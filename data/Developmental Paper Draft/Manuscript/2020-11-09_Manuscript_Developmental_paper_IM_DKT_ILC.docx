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471DB" w14:textId="793C2143" w:rsidR="00141FE2" w:rsidRDefault="00BA150A">
      <w:pPr>
        <w:pStyle w:val="Heading1"/>
        <w:spacing w:after="240"/>
        <w:rPr>
          <w:rFonts w:ascii="Arial" w:hAnsi="Arial" w:cs="Arial"/>
          <w:b/>
          <w:color w:val="000000" w:themeColor="text1"/>
          <w:sz w:val="24"/>
          <w:szCs w:val="24"/>
        </w:rPr>
      </w:pPr>
      <w:ins w:id="0" w:author="Tanwar  Deepak Kumar" w:date="2020-11-04T07:34:00Z">
        <w:r>
          <w:rPr>
            <w:rFonts w:ascii="Arial" w:hAnsi="Arial" w:cs="Arial"/>
            <w:b/>
            <w:color w:val="000000" w:themeColor="text1"/>
            <w:sz w:val="24"/>
            <w:szCs w:val="24"/>
          </w:rPr>
          <w:softHyphen/>
        </w:r>
      </w:ins>
      <w:commentRangeStart w:id="1"/>
      <w:commentRangeStart w:id="2"/>
      <w:ins w:id="3" w:author="Isabelle Mansuy" w:date="2020-11-01T19:40:00Z">
        <w:r w:rsidR="002F3F80">
          <w:rPr>
            <w:rFonts w:ascii="Arial" w:hAnsi="Arial" w:cs="Arial"/>
            <w:b/>
            <w:color w:val="000000" w:themeColor="text1"/>
            <w:sz w:val="24"/>
            <w:szCs w:val="24"/>
          </w:rPr>
          <w:t>Dynamic</w:t>
        </w:r>
      </w:ins>
      <w:r w:rsidR="00494984">
        <w:rPr>
          <w:rFonts w:ascii="Arial" w:hAnsi="Arial" w:cs="Arial"/>
          <w:b/>
          <w:color w:val="000000" w:themeColor="text1"/>
          <w:sz w:val="24"/>
          <w:szCs w:val="24"/>
        </w:rPr>
        <w:t xml:space="preserve"> chromatin</w:t>
      </w:r>
      <w:ins w:id="4" w:author="Isabelle Mansuy" w:date="2020-11-01T19:29:00Z">
        <w:r w:rsidR="00C854C5">
          <w:rPr>
            <w:rFonts w:ascii="Arial" w:hAnsi="Arial" w:cs="Arial"/>
            <w:b/>
            <w:color w:val="000000" w:themeColor="text1"/>
            <w:sz w:val="24"/>
            <w:szCs w:val="24"/>
          </w:rPr>
          <w:t xml:space="preserve"> accessibility</w:t>
        </w:r>
      </w:ins>
      <w:r w:rsidR="00494984">
        <w:rPr>
          <w:rFonts w:ascii="Arial" w:hAnsi="Arial" w:cs="Arial"/>
          <w:b/>
          <w:color w:val="000000" w:themeColor="text1"/>
          <w:sz w:val="24"/>
          <w:szCs w:val="24"/>
        </w:rPr>
        <w:t xml:space="preserve"> </w:t>
      </w:r>
      <w:ins w:id="5" w:author="Isabelle Mansuy" w:date="2020-11-01T09:33:00Z">
        <w:r w:rsidR="007B36F7">
          <w:rPr>
            <w:rFonts w:ascii="Arial" w:hAnsi="Arial" w:cs="Arial"/>
            <w:b/>
            <w:color w:val="000000" w:themeColor="text1"/>
            <w:sz w:val="24"/>
            <w:szCs w:val="24"/>
          </w:rPr>
          <w:t xml:space="preserve">in spermatogonial cells </w:t>
        </w:r>
      </w:ins>
      <w:ins w:id="6" w:author="Isabelle Mansuy" w:date="2020-11-01T19:40:00Z">
        <w:r w:rsidR="002F3F80">
          <w:rPr>
            <w:rFonts w:ascii="Arial" w:hAnsi="Arial" w:cs="Arial"/>
            <w:b/>
            <w:color w:val="000000" w:themeColor="text1"/>
            <w:sz w:val="24"/>
            <w:szCs w:val="24"/>
          </w:rPr>
          <w:t>underlies</w:t>
        </w:r>
      </w:ins>
      <w:ins w:id="7" w:author="Isabelle Mansuy" w:date="2020-11-01T19:39:00Z">
        <w:r w:rsidR="002F3F80">
          <w:rPr>
            <w:rFonts w:ascii="Arial" w:hAnsi="Arial" w:cs="Arial"/>
            <w:b/>
            <w:color w:val="000000" w:themeColor="text1"/>
            <w:sz w:val="24"/>
            <w:szCs w:val="24"/>
          </w:rPr>
          <w:t xml:space="preserve"> </w:t>
        </w:r>
      </w:ins>
      <w:ins w:id="8" w:author="Isabelle Mansuy" w:date="2020-11-01T19:40:00Z">
        <w:r w:rsidR="002F3F80">
          <w:rPr>
            <w:rFonts w:ascii="Arial" w:hAnsi="Arial" w:cs="Arial"/>
            <w:b/>
            <w:color w:val="000000" w:themeColor="text1"/>
            <w:sz w:val="24"/>
            <w:szCs w:val="24"/>
          </w:rPr>
          <w:t>changes in</w:t>
        </w:r>
      </w:ins>
      <w:r w:rsidR="00494984">
        <w:rPr>
          <w:rFonts w:ascii="Arial" w:hAnsi="Arial" w:cs="Arial"/>
          <w:b/>
          <w:color w:val="000000" w:themeColor="text1"/>
          <w:sz w:val="24"/>
          <w:szCs w:val="24"/>
        </w:rPr>
        <w:t xml:space="preserve"> </w:t>
      </w:r>
      <w:ins w:id="9" w:author="Isabelle Mansuy" w:date="2020-11-01T19:34:00Z">
        <w:r w:rsidR="00405D21">
          <w:rPr>
            <w:rFonts w:ascii="Arial" w:hAnsi="Arial" w:cs="Arial"/>
            <w:b/>
            <w:color w:val="000000" w:themeColor="text1"/>
            <w:sz w:val="24"/>
            <w:szCs w:val="24"/>
          </w:rPr>
          <w:t xml:space="preserve">transcriptional </w:t>
        </w:r>
      </w:ins>
      <w:ins w:id="10" w:author="Isabelle Mansuy" w:date="2020-11-01T19:40:00Z">
        <w:r w:rsidR="002F3F80">
          <w:rPr>
            <w:rFonts w:ascii="Arial" w:hAnsi="Arial" w:cs="Arial"/>
            <w:b/>
            <w:color w:val="000000" w:themeColor="text1"/>
            <w:sz w:val="24"/>
            <w:szCs w:val="24"/>
          </w:rPr>
          <w:t>program</w:t>
        </w:r>
      </w:ins>
      <w:commentRangeStart w:id="11"/>
      <w:ins w:id="12" w:author="Irina Lazar" w:date="2020-11-05T11:20:00Z">
        <w:r w:rsidR="0096000E">
          <w:rPr>
            <w:rFonts w:ascii="Arial" w:hAnsi="Arial" w:cs="Arial"/>
            <w:b/>
            <w:color w:val="000000" w:themeColor="text1"/>
            <w:sz w:val="24"/>
            <w:szCs w:val="24"/>
          </w:rPr>
          <w:t>s</w:t>
        </w:r>
      </w:ins>
      <w:commentRangeEnd w:id="11"/>
      <w:ins w:id="13" w:author="Irina Lazar" w:date="2020-11-05T11:21:00Z">
        <w:r w:rsidR="0096000E">
          <w:rPr>
            <w:rStyle w:val="CommentReference"/>
            <w:rFonts w:asciiTheme="minorHAnsi" w:eastAsiaTheme="minorHAnsi" w:hAnsiTheme="minorHAnsi" w:cs="Calibri"/>
            <w:color w:val="auto"/>
          </w:rPr>
          <w:commentReference w:id="11"/>
        </w:r>
      </w:ins>
      <w:ins w:id="14" w:author="Isabelle Mansuy" w:date="2020-11-01T19:40:00Z">
        <w:r w:rsidR="002F3F80">
          <w:rPr>
            <w:rFonts w:ascii="Arial" w:hAnsi="Arial" w:cs="Arial"/>
            <w:b/>
            <w:color w:val="000000" w:themeColor="text1"/>
            <w:sz w:val="24"/>
            <w:szCs w:val="24"/>
          </w:rPr>
          <w:t xml:space="preserve"> from</w:t>
        </w:r>
      </w:ins>
      <w:ins w:id="15" w:author="Isabelle Mansuy" w:date="2020-11-01T19:38:00Z">
        <w:r w:rsidR="002F3F80">
          <w:rPr>
            <w:rFonts w:ascii="Arial" w:hAnsi="Arial" w:cs="Arial"/>
            <w:b/>
            <w:color w:val="000000" w:themeColor="text1"/>
            <w:sz w:val="24"/>
            <w:szCs w:val="24"/>
          </w:rPr>
          <w:t xml:space="preserve"> </w:t>
        </w:r>
      </w:ins>
      <w:commentRangeStart w:id="16"/>
      <w:ins w:id="17" w:author="Irina Lazar" w:date="2020-11-05T11:19:00Z">
        <w:r w:rsidR="0096000E">
          <w:rPr>
            <w:rFonts w:ascii="Arial" w:hAnsi="Arial" w:cs="Arial"/>
            <w:b/>
            <w:color w:val="000000" w:themeColor="text1"/>
            <w:sz w:val="24"/>
            <w:szCs w:val="24"/>
          </w:rPr>
          <w:t>early</w:t>
        </w:r>
      </w:ins>
      <w:commentRangeEnd w:id="16"/>
      <w:ins w:id="18" w:author="Irina Lazar" w:date="2020-11-05T11:20:00Z">
        <w:r w:rsidR="0096000E">
          <w:rPr>
            <w:rStyle w:val="CommentReference"/>
            <w:rFonts w:asciiTheme="minorHAnsi" w:eastAsiaTheme="minorHAnsi" w:hAnsiTheme="minorHAnsi" w:cs="Calibri"/>
            <w:color w:val="auto"/>
          </w:rPr>
          <w:commentReference w:id="16"/>
        </w:r>
      </w:ins>
      <w:ins w:id="19" w:author="Irina Lazar" w:date="2020-11-05T11:19:00Z">
        <w:r w:rsidR="0096000E">
          <w:rPr>
            <w:rFonts w:ascii="Arial" w:hAnsi="Arial" w:cs="Arial"/>
            <w:b/>
            <w:color w:val="000000" w:themeColor="text1"/>
            <w:sz w:val="24"/>
            <w:szCs w:val="24"/>
          </w:rPr>
          <w:t xml:space="preserve"> </w:t>
        </w:r>
      </w:ins>
      <w:ins w:id="20" w:author="Isabelle Mansuy" w:date="2020-11-01T19:41:00Z">
        <w:r w:rsidR="002F3F80">
          <w:rPr>
            <w:rFonts w:ascii="Arial" w:hAnsi="Arial" w:cs="Arial"/>
            <w:b/>
            <w:color w:val="000000" w:themeColor="text1"/>
            <w:sz w:val="24"/>
            <w:szCs w:val="24"/>
          </w:rPr>
          <w:t>postnatal to</w:t>
        </w:r>
      </w:ins>
      <w:r w:rsidR="00494984">
        <w:rPr>
          <w:rFonts w:ascii="Arial" w:hAnsi="Arial" w:cs="Arial"/>
          <w:b/>
          <w:color w:val="000000" w:themeColor="text1"/>
          <w:sz w:val="24"/>
          <w:szCs w:val="24"/>
        </w:rPr>
        <w:t xml:space="preserve"> adult </w:t>
      </w:r>
      <w:ins w:id="21" w:author="Isabelle Mansuy" w:date="2020-11-01T19:41:00Z">
        <w:r w:rsidR="002F3F80">
          <w:rPr>
            <w:rFonts w:ascii="Arial" w:hAnsi="Arial" w:cs="Arial"/>
            <w:b/>
            <w:color w:val="000000" w:themeColor="text1"/>
            <w:sz w:val="24"/>
            <w:szCs w:val="24"/>
          </w:rPr>
          <w:t>life</w:t>
        </w:r>
        <w:r w:rsidR="002F3F80" w:rsidRPr="007B36F7">
          <w:rPr>
            <w:rFonts w:ascii="Arial" w:hAnsi="Arial" w:cs="Arial"/>
            <w:b/>
            <w:color w:val="000000" w:themeColor="text1"/>
            <w:sz w:val="24"/>
            <w:szCs w:val="24"/>
          </w:rPr>
          <w:t xml:space="preserve"> </w:t>
        </w:r>
        <w:commentRangeEnd w:id="1"/>
        <w:r w:rsidR="002F3F80">
          <w:rPr>
            <w:rStyle w:val="CommentReference"/>
            <w:rFonts w:asciiTheme="minorHAnsi" w:eastAsiaTheme="minorHAnsi" w:hAnsiTheme="minorHAnsi" w:cs="Calibri"/>
            <w:color w:val="auto"/>
          </w:rPr>
          <w:commentReference w:id="1"/>
        </w:r>
      </w:ins>
      <w:commentRangeEnd w:id="2"/>
      <w:r w:rsidR="004C3413">
        <w:rPr>
          <w:rStyle w:val="CommentReference"/>
          <w:rFonts w:asciiTheme="minorHAnsi" w:eastAsiaTheme="minorHAnsi" w:hAnsiTheme="minorHAnsi" w:cs="Calibri"/>
          <w:color w:val="auto"/>
        </w:rPr>
        <w:commentReference w:id="2"/>
      </w:r>
    </w:p>
    <w:p w14:paraId="04D0BD0C" w14:textId="7ED7C3AB" w:rsidR="00141FE2" w:rsidRDefault="00494984">
      <w:pPr>
        <w:spacing w:before="120" w:after="120"/>
        <w:rPr>
          <w:rFonts w:ascii="Arial" w:hAnsi="Arial" w:cs="Arial"/>
        </w:rPr>
      </w:pPr>
      <w:r>
        <w:rPr>
          <w:rFonts w:ascii="Arial" w:hAnsi="Arial" w:cs="Arial"/>
        </w:rPr>
        <w:t>Irina Lazar-Contes</w:t>
      </w:r>
      <w:r>
        <w:rPr>
          <w:rFonts w:ascii="Arial" w:hAnsi="Arial" w:cs="Arial"/>
          <w:vertAlign w:val="superscript"/>
        </w:rPr>
        <w:t>1*</w:t>
      </w:r>
      <w:r>
        <w:rPr>
          <w:rFonts w:ascii="Arial" w:hAnsi="Arial" w:cs="Arial"/>
        </w:rPr>
        <w:t>, Deepak K. Tanwar</w:t>
      </w:r>
      <w:r>
        <w:rPr>
          <w:rFonts w:ascii="Arial" w:hAnsi="Arial" w:cs="Arial"/>
          <w:vertAlign w:val="superscript"/>
        </w:rPr>
        <w:t>1</w:t>
      </w:r>
      <w:ins w:id="22" w:author="Tanwar  Deepak Kumar" w:date="2020-11-04T08:16:00Z">
        <w:r w:rsidR="00CF172D">
          <w:rPr>
            <w:rFonts w:ascii="Arial" w:hAnsi="Arial" w:cs="Arial"/>
            <w:vertAlign w:val="superscript"/>
          </w:rPr>
          <w:t>,</w:t>
        </w:r>
      </w:ins>
      <w:ins w:id="23" w:author="Tanwar  Deepak Kumar" w:date="2020-11-04T08:17:00Z">
        <w:r w:rsidR="00CF172D">
          <w:rPr>
            <w:rFonts w:ascii="Arial" w:hAnsi="Arial" w:cs="Arial"/>
            <w:vertAlign w:val="superscript"/>
          </w:rPr>
          <w:t>2</w:t>
        </w:r>
      </w:ins>
      <w:r>
        <w:rPr>
          <w:rFonts w:ascii="Arial" w:hAnsi="Arial" w:cs="Arial"/>
          <w:vertAlign w:val="superscript"/>
        </w:rPr>
        <w:t>*</w:t>
      </w:r>
      <w:r>
        <w:rPr>
          <w:rFonts w:ascii="Arial" w:hAnsi="Arial" w:cs="Arial"/>
        </w:rPr>
        <w:t>, Pierre-Luc Germain</w:t>
      </w:r>
      <w:ins w:id="24" w:author="Isabelle Mansuy" w:date="2020-11-01T09:30:00Z">
        <w:r w:rsidR="004F184B">
          <w:rPr>
            <w:rFonts w:ascii="Arial" w:hAnsi="Arial" w:cs="Arial"/>
            <w:vertAlign w:val="superscript"/>
          </w:rPr>
          <w:t>1,</w:t>
        </w:r>
      </w:ins>
      <w:r>
        <w:rPr>
          <w:rFonts w:ascii="Arial" w:hAnsi="Arial" w:cs="Arial"/>
          <w:vertAlign w:val="superscript"/>
        </w:rPr>
        <w:t>2</w:t>
      </w:r>
      <w:r>
        <w:rPr>
          <w:rFonts w:ascii="Arial" w:hAnsi="Arial" w:cs="Arial"/>
        </w:rPr>
        <w:t>, Isabelle M. Mansuy</w:t>
      </w:r>
      <w:r>
        <w:rPr>
          <w:rFonts w:ascii="Arial" w:hAnsi="Arial" w:cs="Arial"/>
          <w:vertAlign w:val="superscript"/>
        </w:rPr>
        <w:t>1#</w:t>
      </w:r>
    </w:p>
    <w:p w14:paraId="56F12AB5" w14:textId="2844B3CE" w:rsidR="00141FE2" w:rsidRDefault="00494984">
      <w:pPr>
        <w:pStyle w:val="ListParagraph"/>
        <w:numPr>
          <w:ilvl w:val="0"/>
          <w:numId w:val="1"/>
        </w:numPr>
        <w:spacing w:before="0" w:after="120"/>
        <w:ind w:left="357" w:hanging="357"/>
        <w:rPr>
          <w:rFonts w:ascii="Arial" w:hAnsi="Arial" w:cs="Arial"/>
        </w:rPr>
      </w:pPr>
      <w:r>
        <w:rPr>
          <w:rFonts w:ascii="Arial" w:hAnsi="Arial" w:cs="Arial"/>
        </w:rPr>
        <w:t xml:space="preserve">Laboratory of Neuroepigenetics, </w:t>
      </w:r>
      <w:ins w:id="25" w:author="Isabelle Mansuy" w:date="2020-11-01T09:31:00Z">
        <w:r w:rsidR="00391EEC">
          <w:rPr>
            <w:rFonts w:ascii="Arial" w:hAnsi="Arial" w:cs="Arial"/>
          </w:rPr>
          <w:t xml:space="preserve">Brain Research Institute, </w:t>
        </w:r>
      </w:ins>
      <w:r>
        <w:rPr>
          <w:rFonts w:ascii="Arial" w:hAnsi="Arial" w:cs="Arial"/>
        </w:rPr>
        <w:t>Medical Faculty of the University of Zurich</w:t>
      </w:r>
      <w:ins w:id="26" w:author="Irina Lazar" w:date="2020-11-05T11:05:00Z">
        <w:r w:rsidR="00751CD7">
          <w:rPr>
            <w:rFonts w:ascii="Arial" w:hAnsi="Arial" w:cs="Arial"/>
          </w:rPr>
          <w:t>,</w:t>
        </w:r>
      </w:ins>
      <w:r>
        <w:rPr>
          <w:rFonts w:ascii="Arial" w:hAnsi="Arial" w:cs="Arial"/>
        </w:rPr>
        <w:t xml:space="preserve"> and </w:t>
      </w:r>
      <w:r>
        <w:rPr>
          <w:rFonts w:ascii="Calibri" w:hAnsi="Calibri"/>
        </w:rPr>
        <w:t>﻿</w:t>
      </w:r>
      <w:ins w:id="27" w:author="Isabelle Mansuy" w:date="2020-11-01T09:32:00Z">
        <w:r w:rsidR="00391EEC">
          <w:rPr>
            <w:rFonts w:ascii="Arial" w:hAnsi="Arial" w:cs="Arial"/>
          </w:rPr>
          <w:t xml:space="preserve">Institute for Neuroscience, </w:t>
        </w:r>
      </w:ins>
      <w:r>
        <w:rPr>
          <w:rFonts w:ascii="Arial" w:hAnsi="Arial" w:cs="Arial"/>
        </w:rPr>
        <w:t>Department of Health Science and Technology of the ETH Zurich, Zurich, Switzerland</w:t>
      </w:r>
    </w:p>
    <w:p w14:paraId="0EDDF22B" w14:textId="77777777" w:rsidR="00141FE2" w:rsidRDefault="00494984">
      <w:pPr>
        <w:pStyle w:val="ListParagraph"/>
        <w:numPr>
          <w:ilvl w:val="0"/>
          <w:numId w:val="1"/>
        </w:numPr>
        <w:spacing w:before="0" w:after="120"/>
        <w:ind w:left="357" w:hanging="357"/>
        <w:rPr>
          <w:rFonts w:ascii="Arial" w:hAnsi="Arial" w:cs="Arial"/>
        </w:rPr>
      </w:pPr>
      <w:r>
        <w:rPr>
          <w:rFonts w:ascii="Arial" w:hAnsi="Arial" w:cs="Arial"/>
        </w:rPr>
        <w:t>Statistical Bioinformatics Group, Swiss Institute of Bioinformatics, Zurich, Switzerland</w:t>
      </w:r>
    </w:p>
    <w:p w14:paraId="73A00CFF" w14:textId="77777777" w:rsidR="00141FE2" w:rsidRDefault="00494984">
      <w:pPr>
        <w:pStyle w:val="ListParagraph"/>
        <w:spacing w:before="0" w:after="120"/>
        <w:ind w:left="357"/>
        <w:rPr>
          <w:rFonts w:ascii="Arial" w:hAnsi="Arial" w:cs="Arial"/>
        </w:rPr>
      </w:pPr>
      <w:commentRangeStart w:id="28"/>
      <w:r>
        <w:rPr>
          <w:rFonts w:ascii="Arial" w:hAnsi="Arial" w:cs="Arial"/>
        </w:rPr>
        <w:t>*Authors share equal contribution</w:t>
      </w:r>
      <w:commentRangeEnd w:id="28"/>
      <w:r w:rsidR="007C7730">
        <w:rPr>
          <w:rStyle w:val="CommentReference"/>
        </w:rPr>
        <w:commentReference w:id="28"/>
      </w:r>
    </w:p>
    <w:p w14:paraId="5E1F8760" w14:textId="77777777" w:rsidR="00141FE2" w:rsidRDefault="00494984">
      <w:pPr>
        <w:spacing w:before="0" w:after="120"/>
      </w:pPr>
      <w:r>
        <w:rPr>
          <w:rFonts w:ascii="Arial" w:hAnsi="Arial" w:cs="Arial"/>
          <w:vertAlign w:val="superscript"/>
        </w:rPr>
        <w:t>#</w:t>
      </w:r>
      <w:r>
        <w:rPr>
          <w:rFonts w:ascii="Arial" w:hAnsi="Arial" w:cs="Arial"/>
        </w:rPr>
        <w:t xml:space="preserve">Correspondence: </w:t>
      </w:r>
      <w:hyperlink r:id="rId10">
        <w:r>
          <w:rPr>
            <w:rStyle w:val="InternetLink"/>
            <w:rFonts w:ascii="Arial" w:hAnsi="Arial" w:cs="Arial"/>
          </w:rPr>
          <w:t>mansuy@hifo.uzh.ch</w:t>
        </w:r>
      </w:hyperlink>
    </w:p>
    <w:p w14:paraId="7A9947B6" w14:textId="77777777" w:rsidR="00141FE2" w:rsidRDefault="00494984">
      <w:pPr>
        <w:spacing w:after="120"/>
        <w:rPr>
          <w:rFonts w:ascii="Arial" w:hAnsi="Arial" w:cs="Arial"/>
        </w:rPr>
      </w:pPr>
      <w:r>
        <w:rPr>
          <w:rFonts w:ascii="Arial" w:hAnsi="Arial" w:cs="Arial"/>
          <w:b/>
          <w:color w:val="000000" w:themeColor="text1"/>
        </w:rPr>
        <w:t>Abstract</w:t>
      </w:r>
    </w:p>
    <w:p w14:paraId="65610926" w14:textId="2119F132" w:rsidR="00141FE2" w:rsidRDefault="00494984">
      <w:pPr>
        <w:spacing w:before="0"/>
      </w:pPr>
      <w:r>
        <w:rPr>
          <w:rFonts w:ascii="Arial" w:hAnsi="Arial" w:cs="Arial"/>
        </w:rPr>
        <w:t xml:space="preserve">In mammals, spermatogonial cells </w:t>
      </w:r>
      <w:ins w:id="29" w:author="Isabelle Mansuy" w:date="2020-11-01T10:57:00Z">
        <w:r w:rsidR="00076210">
          <w:rPr>
            <w:rFonts w:ascii="Arial" w:hAnsi="Arial" w:cs="Arial"/>
          </w:rPr>
          <w:t xml:space="preserve">are undifferentiated </w:t>
        </w:r>
      </w:ins>
      <w:ins w:id="30" w:author="Isabelle Mansuy" w:date="2020-11-01T10:58:00Z">
        <w:r w:rsidR="00076210">
          <w:rPr>
            <w:rFonts w:ascii="Arial" w:hAnsi="Arial" w:cs="Arial"/>
          </w:rPr>
          <w:t xml:space="preserve">male </w:t>
        </w:r>
      </w:ins>
      <w:ins w:id="31" w:author="Isabelle Mansuy" w:date="2020-11-01T10:57:00Z">
        <w:r w:rsidR="00076210">
          <w:rPr>
            <w:rFonts w:ascii="Arial" w:hAnsi="Arial" w:cs="Arial"/>
          </w:rPr>
          <w:t xml:space="preserve">germ </w:t>
        </w:r>
      </w:ins>
      <w:ins w:id="32" w:author="Isabelle Mansuy" w:date="2020-11-01T10:58:00Z">
        <w:r w:rsidR="00076210">
          <w:rPr>
            <w:rFonts w:ascii="Arial" w:hAnsi="Arial" w:cs="Arial"/>
          </w:rPr>
          <w:t xml:space="preserve">cells </w:t>
        </w:r>
      </w:ins>
      <w:ins w:id="33" w:author="Isabelle Mansuy" w:date="2020-11-01T10:59:00Z">
        <w:r w:rsidR="00076210">
          <w:rPr>
            <w:rFonts w:ascii="Arial" w:hAnsi="Arial" w:cs="Arial"/>
          </w:rPr>
          <w:t xml:space="preserve">in testes </w:t>
        </w:r>
      </w:ins>
      <w:ins w:id="34" w:author="Isabelle Mansuy" w:date="2020-11-01T10:58:00Z">
        <w:r w:rsidR="00076210">
          <w:rPr>
            <w:rFonts w:ascii="Arial" w:hAnsi="Arial" w:cs="Arial"/>
          </w:rPr>
          <w:t xml:space="preserve">that </w:t>
        </w:r>
      </w:ins>
      <w:r>
        <w:rPr>
          <w:rFonts w:ascii="Arial" w:hAnsi="Arial" w:cs="Arial"/>
        </w:rPr>
        <w:t xml:space="preserve">exit quiescence </w:t>
      </w:r>
      <w:commentRangeStart w:id="35"/>
      <w:commentRangeStart w:id="36"/>
      <w:r>
        <w:rPr>
          <w:rFonts w:ascii="Arial" w:hAnsi="Arial" w:cs="Arial"/>
        </w:rPr>
        <w:t>after</w:t>
      </w:r>
      <w:commentRangeEnd w:id="35"/>
      <w:r w:rsidR="00C61C6D">
        <w:rPr>
          <w:rStyle w:val="CommentReference"/>
        </w:rPr>
        <w:commentReference w:id="35"/>
      </w:r>
      <w:commentRangeEnd w:id="36"/>
      <w:r w:rsidR="00075353">
        <w:rPr>
          <w:rStyle w:val="CommentReference"/>
        </w:rPr>
        <w:commentReference w:id="36"/>
      </w:r>
      <w:r>
        <w:rPr>
          <w:rFonts w:ascii="Arial" w:hAnsi="Arial" w:cs="Arial"/>
        </w:rPr>
        <w:t xml:space="preserve"> birth</w:t>
      </w:r>
      <w:ins w:id="37" w:author="Irina Lazar" w:date="2020-11-04T09:46:00Z">
        <w:r w:rsidR="00DE539F">
          <w:rPr>
            <w:rFonts w:ascii="Arial" w:hAnsi="Arial" w:cs="Arial"/>
          </w:rPr>
          <w:t>,</w:t>
        </w:r>
      </w:ins>
      <w:r>
        <w:rPr>
          <w:rFonts w:ascii="Arial" w:hAnsi="Arial" w:cs="Arial"/>
        </w:rPr>
        <w:t xml:space="preserve"> and </w:t>
      </w:r>
      <w:ins w:id="38" w:author="Isabelle Mansuy" w:date="2020-11-01T10:59:00Z">
        <w:r w:rsidR="00AF4A13">
          <w:rPr>
            <w:rFonts w:ascii="Arial" w:hAnsi="Arial" w:cs="Arial"/>
          </w:rPr>
          <w:t>self-rene</w:t>
        </w:r>
      </w:ins>
      <w:ins w:id="39" w:author="Isabelle Mansuy" w:date="2020-11-01T11:18:00Z">
        <w:r w:rsidR="00AF4A13">
          <w:rPr>
            <w:rFonts w:ascii="Arial" w:hAnsi="Arial" w:cs="Arial"/>
          </w:rPr>
          <w:t>w</w:t>
        </w:r>
      </w:ins>
      <w:ins w:id="40" w:author="Isabelle Mansuy" w:date="2020-11-01T10:59:00Z">
        <w:r w:rsidR="00076210">
          <w:rPr>
            <w:rFonts w:ascii="Arial" w:hAnsi="Arial" w:cs="Arial"/>
          </w:rPr>
          <w:t xml:space="preserve"> </w:t>
        </w:r>
      </w:ins>
      <w:ins w:id="41" w:author="Isabelle Mansuy" w:date="2020-11-01T11:18:00Z">
        <w:r w:rsidR="00AF4A13">
          <w:rPr>
            <w:rFonts w:ascii="Arial" w:hAnsi="Arial" w:cs="Arial"/>
          </w:rPr>
          <w:t>or</w:t>
        </w:r>
      </w:ins>
      <w:ins w:id="42" w:author="Isabelle Mansuy" w:date="2020-11-01T10:59:00Z">
        <w:r w:rsidR="00076210">
          <w:rPr>
            <w:rFonts w:ascii="Arial" w:hAnsi="Arial" w:cs="Arial"/>
          </w:rPr>
          <w:t xml:space="preserve"> </w:t>
        </w:r>
      </w:ins>
      <w:r>
        <w:rPr>
          <w:rFonts w:ascii="Arial" w:hAnsi="Arial" w:cs="Arial"/>
        </w:rPr>
        <w:t>differentiat</w:t>
      </w:r>
      <w:ins w:id="43" w:author="Isabelle Mansuy" w:date="2020-11-01T10:59:00Z">
        <w:r w:rsidR="00AF4A13">
          <w:rPr>
            <w:rFonts w:ascii="Arial" w:hAnsi="Arial" w:cs="Arial"/>
          </w:rPr>
          <w:t>e</w:t>
        </w:r>
      </w:ins>
      <w:r>
        <w:rPr>
          <w:rFonts w:ascii="Arial" w:hAnsi="Arial" w:cs="Arial"/>
        </w:rPr>
        <w:t xml:space="preserve"> to produc</w:t>
      </w:r>
      <w:ins w:id="44" w:author="Isabelle Mansuy" w:date="2020-11-01T10:59:00Z">
        <w:r w:rsidR="00076210">
          <w:rPr>
            <w:rFonts w:ascii="Arial" w:hAnsi="Arial" w:cs="Arial"/>
          </w:rPr>
          <w:t>e</w:t>
        </w:r>
      </w:ins>
      <w:ins w:id="45" w:author="Isabelle Mansuy" w:date="2020-11-01T09:37:00Z">
        <w:r w:rsidR="007B36F7">
          <w:rPr>
            <w:rFonts w:ascii="Arial" w:hAnsi="Arial" w:cs="Arial"/>
          </w:rPr>
          <w:t xml:space="preserve"> spermatogenic cells and</w:t>
        </w:r>
      </w:ins>
      <w:r>
        <w:rPr>
          <w:rFonts w:ascii="Arial" w:hAnsi="Arial" w:cs="Arial"/>
        </w:rPr>
        <w:t xml:space="preserve"> functional sperm</w:t>
      </w:r>
      <w:ins w:id="46" w:author="Isabelle Mansuy" w:date="2020-11-01T11:18:00Z">
        <w:r w:rsidR="00AF4A13">
          <w:rPr>
            <w:rFonts w:ascii="Arial" w:hAnsi="Arial" w:cs="Arial"/>
          </w:rPr>
          <w:t xml:space="preserve"> across life</w:t>
        </w:r>
      </w:ins>
      <w:r>
        <w:rPr>
          <w:rFonts w:ascii="Arial" w:hAnsi="Arial" w:cs="Arial"/>
        </w:rPr>
        <w:t xml:space="preserve">. </w:t>
      </w:r>
      <w:ins w:id="47" w:author="Isabelle Mansuy" w:date="2020-11-01T11:19:00Z">
        <w:r w:rsidR="00B8471F">
          <w:rPr>
            <w:rFonts w:ascii="Arial" w:hAnsi="Arial" w:cs="Arial"/>
          </w:rPr>
          <w:t>R</w:t>
        </w:r>
      </w:ins>
      <w:ins w:id="48" w:author="Isabelle Mansuy" w:date="2020-11-01T11:23:00Z">
        <w:r w:rsidR="000E34C2">
          <w:rPr>
            <w:rFonts w:ascii="Arial" w:hAnsi="Arial" w:cs="Arial"/>
          </w:rPr>
          <w:t>ecent r</w:t>
        </w:r>
      </w:ins>
      <w:ins w:id="49" w:author="Isabelle Mansuy" w:date="2020-11-01T11:19:00Z">
        <w:r w:rsidR="00B8471F">
          <w:rPr>
            <w:rFonts w:ascii="Arial" w:hAnsi="Arial" w:cs="Arial"/>
          </w:rPr>
          <w:t xml:space="preserve">odent </w:t>
        </w:r>
      </w:ins>
      <w:r>
        <w:rPr>
          <w:rFonts w:ascii="Arial" w:hAnsi="Arial" w:cs="Arial"/>
        </w:rPr>
        <w:t xml:space="preserve">studies </w:t>
      </w:r>
      <w:ins w:id="50" w:author="Isabelle Mansuy" w:date="2020-11-01T09:37:00Z">
        <w:r w:rsidR="007B36F7">
          <w:rPr>
            <w:rFonts w:ascii="Arial" w:hAnsi="Arial" w:cs="Arial"/>
          </w:rPr>
          <w:t>show</w:t>
        </w:r>
        <w:r w:rsidR="00B8471F">
          <w:rPr>
            <w:rFonts w:ascii="Arial" w:hAnsi="Arial" w:cs="Arial"/>
          </w:rPr>
          <w:t>ed</w:t>
        </w:r>
      </w:ins>
      <w:r>
        <w:rPr>
          <w:rFonts w:ascii="Arial" w:hAnsi="Arial" w:cs="Arial"/>
        </w:rPr>
        <w:t xml:space="preserve"> </w:t>
      </w:r>
      <w:ins w:id="51" w:author="Isabelle Mansuy" w:date="2020-11-01T09:38:00Z">
        <w:r w:rsidR="007B36F7">
          <w:rPr>
            <w:rFonts w:ascii="Arial" w:hAnsi="Arial" w:cs="Arial"/>
          </w:rPr>
          <w:t>that</w:t>
        </w:r>
      </w:ins>
      <w:r>
        <w:rPr>
          <w:rFonts w:ascii="Arial" w:hAnsi="Arial" w:cs="Arial"/>
        </w:rPr>
        <w:t xml:space="preserve"> </w:t>
      </w:r>
      <w:ins w:id="52" w:author="Isabelle Mansuy" w:date="2020-11-01T11:19:00Z">
        <w:r w:rsidR="00B8471F">
          <w:rPr>
            <w:rFonts w:ascii="Arial" w:hAnsi="Arial" w:cs="Arial"/>
          </w:rPr>
          <w:t xml:space="preserve">spermatogonial cells have a highly dynamic </w:t>
        </w:r>
      </w:ins>
      <w:del w:id="53" w:author="Irina Lazar" w:date="2020-11-06T08:33:00Z">
        <w:r w:rsidDel="00B954DF">
          <w:rPr>
            <w:rFonts w:ascii="Arial" w:hAnsi="Arial" w:cs="Arial"/>
          </w:rPr>
          <w:delText>transcriptional program</w:delText>
        </w:r>
      </w:del>
      <w:ins w:id="54" w:author="Irina Lazar" w:date="2020-11-06T08:33:00Z">
        <w:r w:rsidR="00B954DF">
          <w:rPr>
            <w:rFonts w:ascii="Arial" w:hAnsi="Arial" w:cs="Arial"/>
          </w:rPr>
          <w:t>transcriptome</w:t>
        </w:r>
      </w:ins>
      <w:r>
        <w:rPr>
          <w:rFonts w:ascii="Arial" w:hAnsi="Arial" w:cs="Arial"/>
        </w:rPr>
        <w:t xml:space="preserve"> between early postnatal life and adulthood</w:t>
      </w:r>
      <w:ins w:id="55" w:author="Isabelle Mansuy" w:date="2020-11-01T09:39:00Z">
        <w:r w:rsidR="007B36F7">
          <w:rPr>
            <w:rFonts w:ascii="Arial" w:hAnsi="Arial" w:cs="Arial"/>
          </w:rPr>
          <w:t>.</w:t>
        </w:r>
      </w:ins>
      <w:r>
        <w:rPr>
          <w:rFonts w:ascii="Arial" w:hAnsi="Arial" w:cs="Arial"/>
        </w:rPr>
        <w:t xml:space="preserve"> </w:t>
      </w:r>
      <w:ins w:id="56" w:author="Irina Lazar" w:date="2020-11-04T09:46:00Z">
        <w:r w:rsidR="00DE539F">
          <w:rPr>
            <w:rFonts w:ascii="Arial" w:hAnsi="Arial" w:cs="Arial"/>
          </w:rPr>
          <w:t>However,</w:t>
        </w:r>
      </w:ins>
      <w:ins w:id="57" w:author="Isabelle Mansuy" w:date="2020-11-01T09:34:00Z">
        <w:r w:rsidR="007B36F7">
          <w:rPr>
            <w:rFonts w:ascii="Arial" w:hAnsi="Arial" w:cs="Arial"/>
          </w:rPr>
          <w:t xml:space="preserve"> </w:t>
        </w:r>
      </w:ins>
      <w:ins w:id="58" w:author="Isabelle Mansuy" w:date="2020-11-01T11:21:00Z">
        <w:r w:rsidR="0095215F">
          <w:rPr>
            <w:rFonts w:ascii="Arial" w:hAnsi="Arial" w:cs="Arial"/>
          </w:rPr>
          <w:t>what drives</w:t>
        </w:r>
      </w:ins>
      <w:ins w:id="59" w:author="Isabelle Mansuy" w:date="2020-11-01T09:34:00Z">
        <w:r w:rsidR="007B36F7">
          <w:rPr>
            <w:rFonts w:ascii="Arial" w:hAnsi="Arial" w:cs="Arial"/>
          </w:rPr>
          <w:t xml:space="preserve"> </w:t>
        </w:r>
      </w:ins>
      <w:r>
        <w:rPr>
          <w:rFonts w:ascii="Arial" w:hAnsi="Arial" w:cs="Arial"/>
        </w:rPr>
        <w:t>th</w:t>
      </w:r>
      <w:ins w:id="60" w:author="Isabelle Mansuy" w:date="2020-11-01T10:01:00Z">
        <w:r w:rsidR="004A2FE6">
          <w:rPr>
            <w:rFonts w:ascii="Arial" w:hAnsi="Arial" w:cs="Arial"/>
          </w:rPr>
          <w:t>is</w:t>
        </w:r>
      </w:ins>
      <w:ins w:id="61" w:author="Isabelle Mansuy" w:date="2020-11-01T11:21:00Z">
        <w:r w:rsidR="0095215F">
          <w:rPr>
            <w:rFonts w:ascii="Arial" w:hAnsi="Arial" w:cs="Arial"/>
          </w:rPr>
          <w:t xml:space="preserve"> </w:t>
        </w:r>
      </w:ins>
      <w:ins w:id="62" w:author="Isabelle Mansuy" w:date="2020-11-01T10:02:00Z">
        <w:r w:rsidR="004A2FE6">
          <w:rPr>
            <w:rFonts w:ascii="Arial" w:hAnsi="Arial" w:cs="Arial"/>
          </w:rPr>
          <w:t xml:space="preserve">developmental </w:t>
        </w:r>
      </w:ins>
      <w:r>
        <w:rPr>
          <w:rFonts w:ascii="Arial" w:hAnsi="Arial" w:cs="Arial"/>
        </w:rPr>
        <w:t>transition</w:t>
      </w:r>
      <w:ins w:id="63" w:author="Isabelle Mansuy" w:date="2020-11-01T11:22:00Z">
        <w:r w:rsidR="0095215F">
          <w:rPr>
            <w:rFonts w:ascii="Arial" w:hAnsi="Arial" w:cs="Arial"/>
          </w:rPr>
          <w:t xml:space="preserve"> at the chromatin</w:t>
        </w:r>
      </w:ins>
      <w:ins w:id="64" w:author="Irina Lazar" w:date="2020-11-04T09:36:00Z">
        <w:r w:rsidR="00E42A16">
          <w:rPr>
            <w:rFonts w:ascii="Arial" w:hAnsi="Arial" w:cs="Arial"/>
          </w:rPr>
          <w:t xml:space="preserve"> level</w:t>
        </w:r>
      </w:ins>
      <w:ins w:id="65" w:author="Isabelle Mansuy" w:date="2020-11-01T11:23:00Z">
        <w:r w:rsidR="00970AF7">
          <w:rPr>
            <w:rFonts w:ascii="Arial" w:hAnsi="Arial" w:cs="Arial"/>
          </w:rPr>
          <w:t xml:space="preserve"> is not known</w:t>
        </w:r>
      </w:ins>
      <w:r>
        <w:rPr>
          <w:rFonts w:ascii="Arial" w:hAnsi="Arial" w:cs="Arial"/>
        </w:rPr>
        <w:t xml:space="preserve">. We characterized chromatin accessibility </w:t>
      </w:r>
      <w:ins w:id="66" w:author="Isabelle Mansuy" w:date="2020-11-01T10:02:00Z">
        <w:r w:rsidR="004A2FE6">
          <w:rPr>
            <w:rFonts w:ascii="Arial" w:hAnsi="Arial" w:cs="Arial"/>
          </w:rPr>
          <w:t xml:space="preserve">in </w:t>
        </w:r>
      </w:ins>
      <w:ins w:id="67" w:author="Isabelle Mansuy" w:date="2020-11-01T10:08:00Z">
        <w:r w:rsidR="000105FE">
          <w:rPr>
            <w:rFonts w:ascii="Arial" w:hAnsi="Arial" w:cs="Arial"/>
          </w:rPr>
          <w:t xml:space="preserve">early </w:t>
        </w:r>
      </w:ins>
      <w:ins w:id="68" w:author="Isabelle Mansuy" w:date="2020-11-01T10:02:00Z">
        <w:r w:rsidR="004A2FE6">
          <w:rPr>
            <w:rFonts w:ascii="Arial" w:hAnsi="Arial" w:cs="Arial"/>
          </w:rPr>
          <w:t xml:space="preserve">postnatal and adult </w:t>
        </w:r>
      </w:ins>
      <w:r>
        <w:rPr>
          <w:rFonts w:ascii="Arial" w:hAnsi="Arial" w:cs="Arial"/>
        </w:rPr>
        <w:t xml:space="preserve">spermatogonial cells </w:t>
      </w:r>
      <w:ins w:id="69" w:author="Isabelle Mansuy" w:date="2020-11-01T09:35:00Z">
        <w:r w:rsidR="007B36F7">
          <w:rPr>
            <w:rFonts w:ascii="Arial" w:hAnsi="Arial" w:cs="Arial"/>
          </w:rPr>
          <w:t xml:space="preserve">in mice </w:t>
        </w:r>
      </w:ins>
      <w:ins w:id="70" w:author="Isabelle Mansuy" w:date="2020-11-01T10:02:00Z">
        <w:r w:rsidR="004A2FE6">
          <w:rPr>
            <w:rFonts w:ascii="Arial" w:hAnsi="Arial" w:cs="Arial"/>
          </w:rPr>
          <w:t>using</w:t>
        </w:r>
      </w:ins>
      <w:ins w:id="71" w:author="Isabelle Mansuy" w:date="2020-11-01T09:35:00Z">
        <w:r w:rsidR="007B36F7">
          <w:rPr>
            <w:rFonts w:ascii="Arial" w:hAnsi="Arial" w:cs="Arial"/>
          </w:rPr>
          <w:t xml:space="preserve"> ATAC-seq</w:t>
        </w:r>
      </w:ins>
      <w:r>
        <w:rPr>
          <w:rFonts w:ascii="Arial" w:hAnsi="Arial" w:cs="Arial"/>
        </w:rPr>
        <w:t>, and integrated th</w:t>
      </w:r>
      <w:ins w:id="72" w:author="Isabelle Mansuy" w:date="2020-11-01T09:36:00Z">
        <w:r w:rsidR="007B36F7">
          <w:rPr>
            <w:rFonts w:ascii="Arial" w:hAnsi="Arial" w:cs="Arial"/>
          </w:rPr>
          <w:t>e</w:t>
        </w:r>
      </w:ins>
      <w:r>
        <w:rPr>
          <w:rFonts w:ascii="Arial" w:hAnsi="Arial" w:cs="Arial"/>
        </w:rPr>
        <w:t xml:space="preserve"> data with a range of transcriptomic and epigenomic </w:t>
      </w:r>
      <w:ins w:id="73" w:author="Isabelle Mansuy" w:date="2020-11-01T10:03:00Z">
        <w:r w:rsidR="004A2FE6">
          <w:rPr>
            <w:rFonts w:ascii="Arial" w:hAnsi="Arial" w:cs="Arial"/>
          </w:rPr>
          <w:t>features</w:t>
        </w:r>
      </w:ins>
      <w:ins w:id="74" w:author="Isabelle Mansuy" w:date="2020-11-01T09:36:00Z">
        <w:r w:rsidR="007B36F7">
          <w:rPr>
            <w:rFonts w:ascii="Arial" w:hAnsi="Arial" w:cs="Arial"/>
          </w:rPr>
          <w:t xml:space="preserve"> </w:t>
        </w:r>
      </w:ins>
      <w:r>
        <w:rPr>
          <w:rFonts w:ascii="Arial" w:hAnsi="Arial" w:cs="Arial"/>
        </w:rPr>
        <w:t xml:space="preserve">across age. We show that extensive chromatin remodeling </w:t>
      </w:r>
      <w:ins w:id="75" w:author="Isabelle Mansuy" w:date="2020-11-01T10:08:00Z">
        <w:r w:rsidR="000105FE">
          <w:rPr>
            <w:rFonts w:ascii="Arial" w:hAnsi="Arial" w:cs="Arial"/>
          </w:rPr>
          <w:t>occurs</w:t>
        </w:r>
      </w:ins>
      <w:r>
        <w:rPr>
          <w:rFonts w:ascii="Arial" w:hAnsi="Arial" w:cs="Arial"/>
        </w:rPr>
        <w:t xml:space="preserve"> </w:t>
      </w:r>
      <w:ins w:id="76" w:author="Isabelle Mansuy" w:date="2020-11-01T10:05:00Z">
        <w:r w:rsidR="004A2FE6">
          <w:rPr>
            <w:rFonts w:ascii="Arial" w:hAnsi="Arial" w:cs="Arial"/>
          </w:rPr>
          <w:t>in</w:t>
        </w:r>
      </w:ins>
      <w:r>
        <w:rPr>
          <w:rFonts w:ascii="Arial" w:hAnsi="Arial" w:cs="Arial"/>
        </w:rPr>
        <w:t xml:space="preserve"> spermatogonial cells</w:t>
      </w:r>
      <w:ins w:id="77" w:author="Isabelle Mansuy" w:date="2020-11-01T10:05:00Z">
        <w:r w:rsidR="004A2FE6" w:rsidRPr="004A2FE6">
          <w:rPr>
            <w:rFonts w:ascii="Arial" w:hAnsi="Arial" w:cs="Arial"/>
          </w:rPr>
          <w:t xml:space="preserve"> </w:t>
        </w:r>
        <w:r w:rsidR="004A2FE6">
          <w:rPr>
            <w:rFonts w:ascii="Arial" w:hAnsi="Arial" w:cs="Arial"/>
          </w:rPr>
          <w:t xml:space="preserve">across </w:t>
        </w:r>
      </w:ins>
      <w:ins w:id="78" w:author="Irina Lazar" w:date="2020-11-04T09:36:00Z">
        <w:r w:rsidR="00E42A16">
          <w:rPr>
            <w:rFonts w:ascii="Arial" w:hAnsi="Arial" w:cs="Arial"/>
          </w:rPr>
          <w:t xml:space="preserve">postnatal </w:t>
        </w:r>
      </w:ins>
      <w:ins w:id="79" w:author="Isabelle Mansuy" w:date="2020-11-01T10:05:00Z">
        <w:r w:rsidR="004A2FE6">
          <w:rPr>
            <w:rFonts w:ascii="Arial" w:hAnsi="Arial" w:cs="Arial"/>
          </w:rPr>
          <w:t>development</w:t>
        </w:r>
      </w:ins>
      <w:r>
        <w:rPr>
          <w:rFonts w:ascii="Arial" w:hAnsi="Arial" w:cs="Arial"/>
        </w:rPr>
        <w:t>, and</w:t>
      </w:r>
      <w:ins w:id="80" w:author="Isabelle Mansuy" w:date="2020-11-01T10:06:00Z">
        <w:r w:rsidR="000105FE">
          <w:rPr>
            <w:rFonts w:ascii="Arial" w:hAnsi="Arial" w:cs="Arial"/>
          </w:rPr>
          <w:t xml:space="preserve"> that this</w:t>
        </w:r>
      </w:ins>
      <w:r>
        <w:rPr>
          <w:rFonts w:ascii="Arial" w:hAnsi="Arial" w:cs="Arial"/>
        </w:rPr>
        <w:t xml:space="preserve"> </w:t>
      </w:r>
      <w:ins w:id="81" w:author="Isabelle Mansuy" w:date="2020-11-01T10:05:00Z">
        <w:r w:rsidR="004A2FE6">
          <w:rPr>
            <w:rFonts w:ascii="Arial" w:hAnsi="Arial" w:cs="Arial"/>
          </w:rPr>
          <w:t>correlates with</w:t>
        </w:r>
      </w:ins>
      <w:r>
        <w:rPr>
          <w:rFonts w:ascii="Arial" w:hAnsi="Arial" w:cs="Arial"/>
        </w:rPr>
        <w:t xml:space="preserve"> distinct gene expression profiles and transcription factor (TF) </w:t>
      </w:r>
      <w:ins w:id="82" w:author="Irina Lazar" w:date="2020-11-04T10:05:00Z">
        <w:r w:rsidR="002E721D">
          <w:rPr>
            <w:rFonts w:ascii="Arial" w:hAnsi="Arial" w:cs="Arial"/>
          </w:rPr>
          <w:t>motif</w:t>
        </w:r>
      </w:ins>
      <w:ins w:id="83" w:author="Irina Lazar" w:date="2020-11-04T10:06:00Z">
        <w:r w:rsidR="002E721D">
          <w:rPr>
            <w:rFonts w:ascii="Arial" w:hAnsi="Arial" w:cs="Arial"/>
          </w:rPr>
          <w:t xml:space="preserve"> enrichment</w:t>
        </w:r>
      </w:ins>
      <w:r>
        <w:rPr>
          <w:rFonts w:ascii="Arial" w:hAnsi="Arial" w:cs="Arial"/>
        </w:rPr>
        <w:t xml:space="preserve">. </w:t>
      </w:r>
      <w:ins w:id="84" w:author="Isabelle Mansuy" w:date="2020-11-01T10:07:00Z">
        <w:r w:rsidR="000105FE">
          <w:rPr>
            <w:rFonts w:ascii="Arial" w:hAnsi="Arial" w:cs="Arial"/>
          </w:rPr>
          <w:t xml:space="preserve">We </w:t>
        </w:r>
      </w:ins>
      <w:ins w:id="85" w:author="Irina Lazar" w:date="2020-11-06T08:35:00Z">
        <w:r w:rsidR="00395A77">
          <w:rPr>
            <w:rFonts w:ascii="Arial" w:hAnsi="Arial" w:cs="Arial"/>
          </w:rPr>
          <w:t>further i</w:t>
        </w:r>
      </w:ins>
      <w:ins w:id="86" w:author="Isabelle Mansuy" w:date="2020-11-01T10:07:00Z">
        <w:r w:rsidR="000105FE">
          <w:rPr>
            <w:rFonts w:ascii="Arial" w:hAnsi="Arial" w:cs="Arial"/>
          </w:rPr>
          <w:t>dentify genomic r</w:t>
        </w:r>
      </w:ins>
      <w:r>
        <w:rPr>
          <w:rFonts w:ascii="Arial" w:hAnsi="Arial" w:cs="Arial"/>
        </w:rPr>
        <w:t xml:space="preserve">egions </w:t>
      </w:r>
      <w:r w:rsidR="000105FE">
        <w:rPr>
          <w:rFonts w:ascii="Arial" w:hAnsi="Arial" w:cs="Arial"/>
        </w:rPr>
        <w:t xml:space="preserve">with </w:t>
      </w:r>
      <w:r>
        <w:rPr>
          <w:rFonts w:ascii="Arial" w:hAnsi="Arial" w:cs="Arial"/>
        </w:rPr>
        <w:t xml:space="preserve">significantly different chromatin accessibility </w:t>
      </w:r>
      <w:r w:rsidR="000105FE">
        <w:rPr>
          <w:rFonts w:ascii="Arial" w:hAnsi="Arial" w:cs="Arial"/>
        </w:rPr>
        <w:t xml:space="preserve">in </w:t>
      </w:r>
      <w:r>
        <w:rPr>
          <w:rFonts w:ascii="Arial" w:hAnsi="Arial" w:cs="Arial"/>
        </w:rPr>
        <w:t>adult</w:t>
      </w:r>
      <w:r w:rsidR="000105FE">
        <w:rPr>
          <w:rFonts w:ascii="Arial" w:hAnsi="Arial" w:cs="Arial"/>
        </w:rPr>
        <w:t xml:space="preserve"> spermatogonial cells</w:t>
      </w:r>
      <w:r>
        <w:rPr>
          <w:rFonts w:ascii="Arial" w:hAnsi="Arial" w:cs="Arial"/>
        </w:rPr>
        <w:t xml:space="preserve">, </w:t>
      </w:r>
      <w:ins w:id="87" w:author="Isabelle Mansuy" w:date="2020-11-01T11:25:00Z">
        <w:r w:rsidR="00FE0BC4">
          <w:rPr>
            <w:rFonts w:ascii="Arial" w:hAnsi="Arial" w:cs="Arial"/>
          </w:rPr>
          <w:t>that</w:t>
        </w:r>
      </w:ins>
      <w:r>
        <w:rPr>
          <w:rFonts w:ascii="Arial" w:hAnsi="Arial" w:cs="Arial"/>
        </w:rPr>
        <w:t xml:space="preserve"> </w:t>
      </w:r>
      <w:ins w:id="88" w:author="Isabelle Mansuy" w:date="2020-11-01T11:25:00Z">
        <w:r w:rsidR="00FE0BC4">
          <w:rPr>
            <w:rFonts w:ascii="Arial" w:hAnsi="Arial" w:cs="Arial"/>
          </w:rPr>
          <w:t xml:space="preserve">are </w:t>
        </w:r>
      </w:ins>
      <w:r>
        <w:rPr>
          <w:rFonts w:ascii="Arial" w:hAnsi="Arial" w:cs="Arial"/>
        </w:rPr>
        <w:t>marked by distinct histone modifications</w:t>
      </w:r>
      <w:ins w:id="89" w:author="Irina Lazar" w:date="2020-11-06T08:37:00Z">
        <w:r w:rsidR="00395A77">
          <w:rPr>
            <w:rFonts w:ascii="Arial" w:hAnsi="Arial" w:cs="Arial"/>
          </w:rPr>
          <w:t xml:space="preserve">, </w:t>
        </w:r>
      </w:ins>
      <w:r>
        <w:rPr>
          <w:rFonts w:ascii="Arial" w:hAnsi="Arial" w:cs="Arial"/>
        </w:rPr>
        <w:t>and</w:t>
      </w:r>
      <w:ins w:id="90" w:author="Isabelle Mansuy" w:date="2020-11-01T11:26:00Z">
        <w:r w:rsidR="00FE0BC4">
          <w:rPr>
            <w:rFonts w:ascii="Arial" w:hAnsi="Arial" w:cs="Arial"/>
          </w:rPr>
          <w:t xml:space="preserve"> are</w:t>
        </w:r>
      </w:ins>
      <w:r>
        <w:rPr>
          <w:rFonts w:ascii="Arial" w:hAnsi="Arial" w:cs="Arial"/>
        </w:rPr>
        <w:t xml:space="preserve"> situated in proximity of </w:t>
      </w:r>
      <w:ins w:id="91" w:author="Isabelle Mansuy" w:date="2020-11-01T10:11:00Z">
        <w:r w:rsidR="000105FE">
          <w:rPr>
            <w:rFonts w:ascii="Arial" w:hAnsi="Arial" w:cs="Arial"/>
          </w:rPr>
          <w:t xml:space="preserve">a </w:t>
        </w:r>
      </w:ins>
      <w:r>
        <w:rPr>
          <w:rFonts w:ascii="Arial" w:hAnsi="Arial" w:cs="Arial"/>
        </w:rPr>
        <w:t>transcription start site (TSS)</w:t>
      </w:r>
      <w:ins w:id="92" w:author="Irina Lazar" w:date="2020-11-04T09:48:00Z">
        <w:r w:rsidR="00306B6A">
          <w:rPr>
            <w:rFonts w:ascii="Arial" w:hAnsi="Arial" w:cs="Arial"/>
          </w:rPr>
          <w:t xml:space="preserve"> </w:t>
        </w:r>
      </w:ins>
      <w:ins w:id="93" w:author="Irina Lazar" w:date="2020-11-06T08:37:00Z">
        <w:r w:rsidR="005018D1">
          <w:rPr>
            <w:rFonts w:ascii="Arial" w:hAnsi="Arial" w:cs="Arial"/>
          </w:rPr>
          <w:t>of genes important</w:t>
        </w:r>
      </w:ins>
      <w:ins w:id="94" w:author="Irina Lazar" w:date="2020-11-04T09:49:00Z">
        <w:r w:rsidR="00306B6A">
          <w:rPr>
            <w:rFonts w:ascii="Arial" w:hAnsi="Arial" w:cs="Arial"/>
          </w:rPr>
          <w:t xml:space="preserve"> for spermatogonial cell </w:t>
        </w:r>
      </w:ins>
      <w:ins w:id="95" w:author="Irina Lazar" w:date="2020-11-04T10:06:00Z">
        <w:r w:rsidR="002E721D">
          <w:rPr>
            <w:rFonts w:ascii="Arial" w:hAnsi="Arial" w:cs="Arial"/>
          </w:rPr>
          <w:t>main</w:t>
        </w:r>
      </w:ins>
      <w:ins w:id="96" w:author="Irina Lazar" w:date="2020-11-04T10:07:00Z">
        <w:r w:rsidR="002E721D">
          <w:rPr>
            <w:rFonts w:ascii="Arial" w:hAnsi="Arial" w:cs="Arial"/>
          </w:rPr>
          <w:t>tenance and proliferation</w:t>
        </w:r>
      </w:ins>
      <w:ins w:id="97" w:author="Isabelle Mansuy" w:date="2020-11-01T10:11:00Z">
        <w:r w:rsidR="000105FE">
          <w:rPr>
            <w:rFonts w:ascii="Arial" w:hAnsi="Arial" w:cs="Arial"/>
          </w:rPr>
          <w:t>.</w:t>
        </w:r>
      </w:ins>
      <w:r>
        <w:rPr>
          <w:rFonts w:ascii="Arial" w:hAnsi="Arial" w:cs="Arial"/>
        </w:rPr>
        <w:t xml:space="preserve"> </w:t>
      </w:r>
      <w:ins w:id="98" w:author="Isabelle Mansuy" w:date="2020-11-01T10:13:00Z">
        <w:r w:rsidR="00FE0BC4">
          <w:rPr>
            <w:rFonts w:ascii="Arial" w:hAnsi="Arial" w:cs="Arial"/>
          </w:rPr>
          <w:t>Some of the</w:t>
        </w:r>
        <w:r w:rsidR="000105FE">
          <w:rPr>
            <w:rFonts w:ascii="Arial" w:hAnsi="Arial" w:cs="Arial"/>
          </w:rPr>
          <w:t xml:space="preserve"> regions </w:t>
        </w:r>
      </w:ins>
      <w:ins w:id="99" w:author="Isabelle Mansuy" w:date="2020-11-01T11:28:00Z">
        <w:r w:rsidR="00FE0BC4">
          <w:rPr>
            <w:rFonts w:ascii="Arial" w:hAnsi="Arial" w:cs="Arial"/>
          </w:rPr>
          <w:t xml:space="preserve">with </w:t>
        </w:r>
      </w:ins>
      <w:ins w:id="100" w:author="Isabelle Mansuy" w:date="2020-11-01T11:27:00Z">
        <w:r w:rsidR="00FE0BC4">
          <w:rPr>
            <w:rFonts w:ascii="Arial" w:hAnsi="Arial" w:cs="Arial"/>
          </w:rPr>
          <w:t xml:space="preserve">increased accessibility </w:t>
        </w:r>
      </w:ins>
      <w:ins w:id="101" w:author="Isabelle Mansuy" w:date="2020-11-01T11:30:00Z">
        <w:r w:rsidR="00FE0BC4">
          <w:rPr>
            <w:rFonts w:ascii="Arial" w:hAnsi="Arial" w:cs="Arial"/>
          </w:rPr>
          <w:t xml:space="preserve">in adult spermatogonial cells </w:t>
        </w:r>
      </w:ins>
      <w:ins w:id="102" w:author="Isabelle Mansuy" w:date="2020-11-01T10:13:00Z">
        <w:r w:rsidR="000105FE">
          <w:rPr>
            <w:rFonts w:ascii="Arial" w:hAnsi="Arial" w:cs="Arial"/>
          </w:rPr>
          <w:t xml:space="preserve">correspond to </w:t>
        </w:r>
      </w:ins>
      <w:r>
        <w:rPr>
          <w:rFonts w:ascii="Arial" w:hAnsi="Arial" w:cs="Arial"/>
        </w:rPr>
        <w:t>transposable element (TE) subtypes</w:t>
      </w:r>
      <w:ins w:id="103" w:author="Isabelle Mansuy" w:date="2020-11-01T10:14:00Z">
        <w:r w:rsidR="007C5DF7">
          <w:rPr>
            <w:rFonts w:ascii="Arial" w:hAnsi="Arial" w:cs="Arial"/>
          </w:rPr>
          <w:t xml:space="preserve"> </w:t>
        </w:r>
        <w:r w:rsidR="000105FE">
          <w:rPr>
            <w:rFonts w:ascii="Arial" w:hAnsi="Arial" w:cs="Arial"/>
          </w:rPr>
          <w:t xml:space="preserve">enriched in </w:t>
        </w:r>
      </w:ins>
      <w:ins w:id="104" w:author="Isabelle Mansuy" w:date="2020-11-01T11:28:00Z">
        <w:r w:rsidR="00FE0BC4">
          <w:rPr>
            <w:rFonts w:ascii="Arial" w:hAnsi="Arial" w:cs="Arial"/>
          </w:rPr>
          <w:t xml:space="preserve">multiple TFs </w:t>
        </w:r>
      </w:ins>
      <w:ins w:id="105" w:author="Isabelle Mansuy" w:date="2020-11-01T10:14:00Z">
        <w:r w:rsidR="000105FE">
          <w:rPr>
            <w:rFonts w:ascii="Arial" w:hAnsi="Arial" w:cs="Arial"/>
          </w:rPr>
          <w:t xml:space="preserve">motifs </w:t>
        </w:r>
      </w:ins>
      <w:commentRangeStart w:id="106"/>
      <w:commentRangeStart w:id="107"/>
      <w:ins w:id="108" w:author="Isabelle Mansuy" w:date="2020-11-01T11:30:00Z">
        <w:r w:rsidR="00FE0BC4">
          <w:rPr>
            <w:rFonts w:ascii="Arial" w:hAnsi="Arial" w:cs="Arial"/>
          </w:rPr>
          <w:t>and</w:t>
        </w:r>
      </w:ins>
      <w:commentRangeEnd w:id="106"/>
      <w:r w:rsidR="00FE0BC4">
        <w:rPr>
          <w:rStyle w:val="CommentReference"/>
        </w:rPr>
        <w:commentReference w:id="106"/>
      </w:r>
      <w:commentRangeEnd w:id="107"/>
      <w:r w:rsidR="00E14804">
        <w:rPr>
          <w:rStyle w:val="CommentReference"/>
        </w:rPr>
        <w:commentReference w:id="107"/>
      </w:r>
      <w:ins w:id="109" w:author="Irina Lazar" w:date="2020-11-06T08:40:00Z">
        <w:r w:rsidR="00115467">
          <w:rPr>
            <w:rFonts w:ascii="Arial" w:hAnsi="Arial" w:cs="Arial"/>
          </w:rPr>
          <w:t xml:space="preserve"> with</w:t>
        </w:r>
      </w:ins>
      <w:r>
        <w:rPr>
          <w:rFonts w:ascii="Arial" w:hAnsi="Arial" w:cs="Arial"/>
        </w:rPr>
        <w:t xml:space="preserve"> increase</w:t>
      </w:r>
      <w:ins w:id="110" w:author="Isabelle Mansuy" w:date="2020-11-01T10:14:00Z">
        <w:r w:rsidR="007D1D1A">
          <w:rPr>
            <w:rFonts w:ascii="Arial" w:hAnsi="Arial" w:cs="Arial"/>
          </w:rPr>
          <w:t>d</w:t>
        </w:r>
      </w:ins>
      <w:ins w:id="111" w:author="Isabelle Mansuy" w:date="2020-11-01T10:17:00Z">
        <w:r w:rsidR="007C5DF7">
          <w:rPr>
            <w:rFonts w:ascii="Arial" w:hAnsi="Arial" w:cs="Arial"/>
          </w:rPr>
          <w:t xml:space="preserve"> </w:t>
        </w:r>
      </w:ins>
      <w:ins w:id="112" w:author="Isabelle Mansuy" w:date="2020-11-01T11:30:00Z">
        <w:r w:rsidR="00431C94">
          <w:rPr>
            <w:rFonts w:ascii="Arial" w:hAnsi="Arial" w:cs="Arial"/>
          </w:rPr>
          <w:t xml:space="preserve">RNA </w:t>
        </w:r>
      </w:ins>
      <w:r>
        <w:rPr>
          <w:rFonts w:ascii="Arial" w:hAnsi="Arial" w:cs="Arial"/>
        </w:rPr>
        <w:t>expression</w:t>
      </w:r>
      <w:ins w:id="113" w:author="Isabelle Mansuy" w:date="2020-11-01T10:15:00Z">
        <w:r w:rsidR="000105FE">
          <w:rPr>
            <w:rFonts w:ascii="Arial" w:hAnsi="Arial" w:cs="Arial"/>
          </w:rPr>
          <w:t xml:space="preserve">. </w:t>
        </w:r>
      </w:ins>
      <w:ins w:id="114" w:author="Irina Lazar" w:date="2020-11-04T09:59:00Z">
        <w:r w:rsidR="00935038">
          <w:rPr>
            <w:rFonts w:ascii="Arial" w:hAnsi="Arial" w:cs="Arial"/>
          </w:rPr>
          <w:t>Taken t</w:t>
        </w:r>
      </w:ins>
      <w:ins w:id="115" w:author="Irina Lazar" w:date="2020-11-04T10:00:00Z">
        <w:r w:rsidR="00935038">
          <w:rPr>
            <w:rFonts w:ascii="Arial" w:hAnsi="Arial" w:cs="Arial"/>
          </w:rPr>
          <w:t>ogether</w:t>
        </w:r>
      </w:ins>
      <w:ins w:id="116" w:author="Isabelle Mansuy" w:date="2020-11-01T10:15:00Z">
        <w:r w:rsidR="000105FE">
          <w:rPr>
            <w:rFonts w:ascii="Arial" w:hAnsi="Arial" w:cs="Arial"/>
          </w:rPr>
          <w:t xml:space="preserve">, </w:t>
        </w:r>
      </w:ins>
      <w:ins w:id="117" w:author="Irina Lazar" w:date="2020-11-04T10:19:00Z">
        <w:r w:rsidR="00947597">
          <w:rPr>
            <w:rFonts w:ascii="Arial" w:hAnsi="Arial" w:cs="Arial"/>
          </w:rPr>
          <w:t>our</w:t>
        </w:r>
      </w:ins>
      <w:r>
        <w:rPr>
          <w:rFonts w:ascii="Arial" w:hAnsi="Arial" w:cs="Arial"/>
        </w:rPr>
        <w:t xml:space="preserve"> </w:t>
      </w:r>
      <w:ins w:id="118" w:author="Isabelle Mansuy" w:date="2020-11-01T10:17:00Z">
        <w:r w:rsidR="007D1D1A">
          <w:rPr>
            <w:rFonts w:ascii="Arial" w:hAnsi="Arial" w:cs="Arial"/>
          </w:rPr>
          <w:t xml:space="preserve">results </w:t>
        </w:r>
      </w:ins>
      <w:ins w:id="119" w:author="Isabelle Mansuy" w:date="2020-11-01T11:31:00Z">
        <w:r w:rsidR="00431C94">
          <w:rPr>
            <w:rFonts w:ascii="Arial" w:hAnsi="Arial" w:cs="Arial"/>
          </w:rPr>
          <w:t>underscore</w:t>
        </w:r>
      </w:ins>
      <w:r>
        <w:rPr>
          <w:rFonts w:ascii="Arial" w:hAnsi="Arial" w:cs="Arial"/>
        </w:rPr>
        <w:t xml:space="preserve"> the dynamic nature of </w:t>
      </w:r>
      <w:ins w:id="120" w:author="Irina Lazar" w:date="2020-11-04T10:00:00Z">
        <w:r w:rsidR="00935038">
          <w:rPr>
            <w:rFonts w:ascii="Arial" w:hAnsi="Arial" w:cs="Arial"/>
          </w:rPr>
          <w:t xml:space="preserve">open </w:t>
        </w:r>
      </w:ins>
      <w:r>
        <w:rPr>
          <w:rFonts w:ascii="Arial" w:hAnsi="Arial" w:cs="Arial"/>
        </w:rPr>
        <w:t xml:space="preserve">chromatin in spermatogonial cells across </w:t>
      </w:r>
      <w:ins w:id="121" w:author="Irina Lazar" w:date="2020-11-04T10:28:00Z">
        <w:r w:rsidR="00663133">
          <w:rPr>
            <w:rFonts w:ascii="Arial" w:hAnsi="Arial" w:cs="Arial"/>
          </w:rPr>
          <w:t>postnatal age</w:t>
        </w:r>
      </w:ins>
      <w:ins w:id="122" w:author="Irina Lazar" w:date="2020-11-06T08:56:00Z">
        <w:r w:rsidR="000620D0">
          <w:rPr>
            <w:rFonts w:ascii="Arial" w:hAnsi="Arial" w:cs="Arial"/>
          </w:rPr>
          <w:t>,</w:t>
        </w:r>
      </w:ins>
      <w:ins w:id="123" w:author="Irina Lazar" w:date="2020-11-06T08:48:00Z">
        <w:r w:rsidR="00DD6506">
          <w:rPr>
            <w:rFonts w:ascii="Arial" w:hAnsi="Arial" w:cs="Arial"/>
          </w:rPr>
          <w:t xml:space="preserve"> and </w:t>
        </w:r>
      </w:ins>
      <w:ins w:id="124" w:author="Irina Lazar" w:date="2020-11-06T08:57:00Z">
        <w:r w:rsidR="000620D0">
          <w:rPr>
            <w:rFonts w:ascii="Arial" w:hAnsi="Arial" w:cs="Arial"/>
          </w:rPr>
          <w:t xml:space="preserve">reveal </w:t>
        </w:r>
        <w:r w:rsidR="000620D0">
          <w:rPr>
            <w:rFonts w:ascii="Arial" w:hAnsi="Arial" w:cs="Arial"/>
          </w:rPr>
          <w:lastRenderedPageBreak/>
          <w:t xml:space="preserve">novel </w:t>
        </w:r>
      </w:ins>
      <w:ins w:id="125" w:author="Irina Lazar" w:date="2020-11-06T08:58:00Z">
        <w:r w:rsidR="001D7395">
          <w:rPr>
            <w:rFonts w:ascii="Arial" w:hAnsi="Arial" w:cs="Arial"/>
          </w:rPr>
          <w:t xml:space="preserve">profiles of </w:t>
        </w:r>
      </w:ins>
      <w:ins w:id="126" w:author="Irina Lazar" w:date="2020-11-06T08:57:00Z">
        <w:r w:rsidR="000620D0">
          <w:rPr>
            <w:rFonts w:ascii="Arial" w:hAnsi="Arial" w:cs="Arial"/>
          </w:rPr>
          <w:t>chromatin</w:t>
        </w:r>
      </w:ins>
      <w:ins w:id="127" w:author="Irina Lazar" w:date="2020-11-06T08:58:00Z">
        <w:r w:rsidR="001D7395">
          <w:rPr>
            <w:rFonts w:ascii="Arial" w:hAnsi="Arial" w:cs="Arial"/>
          </w:rPr>
          <w:t xml:space="preserve"> organization</w:t>
        </w:r>
      </w:ins>
      <w:ins w:id="128" w:author="Irina Lazar" w:date="2020-11-06T09:03:00Z">
        <w:r w:rsidR="00501A53">
          <w:rPr>
            <w:rFonts w:ascii="Arial" w:hAnsi="Arial" w:cs="Arial"/>
          </w:rPr>
          <w:t xml:space="preserve">, </w:t>
        </w:r>
      </w:ins>
      <w:ins w:id="129" w:author="Irina Lazar" w:date="2020-11-06T08:57:00Z">
        <w:r w:rsidR="000620D0">
          <w:rPr>
            <w:rFonts w:ascii="Arial" w:hAnsi="Arial" w:cs="Arial"/>
          </w:rPr>
          <w:t>histone modifications</w:t>
        </w:r>
      </w:ins>
      <w:ins w:id="130" w:author="Irina Lazar" w:date="2020-11-06T09:03:00Z">
        <w:r w:rsidR="00501A53">
          <w:rPr>
            <w:rFonts w:ascii="Arial" w:hAnsi="Arial" w:cs="Arial"/>
          </w:rPr>
          <w:t xml:space="preserve"> and gene expression</w:t>
        </w:r>
      </w:ins>
      <w:ins w:id="131" w:author="Irina Lazar" w:date="2020-11-06T08:57:00Z">
        <w:r w:rsidR="000620D0">
          <w:rPr>
            <w:rFonts w:ascii="Arial" w:hAnsi="Arial" w:cs="Arial"/>
          </w:rPr>
          <w:t xml:space="preserve"> </w:t>
        </w:r>
      </w:ins>
      <w:ins w:id="132" w:author="Irina Lazar" w:date="2020-11-06T09:03:00Z">
        <w:r w:rsidR="00501A53">
          <w:rPr>
            <w:rFonts w:ascii="Arial" w:hAnsi="Arial" w:cs="Arial"/>
          </w:rPr>
          <w:t>between developing and adult spermatogonia stages</w:t>
        </w:r>
      </w:ins>
      <w:ins w:id="133" w:author="Irina Lazar" w:date="2020-11-04T10:55:00Z">
        <w:r w:rsidR="00095950">
          <w:rPr>
            <w:rFonts w:ascii="Arial" w:hAnsi="Arial" w:cs="Arial"/>
          </w:rPr>
          <w:t xml:space="preserve">. </w:t>
        </w:r>
      </w:ins>
      <w:ins w:id="134" w:author="Irina Lazar" w:date="2020-11-04T10:35:00Z">
        <w:r w:rsidR="00A455F9">
          <w:rPr>
            <w:rFonts w:ascii="Arial" w:hAnsi="Arial" w:cs="Arial"/>
          </w:rPr>
          <w:t xml:space="preserve"> </w:t>
        </w:r>
      </w:ins>
    </w:p>
    <w:p w14:paraId="56A8F6B5" w14:textId="77777777" w:rsidR="00141FE2" w:rsidRDefault="00494984">
      <w:pPr>
        <w:pStyle w:val="Heading1"/>
        <w:spacing w:after="0"/>
      </w:pPr>
      <w:r>
        <w:rPr>
          <w:rFonts w:ascii="Arial" w:hAnsi="Arial" w:cs="Arial"/>
          <w:b/>
          <w:color w:val="000000" w:themeColor="text1"/>
          <w:sz w:val="24"/>
          <w:szCs w:val="24"/>
        </w:rPr>
        <w:t>Introduction</w:t>
      </w:r>
    </w:p>
    <w:p w14:paraId="2108317F" w14:textId="1C0792E6" w:rsidR="002D452E" w:rsidRDefault="00494984">
      <w:pPr>
        <w:spacing w:before="0"/>
        <w:rPr>
          <w:ins w:id="135" w:author="Isabelle Mansuy" w:date="2020-11-01T15:18:00Z"/>
          <w:rFonts w:ascii="Arial" w:hAnsi="Arial" w:cs="Arial"/>
        </w:rPr>
      </w:pPr>
      <w:r>
        <w:rPr>
          <w:rFonts w:ascii="Arial" w:hAnsi="Arial" w:cs="Arial"/>
        </w:rPr>
        <w:t>Spermatogonial cells are the initiators and supporting foundation of</w:t>
      </w:r>
      <w:commentRangeStart w:id="136"/>
      <w:commentRangeStart w:id="137"/>
      <w:r>
        <w:rPr>
          <w:rFonts w:ascii="Arial" w:hAnsi="Arial" w:cs="Arial"/>
        </w:rPr>
        <w:t xml:space="preserve"> </w:t>
      </w:r>
      <w:commentRangeEnd w:id="136"/>
      <w:r w:rsidR="00EF4650">
        <w:rPr>
          <w:rStyle w:val="CommentReference"/>
        </w:rPr>
        <w:commentReference w:id="136"/>
      </w:r>
      <w:commentRangeEnd w:id="137"/>
      <w:r w:rsidR="009E2ECC">
        <w:rPr>
          <w:rStyle w:val="CommentReference"/>
        </w:rPr>
        <w:commentReference w:id="137"/>
      </w:r>
      <w:r>
        <w:rPr>
          <w:rFonts w:ascii="Arial" w:hAnsi="Arial" w:cs="Arial"/>
        </w:rPr>
        <w:t>spermatogenesis</w:t>
      </w:r>
      <w:ins w:id="138" w:author="Isabelle Mansuy" w:date="2020-11-01T14:27:00Z">
        <w:r w:rsidR="00E465A2">
          <w:rPr>
            <w:rFonts w:ascii="Arial" w:hAnsi="Arial" w:cs="Arial"/>
          </w:rPr>
          <w:t xml:space="preserve"> in various species</w:t>
        </w:r>
      </w:ins>
      <w:ins w:id="139" w:author="Irina Lazar" w:date="2020-11-06T09:05:00Z">
        <w:r w:rsidR="00A344D3">
          <w:rPr>
            <w:rFonts w:ascii="Arial" w:hAnsi="Arial" w:cs="Arial"/>
          </w:rPr>
          <w:t>,</w:t>
        </w:r>
      </w:ins>
      <w:ins w:id="140" w:author="Isabelle Mansuy" w:date="2020-11-01T14:27:00Z">
        <w:r w:rsidR="00E465A2">
          <w:rPr>
            <w:rFonts w:ascii="Arial" w:hAnsi="Arial" w:cs="Arial"/>
          </w:rPr>
          <w:t xml:space="preserve"> including mammals</w:t>
        </w:r>
      </w:ins>
      <w:r>
        <w:rPr>
          <w:rFonts w:ascii="Arial" w:hAnsi="Arial" w:cs="Arial"/>
        </w:rPr>
        <w:t xml:space="preserve">. In mice, they become active </w:t>
      </w:r>
      <w:ins w:id="141" w:author="Isabelle Mansuy" w:date="2020-11-01T11:36:00Z">
        <w:r w:rsidR="009C1557">
          <w:rPr>
            <w:rFonts w:ascii="Arial" w:hAnsi="Arial" w:cs="Arial"/>
          </w:rPr>
          <w:t>one to two days after birth</w:t>
        </w:r>
      </w:ins>
      <w:ins w:id="142" w:author="Irina Lazar" w:date="2020-11-06T09:05:00Z">
        <w:r w:rsidR="00A344D3">
          <w:rPr>
            <w:rFonts w:ascii="Arial" w:hAnsi="Arial" w:cs="Arial"/>
          </w:rPr>
          <w:t>,</w:t>
        </w:r>
      </w:ins>
      <w:ins w:id="143" w:author="Isabelle Mansuy" w:date="2020-11-01T11:36:00Z">
        <w:r w:rsidR="009C1557">
          <w:rPr>
            <w:rFonts w:ascii="Arial" w:hAnsi="Arial" w:cs="Arial"/>
          </w:rPr>
          <w:t xml:space="preserve"> </w:t>
        </w:r>
      </w:ins>
      <w:r>
        <w:rPr>
          <w:rFonts w:ascii="Arial" w:hAnsi="Arial" w:cs="Arial"/>
        </w:rPr>
        <w:t xml:space="preserve">when they exit mitotic arrest and start </w:t>
      </w:r>
      <w:ins w:id="144" w:author="Isabelle Mansuy" w:date="2020-11-01T14:42:00Z">
        <w:r w:rsidR="00B07C33">
          <w:rPr>
            <w:rFonts w:ascii="Arial" w:hAnsi="Arial" w:cs="Arial"/>
          </w:rPr>
          <w:t>dividing</w:t>
        </w:r>
      </w:ins>
      <w:ins w:id="145" w:author="Irina Lazar" w:date="2020-11-06T09:05:00Z">
        <w:r w:rsidR="00A344D3">
          <w:rPr>
            <w:rFonts w:ascii="Arial" w:hAnsi="Arial" w:cs="Arial"/>
          </w:rPr>
          <w:t>,</w:t>
        </w:r>
      </w:ins>
      <w:r>
        <w:rPr>
          <w:rFonts w:ascii="Arial" w:hAnsi="Arial" w:cs="Arial"/>
        </w:rPr>
        <w:t xml:space="preserve"> to populate the basement membrane of seminiferous tubules. During the first week </w:t>
      </w:r>
      <w:ins w:id="146" w:author="Isabelle Mansuy" w:date="2020-11-01T14:43:00Z">
        <w:r w:rsidR="00B07C33">
          <w:rPr>
            <w:rFonts w:ascii="Arial" w:hAnsi="Arial" w:cs="Arial"/>
          </w:rPr>
          <w:t>of postnatal life</w:t>
        </w:r>
      </w:ins>
      <w:r>
        <w:rPr>
          <w:rFonts w:ascii="Arial" w:hAnsi="Arial" w:cs="Arial"/>
        </w:rPr>
        <w:t>, a population of spermatogonial cells continue</w:t>
      </w:r>
      <w:ins w:id="147" w:author="Isabelle Mansuy" w:date="2020-11-01T15:04:00Z">
        <w:r w:rsidR="00BD57A2">
          <w:rPr>
            <w:rFonts w:ascii="Arial" w:hAnsi="Arial" w:cs="Arial"/>
          </w:rPr>
          <w:t>s</w:t>
        </w:r>
      </w:ins>
      <w:r>
        <w:rPr>
          <w:rFonts w:ascii="Arial" w:hAnsi="Arial" w:cs="Arial"/>
        </w:rPr>
        <w:t xml:space="preserve"> to proliferate and give</w:t>
      </w:r>
      <w:ins w:id="148" w:author="Isabelle Mansuy" w:date="2020-11-01T15:04:00Z">
        <w:r w:rsidR="00BD57A2">
          <w:rPr>
            <w:rFonts w:ascii="Arial" w:hAnsi="Arial" w:cs="Arial"/>
          </w:rPr>
          <w:t>s</w:t>
        </w:r>
      </w:ins>
      <w:r>
        <w:rPr>
          <w:rFonts w:ascii="Arial" w:hAnsi="Arial" w:cs="Arial"/>
        </w:rPr>
        <w:t xml:space="preserve"> rise to undifferentiated A</w:t>
      </w:r>
      <w:r>
        <w:rPr>
          <w:rFonts w:ascii="Arial" w:hAnsi="Arial" w:cs="Arial"/>
          <w:vertAlign w:val="subscript"/>
        </w:rPr>
        <w:t>single</w:t>
      </w:r>
      <w:r>
        <w:rPr>
          <w:rFonts w:ascii="Arial" w:hAnsi="Arial" w:cs="Arial"/>
        </w:rPr>
        <w:t xml:space="preserve"> (A</w:t>
      </w:r>
      <w:r>
        <w:rPr>
          <w:rFonts w:ascii="Arial" w:hAnsi="Arial" w:cs="Arial"/>
          <w:vertAlign w:val="subscript"/>
        </w:rPr>
        <w:t>s</w:t>
      </w:r>
      <w:r>
        <w:rPr>
          <w:rFonts w:ascii="Arial" w:hAnsi="Arial" w:cs="Arial"/>
        </w:rPr>
        <w:t>), A</w:t>
      </w:r>
      <w:r>
        <w:rPr>
          <w:rFonts w:ascii="Arial" w:hAnsi="Arial" w:cs="Arial"/>
          <w:vertAlign w:val="subscript"/>
        </w:rPr>
        <w:t xml:space="preserve">paired </w:t>
      </w:r>
      <w:r>
        <w:rPr>
          <w:rFonts w:ascii="Arial" w:hAnsi="Arial" w:cs="Arial"/>
        </w:rPr>
        <w:t>(A</w:t>
      </w:r>
      <w:r>
        <w:rPr>
          <w:rFonts w:ascii="Arial" w:hAnsi="Arial" w:cs="Arial"/>
          <w:vertAlign w:val="subscript"/>
        </w:rPr>
        <w:t>pr</w:t>
      </w:r>
      <w:r>
        <w:rPr>
          <w:rFonts w:ascii="Arial" w:hAnsi="Arial" w:cs="Arial"/>
        </w:rPr>
        <w:t>) and A</w:t>
      </w:r>
      <w:r>
        <w:rPr>
          <w:rFonts w:ascii="Arial" w:hAnsi="Arial" w:cs="Arial"/>
          <w:vertAlign w:val="subscript"/>
        </w:rPr>
        <w:t>aligned</w:t>
      </w:r>
      <w:r>
        <w:rPr>
          <w:rFonts w:ascii="Arial" w:hAnsi="Arial" w:cs="Arial"/>
        </w:rPr>
        <w:t xml:space="preserve"> (A</w:t>
      </w:r>
      <w:r>
        <w:rPr>
          <w:rFonts w:ascii="Arial" w:hAnsi="Arial" w:cs="Arial"/>
          <w:vertAlign w:val="subscript"/>
        </w:rPr>
        <w:t>al</w:t>
      </w:r>
      <w:r>
        <w:rPr>
          <w:rFonts w:ascii="Arial" w:hAnsi="Arial" w:cs="Arial"/>
        </w:rPr>
        <w:t xml:space="preserve">) </w:t>
      </w:r>
      <w:ins w:id="149" w:author="Isabelle Mansuy" w:date="2020-11-01T14:44:00Z">
        <w:r w:rsidR="00D50DE7">
          <w:rPr>
            <w:rFonts w:ascii="Arial" w:hAnsi="Arial" w:cs="Arial"/>
          </w:rPr>
          <w:t xml:space="preserve">cells. The </w:t>
        </w:r>
      </w:ins>
      <w:r>
        <w:rPr>
          <w:rFonts w:ascii="Arial" w:hAnsi="Arial" w:cs="Arial"/>
        </w:rPr>
        <w:t xml:space="preserve">remaining </w:t>
      </w:r>
      <w:ins w:id="150" w:author="Isabelle Mansuy" w:date="2020-11-01T15:05:00Z">
        <w:r w:rsidR="00BD57A2">
          <w:rPr>
            <w:rFonts w:ascii="Arial" w:hAnsi="Arial" w:cs="Arial"/>
          </w:rPr>
          <w:t>spermatogonia</w:t>
        </w:r>
      </w:ins>
      <w:r>
        <w:rPr>
          <w:rFonts w:ascii="Arial" w:hAnsi="Arial" w:cs="Arial"/>
        </w:rPr>
        <w:t xml:space="preserve"> differentiat</w:t>
      </w:r>
      <w:ins w:id="151" w:author="Isabelle Mansuy" w:date="2020-11-01T14:44:00Z">
        <w:r w:rsidR="00B07C33">
          <w:rPr>
            <w:rFonts w:ascii="Arial" w:hAnsi="Arial" w:cs="Arial"/>
          </w:rPr>
          <w:t>e</w:t>
        </w:r>
      </w:ins>
      <w:r>
        <w:rPr>
          <w:rFonts w:ascii="Arial" w:hAnsi="Arial" w:cs="Arial"/>
        </w:rPr>
        <w:t xml:space="preserve"> </w:t>
      </w:r>
      <w:ins w:id="152" w:author="Isabelle Mansuy" w:date="2020-11-01T14:46:00Z">
        <w:r w:rsidR="00516C95">
          <w:rPr>
            <w:rFonts w:ascii="Arial" w:hAnsi="Arial" w:cs="Arial"/>
          </w:rPr>
          <w:t xml:space="preserve">to </w:t>
        </w:r>
      </w:ins>
      <w:r>
        <w:rPr>
          <w:rFonts w:ascii="Arial" w:hAnsi="Arial" w:cs="Arial"/>
        </w:rPr>
        <w:t>form chains of daughter cells</w:t>
      </w:r>
      <w:ins w:id="153" w:author="Isabelle Mansuy" w:date="2020-11-01T14:46:00Z">
        <w:r w:rsidR="00516C95">
          <w:rPr>
            <w:rFonts w:ascii="Arial" w:hAnsi="Arial" w:cs="Arial"/>
          </w:rPr>
          <w:t xml:space="preserve"> </w:t>
        </w:r>
      </w:ins>
      <w:r>
        <w:rPr>
          <w:rFonts w:ascii="Arial" w:hAnsi="Arial" w:cs="Arial"/>
        </w:rPr>
        <w:t xml:space="preserve">that become primary and secondary spermatocytes around </w:t>
      </w:r>
      <w:ins w:id="154" w:author="Isabelle Mansuy" w:date="2020-11-01T14:44:00Z">
        <w:r w:rsidR="00B07C33">
          <w:rPr>
            <w:rFonts w:ascii="Arial" w:hAnsi="Arial" w:cs="Arial"/>
          </w:rPr>
          <w:t>postnatal day (</w:t>
        </w:r>
      </w:ins>
      <w:r>
        <w:rPr>
          <w:rFonts w:ascii="Arial" w:hAnsi="Arial" w:cs="Arial"/>
        </w:rPr>
        <w:t>PND</w:t>
      </w:r>
      <w:ins w:id="155" w:author="Isabelle Mansuy" w:date="2020-11-01T14:44:00Z">
        <w:r w:rsidR="00B07C33">
          <w:rPr>
            <w:rFonts w:ascii="Arial" w:hAnsi="Arial" w:cs="Arial"/>
          </w:rPr>
          <w:t>)</w:t>
        </w:r>
      </w:ins>
      <w:r>
        <w:rPr>
          <w:rFonts w:ascii="Arial" w:hAnsi="Arial" w:cs="Arial"/>
        </w:rPr>
        <w:t xml:space="preserve"> 10</w:t>
      </w:r>
      <w:ins w:id="156" w:author="Isabelle Mansuy" w:date="2020-11-01T14:44:00Z">
        <w:r w:rsidR="00B07C33">
          <w:rPr>
            <w:rFonts w:ascii="Arial" w:hAnsi="Arial" w:cs="Arial"/>
          </w:rPr>
          <w:t xml:space="preserve"> to </w:t>
        </w:r>
      </w:ins>
      <w:r>
        <w:rPr>
          <w:rFonts w:ascii="Arial" w:hAnsi="Arial" w:cs="Arial"/>
        </w:rPr>
        <w:t xml:space="preserve">12. </w:t>
      </w:r>
      <w:ins w:id="157" w:author="Isabelle Mansuy" w:date="2020-11-01T14:46:00Z">
        <w:r w:rsidR="00516C95">
          <w:rPr>
            <w:rFonts w:ascii="Arial" w:hAnsi="Arial" w:cs="Arial"/>
          </w:rPr>
          <w:t>Spermatocytes undergo</w:t>
        </w:r>
      </w:ins>
      <w:r>
        <w:rPr>
          <w:rFonts w:ascii="Arial" w:hAnsi="Arial" w:cs="Arial"/>
        </w:rPr>
        <w:t xml:space="preserve"> meiosis </w:t>
      </w:r>
      <w:ins w:id="158" w:author="Isabelle Mansuy" w:date="2020-11-01T14:47:00Z">
        <w:r w:rsidR="00516C95">
          <w:rPr>
            <w:rFonts w:ascii="Arial" w:hAnsi="Arial" w:cs="Arial"/>
          </w:rPr>
          <w:t>and</w:t>
        </w:r>
      </w:ins>
      <w:ins w:id="159" w:author="Isabelle Mansuy" w:date="2020-11-01T14:46:00Z">
        <w:r w:rsidR="00516C95">
          <w:rPr>
            <w:rFonts w:ascii="Arial" w:hAnsi="Arial" w:cs="Arial"/>
          </w:rPr>
          <w:t xml:space="preserve"> </w:t>
        </w:r>
      </w:ins>
      <w:r>
        <w:rPr>
          <w:rFonts w:ascii="Arial" w:hAnsi="Arial" w:cs="Arial"/>
        </w:rPr>
        <w:t>give rise to haploid spermatids</w:t>
      </w:r>
      <w:ins w:id="160" w:author="Isabelle Mansuy" w:date="2020-11-01T14:47:00Z">
        <w:r w:rsidR="00516C95">
          <w:rPr>
            <w:rFonts w:ascii="Arial" w:hAnsi="Arial" w:cs="Arial"/>
          </w:rPr>
          <w:t xml:space="preserve"> that</w:t>
        </w:r>
      </w:ins>
      <w:r>
        <w:rPr>
          <w:rFonts w:ascii="Arial" w:hAnsi="Arial" w:cs="Arial"/>
        </w:rPr>
        <w:t xml:space="preserve"> </w:t>
      </w:r>
      <w:ins w:id="161" w:author="Isabelle Mansuy" w:date="2020-11-01T14:47:00Z">
        <w:r w:rsidR="00516C95">
          <w:rPr>
            <w:rFonts w:ascii="Arial" w:hAnsi="Arial" w:cs="Arial"/>
          </w:rPr>
          <w:t>develop into</w:t>
        </w:r>
      </w:ins>
      <w:r>
        <w:rPr>
          <w:rFonts w:ascii="Arial" w:hAnsi="Arial" w:cs="Arial"/>
        </w:rPr>
        <w:t xml:space="preserve"> spermatozoa</w:t>
      </w:r>
      <w:ins w:id="162" w:author="Isabelle Mansuy" w:date="2020-11-01T15:16:00Z">
        <w:r w:rsidR="002B7C59">
          <w:rPr>
            <w:rFonts w:ascii="Arial" w:hAnsi="Arial" w:cs="Arial"/>
          </w:rPr>
          <w:t>.</w:t>
        </w:r>
      </w:ins>
      <w:ins w:id="163" w:author="Isabelle Mansuy" w:date="2020-11-01T14:47:00Z">
        <w:r w:rsidR="00516C95">
          <w:rPr>
            <w:rFonts w:ascii="Arial" w:hAnsi="Arial" w:cs="Arial"/>
          </w:rPr>
          <w:t xml:space="preserve"> </w:t>
        </w:r>
      </w:ins>
      <w:ins w:id="164" w:author="Isabelle Mansuy" w:date="2020-11-01T15:16:00Z">
        <w:r w:rsidR="002B7C59">
          <w:rPr>
            <w:rFonts w:ascii="Arial" w:hAnsi="Arial" w:cs="Arial"/>
          </w:rPr>
          <w:t xml:space="preserve">Spermatozoa are </w:t>
        </w:r>
      </w:ins>
      <w:ins w:id="165" w:author="Irina Lazar" w:date="2020-11-06T09:06:00Z">
        <w:r w:rsidR="00257303">
          <w:rPr>
            <w:rFonts w:ascii="Arial" w:hAnsi="Arial" w:cs="Arial"/>
          </w:rPr>
          <w:t xml:space="preserve">then </w:t>
        </w:r>
      </w:ins>
      <w:ins w:id="166" w:author="Isabelle Mansuy" w:date="2020-11-01T15:16:00Z">
        <w:r w:rsidR="002B7C59">
          <w:rPr>
            <w:rFonts w:ascii="Arial" w:hAnsi="Arial" w:cs="Arial"/>
          </w:rPr>
          <w:t>released in the lumen of the seminiferous tubules</w:t>
        </w:r>
      </w:ins>
      <w:ins w:id="167" w:author="Irina Lazar" w:date="2020-11-06T09:06:00Z">
        <w:r w:rsidR="00257303">
          <w:rPr>
            <w:rFonts w:ascii="Arial" w:hAnsi="Arial" w:cs="Arial"/>
          </w:rPr>
          <w:t>,</w:t>
        </w:r>
      </w:ins>
      <w:ins w:id="168" w:author="Isabelle Mansuy" w:date="2020-11-01T15:16:00Z">
        <w:r w:rsidR="002B7C59">
          <w:rPr>
            <w:rFonts w:ascii="Arial" w:hAnsi="Arial" w:cs="Arial"/>
          </w:rPr>
          <w:t xml:space="preserve"> and </w:t>
        </w:r>
      </w:ins>
      <w:ins w:id="169" w:author="Isabelle Mansuy" w:date="2020-11-01T15:17:00Z">
        <w:r w:rsidR="002B7C59">
          <w:rPr>
            <w:rFonts w:ascii="Arial" w:hAnsi="Arial" w:cs="Arial"/>
          </w:rPr>
          <w:t xml:space="preserve">continue to </w:t>
        </w:r>
      </w:ins>
      <w:ins w:id="170" w:author="Isabelle Mansuy" w:date="2020-11-01T15:16:00Z">
        <w:r w:rsidR="002B7C59">
          <w:rPr>
            <w:rFonts w:ascii="Arial" w:hAnsi="Arial" w:cs="Arial"/>
          </w:rPr>
          <w:t xml:space="preserve">mature in the epididymis </w:t>
        </w:r>
      </w:ins>
      <w:ins w:id="171" w:author="Isabelle Mansuy" w:date="2020-11-01T15:17:00Z">
        <w:r w:rsidR="002B7C59">
          <w:rPr>
            <w:rFonts w:ascii="Arial" w:hAnsi="Arial" w:cs="Arial"/>
          </w:rPr>
          <w:t xml:space="preserve">until becoming </w:t>
        </w:r>
      </w:ins>
      <w:r>
        <w:rPr>
          <w:rFonts w:ascii="Arial" w:hAnsi="Arial" w:cs="Arial"/>
        </w:rPr>
        <w:t xml:space="preserve">capable of fertilization </w:t>
      </w:r>
      <w:ins w:id="172" w:author="Isabelle Mansuy" w:date="2020-11-01T15:16:00Z">
        <w:r w:rsidR="002B7C59">
          <w:rPr>
            <w:rFonts w:ascii="Arial" w:hAnsi="Arial" w:cs="Arial"/>
          </w:rPr>
          <w:t xml:space="preserve">by PND 42-48 </w:t>
        </w:r>
      </w:ins>
      <w:ins w:id="173" w:author="Irina Lazar" w:date="2020-11-04T11:05:00Z">
        <w:r w:rsidR="00C15261">
          <w:rPr>
            <w:rFonts w:ascii="Arial" w:hAnsi="Arial" w:cs="Arial"/>
          </w:rPr>
          <w:fldChar w:fldCharType="begin" w:fldLock="1"/>
        </w:r>
      </w:ins>
      <w:r w:rsidR="0009235A">
        <w:rPr>
          <w:rFonts w:ascii="Arial" w:hAnsi="Arial" w:cs="Arial"/>
        </w:rPr>
        <w:instrText>ADDIN CSL_CITATION {"citationItems":[{"id":"ITEM-1","itemData":{"DOI":"10.1007/978-1-4939-7505-1","ISBN":"9781493975051","abstract":"This book provides a resource of current understandings about various aspects of the biology of spermatogonia in mammals. Considering that covering the entire gamut of all things spermatogonia is a difficult task, specific topics were selected to provide foundational information that will be useful for seasoned researchers in the field of germ cell biology as well as investigators entering the area. Looking to the future, the editors predict that the foundational information provided in this book -- combined with the advent of new tools and budding interests in use of non-rodent mammalian models -- will produce another major advance in knowledge regarding the biology of spermatogonia over the next decade. In particular, we anticipate that the core molecular machinery driving different spermatogonial states in most, if not all, mammals will be described fully, the extrinsic signals emanating from somatic support cell populations to influence spermatogonial functions will become fully known, and the capacity to derive long-term cultures of SSCs and transplant the population to regenerate spermatogenesis and fertility will become a reality for higher order mammals.","author":[{"dropping-particle":"","family":"Oatley","given":"Jon M.","non-dropping-particle":"","parse-names":false,"suffix":""},{"dropping-particle":"","family":"Griswold","given":"Michael D.","non-dropping-particle":"","parse-names":false,"suffix":""}],"container-title":"The Biology of Mammalian Spermatogonia","id":"ITEM-1","issued":{"date-parts":[["2017"]]},"number-of-pages":"1-387","title":"The biology of mammalian spermatogonia","type":"book"},"uris":["http://www.mendeley.com/documents/?uuid=7beffc3d-5527-4d3b-b346-e7522f0d8c7f"]},{"id":"ITEM-2","itemData":{"DOI":"10.1242/dev.146571","ISSN":"14779129","abstract":"Spermatogonial stem cells (SSCs) are crucial for maintaining spermatogenesis throughout life, and understanding how these cells function has important implications for understanding male infertility. Recently, various populations of cells harbouring stem cell-like properties have been identified in rodent seminiferous tubules, but deciphering how these cells might fuel spermatogenesis has been difficult, and various models to explain SSC dynamics have been put forward. This Review provides an overview of the organization and timing of spermatogenesis and then discusses these models in light of recent studies of SSC markers, heterogeneity and cell division dynamics, highlighting the evidence for and against each model.","author":[{"dropping-particle":"","family":"Rooij","given":"Dirk G.","non-dropping-particle":"De","parse-names":false,"suffix":""}],"container-title":"Development (Cambridge)","id":"ITEM-2","issue":"17","issued":{"date-parts":[["2017","9","1"]]},"page":"3022-3030","publisher":"Company of Biologists Ltd","title":"The nature and dynamics of spermatogonial stem cells","type":"article","volume":"144"},"uris":["http://www.mendeley.com/documents/?uuid=bf7d87d0-16c8-3f1e-8424-f40da6595f7a"]},{"id":"ITEM-3","itemData":{"DOI":"10.1093/biolre/ioy077","ISSN":"15297268","PMID":"29617903","abstract":"Spermatogonial stem cells (SSCs) are the most primitive spermatogonia in the testis and have an essential role to maintain highly productive spermatogenesis by self-renewal and continuous generation of daughter spermatogonia that differentiate into spermatozoa, transmitting genetic information to the next generation. Since the 1950s, many experimentalmethods, including histology, immunostaining, whole-mount analyses, and pulse-chase labeling, had been used in attempts to identify SSCs, but without success. In 1994, a spermatogonial transplantation method was reported that established a quantitative functional assay to identify SSCs by evaluating their ability to both self-renew and differentiate to spermatozoa. The system was originally developed using mice and subsequently extended to nonrodents, including domestic animals and humans. Availability of the functional assay for SSCs has made it possible to develop culture systems for their ex vivo expansion, which dramatically advanced germ cell biology and allowed medical and agricultural applications. In coming years, SSCs will be increasingly used to understand their regulation, as well as in germline modification, including gene correction, enhancement of male fertility, and conversion of somatic cells to biologically competent male germline cells.","author":[{"dropping-particle":"","family":"Kubota","given":"Hiroshi","non-dropping-particle":"","parse-names":false,"suffix":""},{"dropping-particle":"","family":"Brinster","given":"Ralph L.","non-dropping-particle":"","parse-names":false,"suffix":""}],"container-title":"Biology of Reproduction","id":"ITEM-3","issue":"1","issued":{"date-parts":[["2018"]]},"page":"52-74","publisher":"Oxford University Press","title":"Spermatogonial stem cells","type":"article","volume":"99"},"uris":["http://www.mendeley.com/documents/?uuid=0ab515e0-2b23-39f8-bbf4-93e83a42f2cd"]}],"mendeley":{"formattedCitation":"(Kubota and Brinster, 2018; Oatley and Griswold, 2017; De Rooij, 2017)","plainTextFormattedCitation":"(Kubota and Brinster, 2018; Oatley and Griswold, 2017; De Rooij, 2017)","previouslyFormattedCitation":"(Kubota and Brinster, 2018; Oatley and Griswold, 2017; De Rooij, 2017)"},"properties":{"noteIndex":0},"schema":"https://github.com/citation-style-language/schema/raw/master/csl-citation.json"}</w:instrText>
      </w:r>
      <w:r w:rsidR="00C15261">
        <w:rPr>
          <w:rFonts w:ascii="Arial" w:hAnsi="Arial" w:cs="Arial"/>
        </w:rPr>
        <w:fldChar w:fldCharType="separate"/>
      </w:r>
      <w:r w:rsidR="00C15261" w:rsidRPr="00C15261">
        <w:rPr>
          <w:rFonts w:ascii="Arial" w:hAnsi="Arial" w:cs="Arial"/>
          <w:noProof/>
        </w:rPr>
        <w:t>(Kubota and Brinster, 2018; Oatley and Griswold, 2017; De Rooij, 2017)</w:t>
      </w:r>
      <w:ins w:id="174" w:author="Irina Lazar" w:date="2020-11-04T11:05:00Z">
        <w:r w:rsidR="00C15261">
          <w:rPr>
            <w:rFonts w:ascii="Arial" w:hAnsi="Arial" w:cs="Arial"/>
          </w:rPr>
          <w:fldChar w:fldCharType="end"/>
        </w:r>
        <w:r w:rsidR="00C15261">
          <w:rPr>
            <w:rFonts w:ascii="Arial" w:hAnsi="Arial" w:cs="Arial"/>
          </w:rPr>
          <w:t>.</w:t>
        </w:r>
      </w:ins>
    </w:p>
    <w:p w14:paraId="386D0529" w14:textId="77777777" w:rsidR="002D452E" w:rsidRDefault="002D452E">
      <w:pPr>
        <w:spacing w:before="0"/>
        <w:rPr>
          <w:ins w:id="175" w:author="Isabelle Mansuy" w:date="2020-11-01T15:18:00Z"/>
          <w:rFonts w:ascii="Arial" w:hAnsi="Arial" w:cs="Arial"/>
        </w:rPr>
      </w:pPr>
    </w:p>
    <w:p w14:paraId="496BD3DB" w14:textId="0C98F34C" w:rsidR="002D452E" w:rsidRDefault="00494984">
      <w:pPr>
        <w:spacing w:before="0"/>
        <w:rPr>
          <w:ins w:id="176" w:author="Isabelle Mansuy" w:date="2020-11-01T15:18:00Z"/>
          <w:rFonts w:ascii="Arial" w:hAnsi="Arial" w:cs="Arial"/>
        </w:rPr>
      </w:pPr>
      <w:r>
        <w:rPr>
          <w:rFonts w:ascii="Arial" w:hAnsi="Arial" w:cs="Arial"/>
        </w:rPr>
        <w:t>Recent work show</w:t>
      </w:r>
      <w:ins w:id="177" w:author="Isabelle Mansuy" w:date="2020-11-01T15:06:00Z">
        <w:r w:rsidR="00BD57A2">
          <w:rPr>
            <w:rFonts w:ascii="Arial" w:hAnsi="Arial" w:cs="Arial"/>
          </w:rPr>
          <w:t>ed</w:t>
        </w:r>
      </w:ins>
      <w:r>
        <w:rPr>
          <w:rFonts w:ascii="Arial" w:hAnsi="Arial" w:cs="Arial"/>
        </w:rPr>
        <w:t xml:space="preserve"> that distinct transcriptional profiles characterize spermatogonial cell populations in early postnatal life </w:t>
      </w:r>
      <w:r>
        <w:fldChar w:fldCharType="begin" w:fldLock="1"/>
      </w:r>
      <w: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cells.","type":"article-journal","volume":"29"},"uris":["http://www.mendeley.com/documents/?uuid=095420d7-c539-49c9-9a60-ce3b20536421"]},{"id":"ITEM-3","itemData":{"DOI":"10.1016/J.CELREP.2018.10.026","ISSN":"2211-1247","abstract":"Spermatogenesis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vitro.","author":[{"dropping-particle":"","family":"Hermann","given":"Brian P.","non-dropping-particle":"","parse-names":false,"suffix":""},{"dropping-particle":"","family":"Cheng","given":"Keren","non-dropping-particle":"","parse-names":false,"suffix":""},{"dropping-particle":"","family":"Singh","given":"Anukriti","non-dropping-particle":"","parse-names":false,"suffix":""},{"dropping-particle":"","family":"Roa-De La Cruz","given":"Lorena","non-dropping-particle":"","parse-names":false,"suffix":""},{"dropping-particle":"","family":"Mutoji","given":"Kazadi N.","non-dropping-particle":"","parse-names":false,"suffix":""},{"dropping-particle":"","family":"Chen","given":"I-Chung","non-dropping-particle":"","parse-names":false,"suffix":""},{"dropping-particle":"","family":"Gildersleeve","given":"Heidi","non-dropping-particle":"","parse-names":false,"suffix":""},{"dropping-particle":"","family":"Lehle","given":"Jake D.","non-dropping-particle":"","parse-names":false,"suffix":""},{"dropping-particle":"","family":"Mayo","given":"Max","non-dropping-particle":"","parse-names":false,"suffix":""},{"dropping-particle":"","family":"Westernströer","given":"Birgit","non-dropping-particle":"","parse-names":false,"suffix":""},{"dropping-particle":"","family":"Law","given":"Nathan C.","non-dropping-particle":"","parse-names":false,"suffix":""},{"dropping-particle":"","family":"Oatley","given":"Melissa J.","non-dropping-particle":"","parse-names":false,"suffix":""},{"dropping-particle":"","family":"Velte","given":"Ellen K.","non-dropping-particle":"","parse-names":false,"suffix":""},{"dropping-particle":"","family":"Niedenberger","given":"Bryan A.","non-dropping-particle":"","parse-names":false,"suffix":""},{"dropping-particle":"","family":"Fritze","given":"Danielle","non-dropping-particle":"","parse-names":false,"suffix":""},{"dropping-particle":"","family":"Silber","given":"Sherman","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R.","non-dropping-particle":"","parse-names":false,"suffix":""}],"container-title":"Cell Reports","id":"ITEM-3","issue":"6","issued":{"date-parts":[["2018","11","6"]]},"page":"1650-1667.e8","publisher":"Cell Press","title":"The Mammalian Spermatogenesis Single-Cell Transcriptome, from Spermatogonial Stem Cells to Spermatids","type":"article-journal","volume":"25"},"uris":["http://www.mendeley.com/documents/?uuid=0ae8e1e1-e69e-3b01-aa14-545a606ec1c4"]},{"id":"ITEM-4","itemData":{"DOI":"10.1038/s41467-019-10596-0","ISSN":"2041-1723","abstract":"Continuity, robustness, and regeneration of cell lineages relies on stem cell pools that are established during development. For the mammalian spermatogenic lineage, a foundational spermatogonial stem cell (SSC) pool arises from prospermatogonial precursors during neonatal life via mechanisms that remain undefined. Here, we mapped the kinetics of this process in vivo using a multi-transgenic reporter mouse model, in silico with single-cell RNA sequencing, and functionally with transplantation analyses to define the SSC trajectory from prospermatogonia. Outcomes revealed that a heterogeneous prospermatogonial population undergoes dynamic changes during late fetal and neonatal development. Differential transcriptome profiles predicted divergent developmental trajectories from fetal prospermatogonia to descendant postnatal spermatogonia. Furthermore, transplantation analyses demonstrated that a defined subset of fetal prospermatogonia is fated to function as SSCs. Collectively, these findings suggest that SSC fate is preprogrammed within a subset of fetal prospermatogonia prior to building of the foundational pool during early neonatal development.","author":[{"dropping-particle":"","family":"Law","given":"Nathan C.","non-dropping-particle":"","parse-names":false,"suffix":""},{"dropping-particle":"","family":"Oatley","given":"Melissa J.","non-dropping-particle":"","parse-names":false,"suffix":""},{"dropping-particle":"","family":"Oatley","given":"Jon M.","non-dropping-particle":"","parse-names":false,"suffix":""}],"container-title":"Nature Communications","id":"ITEM-4","issue":"1","issued":{"date-parts":[["2019","12","26"]]},"page":"2787","publisher":"Nature Publishing Group","title":"Developmental kinetics and transcriptome dynamics of stem cell specification in the spermatogenic lineage","type":"article-journal","volume":"10"},"uris":["http://www.mendeley.com/documents/?uuid=7f7306a7-49a9-3cb7-a450-3579566b7b53"]},{"id":"ITEM-5","itemData":{"DOI":"10.1016/J.DEVCEL.2018.07.025","ISSN":"1534-5807","abstract":"Spermatogenesis requires intricate interactions between the germline and somatic cells. Within a given cross section of a seminiferous tubule, multiple germ and somatic cell types co-occur. This cellular heterogeneity has made it difficult to profile distinct cell types at different stages of development. To address this challenge, we collected single-cell RNA sequencing data from ∼35,000 cells from the adult mouse testis and identified all known germ and somatic cells, as well as two unexpected somatic cell types. Our analysis revealed a continuous developmental trajectory of germ cells from spermatogonia to spermatids and identified candidate transcriptional regulators at several transition points during differentiation. Focused analyses delineated four subtypes of spermatogonia and nine subtypes of Sertoli cells; the latter linked to histologically defined developmental stages over the seminiferous epithelial cycle. Overall, this high-resolution cellular atlas represents a community resource and foundation of knowledge to study germ cell development and in vivo gametogenesis.","author":[{"dropping-particle":"","family":"Green","given":"Christopher Daniel","non-dropping-particle":"","parse-names":false,"suffix":""},{"dropping-particle":"","family":"Ma","given":"Qianyi","non-dropping-particle":"","parse-names":false,"suffix":""},{"dropping-particle":"","family":"Manske","given":"Gabriel L.","non-dropping-particle":"","parse-names":false,"suffix":""},{"dropping-particle":"","family":"Shami","given":"Adrienne Niederriter","non-dropping-particle":"","parse-names":false,"suffix":""},{"dropping-particle":"","family":"Zheng","given":"Xianing","non-dropping-particle":"","parse-names":false,"suffix":""},{"dropping-particle":"","family":"Marini","given":"Simone","non-dropping-particle":"","parse-names":false,"suffix":""},{"dropping-particle":"","family":"Moritz","given":"Lindsay","non-dropping-particle":"","parse-names":false,"suffix":""},{"dropping-particle":"","family":"Sultan","given":"Caleb","non-dropping-particle":"","parse-na</w:instrText>
      </w:r>
      <w:r w:rsidRPr="00800B68">
        <w:rPr>
          <w:lang w:val="fr-CH"/>
        </w:rPr>
        <w:instrText>mes":false,"suffix":""},{"dropping-particle":"","family":"Gurczynski","given":"Stephen J.","non-dropping-particle":"","parse-names":false,"suffix":""},{"dropping-particle":"","family":"Moore","given":"Bethany B.","non-dropping-particle":"","parse-names":false,"suffix":""},{"dropping-particle":"","family":"Tallquist","given":"Michelle D.","non-dropping-particle":"","parse-names":false,"suffix":""},{"dropping-particle":"","family":"Li","given":"Jun Z.","non-dropping-particle":"","parse-names":false,"suffix":""},{"dropping-particle":"","family":"Hammoud","given":"Saher Sue","non-dropping-particle":"","parse-names":false,"suffix":""}],"container-title":"Developmental Cell","id":"ITEM-5","issue":"5","issued":{"date-parts":[["2018","9","10"]]},"page":"651-667.e10","publisher":"Cell Press","title":"A Comprehensive Roadmap of Murine Spermatogenesis Defined by Single-Cell RNA-Seq","type":"article-journal","volume":"46"},"uris":["http://www.mendeley.com/documents/?uuid=259dcfba-fdf3-390d-b098-d28a3894d263"]}],"mendeley":{"formattedCitation":"(Green et al., 2018; Hammoud et al., 2014, 2015; Hermann et al., 2018; Law et al., 2019)","plainTextFormattedCitation":"(Green et al., 2018; Hammoud et al., 2014, 2015; Hermann et al., 2018; Law et al., 2019)","previouslyFormattedCitation":"(Green et al., 2018; Hammoud et al., 2014, 2015; Hermann et al., 2018; Law et al., 2019)"},"properties":{"noteIndex":0},"schema":"https://github.com/citation-style-language/schema/raw/master/csl-citation.json"}</w:instrText>
      </w:r>
      <w:r>
        <w:fldChar w:fldCharType="separate"/>
      </w:r>
      <w:bookmarkStart w:id="178" w:name="__Fieldmark__12435_2742609292"/>
      <w:r>
        <w:rPr>
          <w:rFonts w:ascii="Arial" w:hAnsi="Arial" w:cs="Arial"/>
          <w:noProof/>
          <w:lang w:val="fr-CH"/>
        </w:rPr>
        <w:t>(</w:t>
      </w:r>
      <w:bookmarkStart w:id="179" w:name="__Fieldmark__5842_2742609292"/>
      <w:r>
        <w:rPr>
          <w:rFonts w:ascii="Arial" w:hAnsi="Arial" w:cs="Arial"/>
          <w:noProof/>
          <w:lang w:val="fr-CH"/>
        </w:rPr>
        <w:t>G</w:t>
      </w:r>
      <w:bookmarkStart w:id="180" w:name="__Fieldmark__875_2742609292"/>
      <w:r>
        <w:rPr>
          <w:rFonts w:ascii="Arial" w:hAnsi="Arial" w:cs="Arial"/>
          <w:noProof/>
          <w:lang w:val="fr-CH"/>
        </w:rPr>
        <w:t>reen et al., 2018; Hammoud et al., 2014, 2015; Hermann et al., 2018; Law et al., 2019)</w:t>
      </w:r>
      <w:r>
        <w:fldChar w:fldCharType="end"/>
      </w:r>
      <w:bookmarkEnd w:id="178"/>
      <w:bookmarkEnd w:id="179"/>
      <w:bookmarkEnd w:id="180"/>
      <w:r>
        <w:rPr>
          <w:rFonts w:ascii="Arial" w:hAnsi="Arial" w:cs="Arial"/>
          <w:lang w:val="fr-CH"/>
        </w:rPr>
        <w:t xml:space="preserve">. </w:t>
      </w:r>
      <w:ins w:id="181" w:author="Irina Lazar" w:date="2020-11-04T11:11:00Z">
        <w:r w:rsidR="00A24F99">
          <w:rPr>
            <w:rFonts w:ascii="Arial" w:hAnsi="Arial" w:cs="Arial"/>
          </w:rPr>
          <w:t xml:space="preserve">During the </w:t>
        </w:r>
      </w:ins>
      <w:ins w:id="182" w:author="Irina Lazar" w:date="2020-11-06T09:10:00Z">
        <w:r w:rsidR="005619F4">
          <w:rPr>
            <w:rFonts w:ascii="Arial" w:hAnsi="Arial" w:cs="Arial"/>
          </w:rPr>
          <w:t>first week</w:t>
        </w:r>
      </w:ins>
      <w:ins w:id="183" w:author="Irina Lazar" w:date="2020-11-04T11:29:00Z">
        <w:r w:rsidR="00307C0D">
          <w:rPr>
            <w:rFonts w:ascii="Arial" w:hAnsi="Arial" w:cs="Arial"/>
          </w:rPr>
          <w:t xml:space="preserve"> of postnatal development</w:t>
        </w:r>
      </w:ins>
      <w:ins w:id="184" w:author="Irina Lazar" w:date="2020-11-04T11:26:00Z">
        <w:r w:rsidR="00577157">
          <w:rPr>
            <w:rFonts w:ascii="Arial" w:hAnsi="Arial" w:cs="Arial"/>
          </w:rPr>
          <w:t>,</w:t>
        </w:r>
      </w:ins>
      <w:ins w:id="185" w:author="Isabelle Mansuy" w:date="2020-11-01T15:20:00Z">
        <w:r w:rsidR="00FB7E7B">
          <w:rPr>
            <w:rFonts w:ascii="Arial" w:hAnsi="Arial" w:cs="Arial"/>
          </w:rPr>
          <w:t xml:space="preserve"> </w:t>
        </w:r>
      </w:ins>
      <w:r>
        <w:rPr>
          <w:rFonts w:ascii="Arial" w:hAnsi="Arial" w:cs="Arial"/>
        </w:rPr>
        <w:t xml:space="preserve">spermatogonia </w:t>
      </w:r>
      <w:ins w:id="186" w:author="Irina Lazar" w:date="2020-11-04T11:12:00Z">
        <w:r w:rsidR="00BB4DE9">
          <w:rPr>
            <w:rFonts w:ascii="Arial" w:hAnsi="Arial" w:cs="Arial"/>
          </w:rPr>
          <w:t>display</w:t>
        </w:r>
      </w:ins>
      <w:r>
        <w:rPr>
          <w:rFonts w:ascii="Arial" w:hAnsi="Arial" w:cs="Arial"/>
        </w:rPr>
        <w:t xml:space="preserve"> unique </w:t>
      </w:r>
      <w:ins w:id="187" w:author="Isabelle Mansuy" w:date="2020-11-01T15:08:00Z">
        <w:r w:rsidR="00BD57A2">
          <w:rPr>
            <w:rFonts w:ascii="Arial" w:hAnsi="Arial" w:cs="Arial"/>
          </w:rPr>
          <w:t xml:space="preserve">features </w:t>
        </w:r>
      </w:ins>
      <w:r>
        <w:rPr>
          <w:rFonts w:ascii="Arial" w:hAnsi="Arial" w:cs="Arial"/>
        </w:rPr>
        <w:t xml:space="preserve">necessary for the </w:t>
      </w:r>
      <w:commentRangeStart w:id="188"/>
      <w:commentRangeStart w:id="189"/>
      <w:r>
        <w:rPr>
          <w:rFonts w:ascii="Arial" w:hAnsi="Arial" w:cs="Arial"/>
        </w:rPr>
        <w:t xml:space="preserve">rapid establishment </w:t>
      </w:r>
      <w:commentRangeEnd w:id="188"/>
      <w:r w:rsidR="00BD57A2">
        <w:rPr>
          <w:rStyle w:val="CommentReference"/>
        </w:rPr>
        <w:commentReference w:id="188"/>
      </w:r>
      <w:commentRangeEnd w:id="189"/>
      <w:r w:rsidR="004566D2">
        <w:rPr>
          <w:rStyle w:val="CommentReference"/>
        </w:rPr>
        <w:commentReference w:id="189"/>
      </w:r>
      <w:r>
        <w:rPr>
          <w:rFonts w:ascii="Arial" w:hAnsi="Arial" w:cs="Arial"/>
        </w:rPr>
        <w:t>and expansion</w:t>
      </w:r>
      <w:ins w:id="190" w:author="Irina Lazar" w:date="2020-11-04T11:45:00Z">
        <w:r w:rsidR="002253E4">
          <w:rPr>
            <w:rFonts w:ascii="Arial" w:hAnsi="Arial" w:cs="Arial"/>
          </w:rPr>
          <w:t xml:space="preserve"> of the cell population</w:t>
        </w:r>
      </w:ins>
      <w:r>
        <w:rPr>
          <w:rFonts w:ascii="Arial" w:hAnsi="Arial" w:cs="Arial"/>
        </w:rPr>
        <w:t xml:space="preserve"> along the basement membrane. </w:t>
      </w:r>
      <w:ins w:id="191" w:author="Irina Lazar" w:date="2020-11-06T09:11:00Z">
        <w:r w:rsidR="00EF4FFF">
          <w:rPr>
            <w:rFonts w:ascii="Arial" w:hAnsi="Arial" w:cs="Arial"/>
          </w:rPr>
          <w:t>This includes the high expression of g</w:t>
        </w:r>
      </w:ins>
      <w:ins w:id="192" w:author="Irina Lazar" w:date="2020-11-04T11:27:00Z">
        <w:r w:rsidR="00577157">
          <w:rPr>
            <w:rFonts w:ascii="Arial" w:hAnsi="Arial" w:cs="Arial"/>
          </w:rPr>
          <w:t>ene programs</w:t>
        </w:r>
        <w:r w:rsidR="00492E95">
          <w:rPr>
            <w:rFonts w:ascii="Arial" w:hAnsi="Arial" w:cs="Arial"/>
          </w:rPr>
          <w:t xml:space="preserve"> involved in cell cycle regulation, stem cell proliferation</w:t>
        </w:r>
      </w:ins>
      <w:ins w:id="193" w:author="Irina Lazar" w:date="2020-11-04T11:35:00Z">
        <w:r w:rsidR="0009235A">
          <w:rPr>
            <w:rFonts w:ascii="Arial" w:hAnsi="Arial" w:cs="Arial"/>
          </w:rPr>
          <w:t>,</w:t>
        </w:r>
      </w:ins>
      <w:ins w:id="194" w:author="Irina Lazar" w:date="2020-11-04T11:27:00Z">
        <w:r w:rsidR="00492E95">
          <w:rPr>
            <w:rFonts w:ascii="Arial" w:hAnsi="Arial" w:cs="Arial"/>
          </w:rPr>
          <w:t xml:space="preserve"> </w:t>
        </w:r>
      </w:ins>
      <w:ins w:id="195" w:author="Irina Lazar" w:date="2020-11-04T11:28:00Z">
        <w:r w:rsidR="00492E95">
          <w:rPr>
            <w:rFonts w:ascii="Arial" w:hAnsi="Arial" w:cs="Arial"/>
          </w:rPr>
          <w:t xml:space="preserve">transcription and RNA </w:t>
        </w:r>
      </w:ins>
      <w:ins w:id="196" w:author="Irina Lazar" w:date="2020-11-04T11:36:00Z">
        <w:r w:rsidR="0009235A">
          <w:rPr>
            <w:rFonts w:ascii="Arial" w:hAnsi="Arial" w:cs="Arial"/>
          </w:rPr>
          <w:fldChar w:fldCharType="begin" w:fldLock="1"/>
        </w:r>
      </w:ins>
      <w:r w:rsidR="00F57A76">
        <w:rPr>
          <w:rFonts w:ascii="Arial" w:hAnsi="Arial" w:cs="Arial"/>
        </w:rPr>
        <w:instrText>ADDIN CSL_CITATION {"citationItems":[{"id":"ITEM-1","itemData":{"DOI":"10.1371/journal.pgen.1007810","ISSN":"15537404","PMID":"30893341","abstract":"Spermatogenesis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Genetics","id":"ITEM-1","issue":"3","issued":{"date-parts":[["2019","3","1"]]},"page":"e1007810","publisher":"Public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2019)","plainTextFormattedCitation":"(Grive et al., 2019)","previouslyFormattedCitation":"(Grive et al., 2019)"},"properties":{"noteIndex":0},"schema":"https://github.com/citation-style-language/schema/raw/master/csl-citation.json"}</w:instrText>
      </w:r>
      <w:r w:rsidR="0009235A">
        <w:rPr>
          <w:rFonts w:ascii="Arial" w:hAnsi="Arial" w:cs="Arial"/>
        </w:rPr>
        <w:fldChar w:fldCharType="separate"/>
      </w:r>
      <w:r w:rsidR="0009235A" w:rsidRPr="0009235A">
        <w:rPr>
          <w:rFonts w:ascii="Arial" w:hAnsi="Arial" w:cs="Arial"/>
          <w:noProof/>
        </w:rPr>
        <w:t>(Grive et al., 2019)</w:t>
      </w:r>
      <w:ins w:id="197" w:author="Irina Lazar" w:date="2020-11-04T11:36:00Z">
        <w:r w:rsidR="0009235A">
          <w:rPr>
            <w:rFonts w:ascii="Arial" w:hAnsi="Arial" w:cs="Arial"/>
          </w:rPr>
          <w:fldChar w:fldCharType="end"/>
        </w:r>
      </w:ins>
      <w:ins w:id="198" w:author="Irina Lazar" w:date="2020-11-04T11:29:00Z">
        <w:r w:rsidR="00492E95">
          <w:rPr>
            <w:rFonts w:ascii="Arial" w:hAnsi="Arial" w:cs="Arial"/>
          </w:rPr>
          <w:t xml:space="preserve">. </w:t>
        </w:r>
      </w:ins>
      <w:ins w:id="199" w:author="Irina Lazar" w:date="2020-11-04T11:30:00Z">
        <w:r w:rsidR="00307C0D">
          <w:rPr>
            <w:rFonts w:ascii="Arial" w:hAnsi="Arial" w:cs="Arial"/>
          </w:rPr>
          <w:t xml:space="preserve">In </w:t>
        </w:r>
      </w:ins>
      <w:ins w:id="200" w:author="Irina Lazar" w:date="2020-11-04T11:34:00Z">
        <w:r w:rsidR="0009235A">
          <w:rPr>
            <w:rFonts w:ascii="Arial" w:hAnsi="Arial" w:cs="Arial"/>
          </w:rPr>
          <w:t>comparison,</w:t>
        </w:r>
      </w:ins>
      <w:ins w:id="201" w:author="Irina Lazar" w:date="2020-11-04T11:30:00Z">
        <w:r w:rsidR="00307C0D">
          <w:rPr>
            <w:rFonts w:ascii="Arial" w:hAnsi="Arial" w:cs="Arial"/>
          </w:rPr>
          <w:t xml:space="preserve"> i</w:t>
        </w:r>
      </w:ins>
      <w:commentRangeStart w:id="202"/>
      <w:commentRangeStart w:id="203"/>
      <w:r>
        <w:rPr>
          <w:rFonts w:ascii="Arial" w:hAnsi="Arial" w:cs="Arial"/>
        </w:rPr>
        <w:t>n</w:t>
      </w:r>
      <w:ins w:id="204" w:author="Isabelle Mansuy" w:date="2020-11-01T15:20:00Z">
        <w:r w:rsidR="00FB7E7B">
          <w:rPr>
            <w:rFonts w:ascii="Arial" w:hAnsi="Arial" w:cs="Arial"/>
          </w:rPr>
          <w:t xml:space="preserve"> the</w:t>
        </w:r>
      </w:ins>
      <w:r>
        <w:rPr>
          <w:rFonts w:ascii="Arial" w:hAnsi="Arial" w:cs="Arial"/>
        </w:rPr>
        <w:t xml:space="preserve"> adult</w:t>
      </w:r>
      <w:ins w:id="205" w:author="Isabelle Mansuy" w:date="2020-11-01T15:20:00Z">
        <w:r w:rsidR="00FB7E7B">
          <w:rPr>
            <w:rFonts w:ascii="Arial" w:hAnsi="Arial" w:cs="Arial"/>
          </w:rPr>
          <w:t xml:space="preserve"> testis</w:t>
        </w:r>
      </w:ins>
      <w:r>
        <w:rPr>
          <w:rFonts w:ascii="Arial" w:hAnsi="Arial" w:cs="Arial"/>
        </w:rPr>
        <w:t>, the</w:t>
      </w:r>
      <w:ins w:id="206" w:author="Irina Lazar" w:date="2020-11-04T11:31:00Z">
        <w:r w:rsidR="00307C0D">
          <w:rPr>
            <w:rFonts w:ascii="Arial" w:hAnsi="Arial" w:cs="Arial"/>
          </w:rPr>
          <w:t xml:space="preserve"> focus lies in the</w:t>
        </w:r>
      </w:ins>
      <w:r>
        <w:rPr>
          <w:rFonts w:ascii="Arial" w:hAnsi="Arial" w:cs="Arial"/>
        </w:rPr>
        <w:t xml:space="preserve"> maintenance of a steady cell population</w:t>
      </w:r>
      <w:ins w:id="207" w:author="Irina Lazar" w:date="2020-11-06T09:12:00Z">
        <w:r w:rsidR="00EF4FFF">
          <w:rPr>
            <w:rFonts w:ascii="Arial" w:hAnsi="Arial" w:cs="Arial"/>
          </w:rPr>
          <w:t>,</w:t>
        </w:r>
      </w:ins>
      <w:r>
        <w:rPr>
          <w:rFonts w:ascii="Arial" w:hAnsi="Arial" w:cs="Arial"/>
        </w:rPr>
        <w:t xml:space="preserve"> which balances proliferation and differentiation capabilities to ensure sperm formation across life</w:t>
      </w:r>
      <w:commentRangeEnd w:id="202"/>
      <w:r w:rsidR="00FB7E7B">
        <w:rPr>
          <w:rStyle w:val="CommentReference"/>
        </w:rPr>
        <w:commentReference w:id="202"/>
      </w:r>
      <w:commentRangeEnd w:id="203"/>
      <w:r w:rsidR="002253E4">
        <w:rPr>
          <w:rStyle w:val="CommentReference"/>
        </w:rPr>
        <w:commentReference w:id="203"/>
      </w:r>
      <w:r>
        <w:rPr>
          <w:rFonts w:ascii="Arial" w:hAnsi="Arial" w:cs="Arial"/>
        </w:rPr>
        <w:t xml:space="preserve">. </w:t>
      </w:r>
      <w:ins w:id="208" w:author="Irina Lazar" w:date="2020-11-04T11:31:00Z">
        <w:r w:rsidR="0088520F">
          <w:rPr>
            <w:rFonts w:ascii="Arial" w:hAnsi="Arial" w:cs="Arial"/>
          </w:rPr>
          <w:t>Previous transcriptome dataset</w:t>
        </w:r>
      </w:ins>
      <w:ins w:id="209" w:author="Irina Lazar" w:date="2020-11-04T11:32:00Z">
        <w:r w:rsidR="0088520F">
          <w:rPr>
            <w:rFonts w:ascii="Arial" w:hAnsi="Arial" w:cs="Arial"/>
          </w:rPr>
          <w:t xml:space="preserve">s have revealed that adult spermatogonial cells </w:t>
        </w:r>
      </w:ins>
      <w:ins w:id="210" w:author="Irina Lazar" w:date="2020-11-06T09:12:00Z">
        <w:r w:rsidR="00EF4FFF">
          <w:rPr>
            <w:rFonts w:ascii="Arial" w:hAnsi="Arial" w:cs="Arial"/>
          </w:rPr>
          <w:t xml:space="preserve">prioritize </w:t>
        </w:r>
      </w:ins>
      <w:ins w:id="211" w:author="Irina Lazar" w:date="2020-11-04T11:32:00Z">
        <w:r w:rsidR="0088520F">
          <w:rPr>
            <w:rFonts w:ascii="Arial" w:hAnsi="Arial" w:cs="Arial"/>
          </w:rPr>
          <w:t>pathways related to paracrine signaling and niche communication, as well as</w:t>
        </w:r>
      </w:ins>
      <w:ins w:id="212" w:author="Irina Lazar" w:date="2020-11-04T11:33:00Z">
        <w:r w:rsidR="0088520F">
          <w:rPr>
            <w:rFonts w:ascii="Arial" w:hAnsi="Arial" w:cs="Arial"/>
          </w:rPr>
          <w:t xml:space="preserve"> </w:t>
        </w:r>
      </w:ins>
      <w:ins w:id="213" w:author="Irina Lazar" w:date="2020-11-04T11:34:00Z">
        <w:r w:rsidR="0009235A">
          <w:rPr>
            <w:rFonts w:ascii="Arial" w:hAnsi="Arial" w:cs="Arial"/>
          </w:rPr>
          <w:t>mitochondria</w:t>
        </w:r>
      </w:ins>
      <w:ins w:id="214" w:author="Irina Lazar" w:date="2020-11-05T09:07:00Z">
        <w:r w:rsidR="005728E5">
          <w:rPr>
            <w:rFonts w:ascii="Arial" w:hAnsi="Arial" w:cs="Arial"/>
          </w:rPr>
          <w:t>l function</w:t>
        </w:r>
      </w:ins>
      <w:ins w:id="215" w:author="Irina Lazar" w:date="2020-11-04T11:34:00Z">
        <w:r w:rsidR="0009235A">
          <w:rPr>
            <w:rFonts w:ascii="Arial" w:hAnsi="Arial" w:cs="Arial"/>
          </w:rPr>
          <w:t xml:space="preserve"> and oxidative phosphorylation</w:t>
        </w:r>
      </w:ins>
      <w:ins w:id="216" w:author="Irina Lazar" w:date="2020-11-04T11:36:00Z">
        <w:r w:rsidR="00F57A76">
          <w:rPr>
            <w:rFonts w:ascii="Arial" w:hAnsi="Arial" w:cs="Arial"/>
          </w:rPr>
          <w:t xml:space="preserve"> </w:t>
        </w:r>
        <w:r w:rsidR="00F57A76">
          <w:rPr>
            <w:rFonts w:ascii="Arial" w:hAnsi="Arial" w:cs="Arial"/>
          </w:rPr>
          <w:fldChar w:fldCharType="begin" w:fldLock="1"/>
        </w:r>
      </w:ins>
      <w:r w:rsidR="00562924">
        <w:rPr>
          <w:rFonts w:ascii="Arial" w:hAnsi="Arial" w:cs="Arial"/>
        </w:rPr>
        <w:instrText>ADDIN CSL_CITATION {"citationItems":[{"id":"ITEM-1","itemData":{"DOI":"10.1371/journal.pgen.1007810","ISSN":"15537404","PMID":"30893341","abstract":"Spermatogenesis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Genetics","id":"ITEM-1","issue":"3","issued":{"date-parts":[["2019","3","1"]]},"page":"e1007810","publisher":"Public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sequencing","type":"article-journal","volume":"15"},"uris":["http://www.mendeley.com/documents/?uuid=b9f86010-78d3-39ad-9438-485bdc8d3f5c"]},{"id":"ITEM-2","itemData":{"DOI":"10.1016/J.CELREP.2018.10.026","ISSN":"2211-1247","abstract":"Spermatogenesis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vitro.","author":[{"dropping-particle":"","family":"Hermann","given":"Brian P.","non-dropping-particle":"","parse-names":false,"suffix":""},{"dropping-particle":"","family":"Cheng","given":"Keren","non-dropping-particle":"","parse-names":false,"suffix":""},{"dropping-particle":"","family":"Singh","given":"Anukriti","non-dropping-particle":"","parse-names":false,"suffix":""},{"dropping-particle":"","family":"Roa-De La Cruz","given":"Lorena","non-dropping-particle":"","parse-names":false,"suffix":""},{"dropping-particle":"","family":"Mutoji","given":"Kazadi N.","non-dropping-particle":"","parse-names":false,"suffix":""},{"dropping-particle":"","family":"Chen","given":"I-Chung","non-dropping-particle":"","parse-names":false,"suffix":""},{"dropping-particle":"","family":"Gildersleeve","given":"Heidi","non-dropping-particle":"","parse-names":false,"suffix":""},{"dropping-particle":"","family":"Lehle","given":"Jake D.","non-dropping-particle":"","parse-names":false,"suffix":""},{"dropping-particle":"","family":"Mayo","given":"Max","non-dropping-particle":"","parse-names":false,"suffix":""},{"dropping-particle":"","family":"Westernströer","given":"Birgit","non-dropping-particle":"","parse-names":false,"suffix":""},{"dropping-particle":"","family":"Law","given":"Nathan C.","non-dropping-particle":"","parse-names":false,"suffix":""},{"dropping-particle":"","family":"Oatley","given":"Melissa J.","non-dropping-particle":"","parse-names":false,"suffix":""},{"dropping-particle":"","family":"Velte","given":"Ellen K.","non-dropping-particle":"","parse-names":false,"suffix":""},{"dropping-particle":"","family":"Niedenberger","given":"Bryan A.","non-dropping-particle":"","parse-names":false,"suffix":""},{"dropping-particle":"","family":"Fritze","given":"Danielle","non-dropping-particle":"","parse-names":false,"suffix":""},{"dropping-particle":"","family":"Silber","given":"Sherman","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R.","non-dropping-particle":"","parse-names":false,"suffix":""}],"container-title":"Cell Reports","id":"ITEM-2","issue":"6","issued":{"date-parts":[["2018","11","6"]]},"page":"1650-1667.e8","publisher":"Cell Press","title":"The Mammalian Spermatogenesis Single-Cell Transcriptome, from Spermatogonial Stem Cells to Spermatids","type":"article-journal","volume":"25"},"uris":["http://www.mendeley.com/documents/?uuid=0ae8e1e1-e69e-3b01-aa14-545a606ec1c4"]}],"mendeley":{"formattedCitation":"(Grive et al., 2019; Hermann et al., 2018)","plainTextFormattedCitation":"(Grive et al., 2019; Hermann et al., 2018)","previouslyFormattedCitation":"(Grive et al., 2019; Hermann et al., 2018)"},"properties":{"noteIndex":0},"schema":"https://github.com/citation-style-language/schema/raw/master/csl-citation.json"}</w:instrText>
      </w:r>
      <w:r w:rsidR="00F57A76">
        <w:rPr>
          <w:rFonts w:ascii="Arial" w:hAnsi="Arial" w:cs="Arial"/>
        </w:rPr>
        <w:fldChar w:fldCharType="separate"/>
      </w:r>
      <w:r w:rsidR="00F57A76" w:rsidRPr="00F57A76">
        <w:rPr>
          <w:rFonts w:ascii="Arial" w:hAnsi="Arial" w:cs="Arial"/>
          <w:noProof/>
        </w:rPr>
        <w:t>(Grive et al., 2019; Hermann et al., 2018)</w:t>
      </w:r>
      <w:ins w:id="217" w:author="Irina Lazar" w:date="2020-11-04T11:36:00Z">
        <w:r w:rsidR="00F57A76">
          <w:rPr>
            <w:rFonts w:ascii="Arial" w:hAnsi="Arial" w:cs="Arial"/>
          </w:rPr>
          <w:fldChar w:fldCharType="end"/>
        </w:r>
      </w:ins>
      <w:ins w:id="218" w:author="Irina Lazar" w:date="2020-11-04T11:34:00Z">
        <w:r w:rsidR="0009235A">
          <w:rPr>
            <w:rFonts w:ascii="Arial" w:hAnsi="Arial" w:cs="Arial"/>
          </w:rPr>
          <w:t xml:space="preserve">. </w:t>
        </w:r>
      </w:ins>
      <w:ins w:id="219" w:author="Irina Lazar" w:date="2020-11-04T11:32:00Z">
        <w:r w:rsidR="0088520F">
          <w:rPr>
            <w:rFonts w:ascii="Arial" w:hAnsi="Arial" w:cs="Arial"/>
          </w:rPr>
          <w:t xml:space="preserve"> </w:t>
        </w:r>
      </w:ins>
      <w:ins w:id="220" w:author="Irina Lazar" w:date="2020-11-04T11:48:00Z">
        <w:r w:rsidR="002F0F53">
          <w:rPr>
            <w:rFonts w:ascii="Arial" w:hAnsi="Arial" w:cs="Arial"/>
          </w:rPr>
          <w:t>Concomi</w:t>
        </w:r>
      </w:ins>
      <w:ins w:id="221" w:author="Irina Lazar" w:date="2020-11-04T11:49:00Z">
        <w:r w:rsidR="002F0F53">
          <w:rPr>
            <w:rFonts w:ascii="Arial" w:hAnsi="Arial" w:cs="Arial"/>
          </w:rPr>
          <w:t xml:space="preserve">tant with gene expression changes, histone </w:t>
        </w:r>
      </w:ins>
      <w:ins w:id="222" w:author="Irina Lazar" w:date="2020-11-04T11:50:00Z">
        <w:r w:rsidR="002F0F53">
          <w:rPr>
            <w:rFonts w:ascii="Arial" w:hAnsi="Arial" w:cs="Arial"/>
          </w:rPr>
          <w:t xml:space="preserve">tail modifications and DNA methylation </w:t>
        </w:r>
      </w:ins>
      <w:ins w:id="223" w:author="Irina Lazar" w:date="2020-11-04T11:51:00Z">
        <w:r w:rsidR="005F2F20">
          <w:rPr>
            <w:rFonts w:ascii="Arial" w:hAnsi="Arial" w:cs="Arial"/>
          </w:rPr>
          <w:t>differenc</w:t>
        </w:r>
      </w:ins>
      <w:ins w:id="224" w:author="Irina Lazar" w:date="2020-11-04T11:52:00Z">
        <w:r w:rsidR="005F2F20">
          <w:rPr>
            <w:rFonts w:ascii="Arial" w:hAnsi="Arial" w:cs="Arial"/>
          </w:rPr>
          <w:t xml:space="preserve">es in spermatogonial cells from distinct postnatal stages have also been </w:t>
        </w:r>
      </w:ins>
      <w:ins w:id="225" w:author="Irina Lazar" w:date="2020-11-04T11:58:00Z">
        <w:r w:rsidR="00562924">
          <w:rPr>
            <w:rFonts w:ascii="Arial" w:hAnsi="Arial" w:cs="Arial"/>
          </w:rPr>
          <w:t xml:space="preserve">described </w:t>
        </w:r>
      </w:ins>
      <w:ins w:id="226" w:author="Irina Lazar" w:date="2020-11-04T11:59:00Z">
        <w:r w:rsidR="00562924">
          <w:rPr>
            <w:rFonts w:ascii="Arial" w:hAnsi="Arial" w:cs="Arial"/>
          </w:rPr>
          <w:fldChar w:fldCharType="begin" w:fldLock="1"/>
        </w:r>
      </w:ins>
      <w:r w:rsidR="001163BE">
        <w:rPr>
          <w:rFonts w:ascii="Arial" w:hAnsi="Arial" w:cs="Arial"/>
        </w:rP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cells.","type":"article-journal","volume":"29"},"uris":["http://www.mendeley.com/documents/?uuid=095420d7-c539-49c9-9a60-ce3b20536421"]}],"mendeley":{"formattedCitation":"(Hammoud et al., 2014, 2015)","plainTextFormattedCitation":"(Hammoud et al., 2014, 2015)","previouslyFormattedCitation":"(Hammoud et al., 2014, 2015)"},"properties":{"noteIndex":0},"schema":"https://github.com/citation-style-language/schema/raw/master/csl-citation.json"}</w:instrText>
      </w:r>
      <w:r w:rsidR="00562924">
        <w:rPr>
          <w:rFonts w:ascii="Arial" w:hAnsi="Arial" w:cs="Arial"/>
        </w:rPr>
        <w:fldChar w:fldCharType="separate"/>
      </w:r>
      <w:r w:rsidR="00562924" w:rsidRPr="00562924">
        <w:rPr>
          <w:rFonts w:ascii="Arial" w:hAnsi="Arial" w:cs="Arial"/>
          <w:noProof/>
        </w:rPr>
        <w:t>(Hammoud et al., 2014, 2015)</w:t>
      </w:r>
      <w:ins w:id="227" w:author="Irina Lazar" w:date="2020-11-04T11:59:00Z">
        <w:r w:rsidR="00562924">
          <w:rPr>
            <w:rFonts w:ascii="Arial" w:hAnsi="Arial" w:cs="Arial"/>
          </w:rPr>
          <w:fldChar w:fldCharType="end"/>
        </w:r>
      </w:ins>
      <w:ins w:id="228" w:author="Irina Lazar" w:date="2020-11-04T11:52:00Z">
        <w:r w:rsidR="005F2F20">
          <w:rPr>
            <w:rFonts w:ascii="Arial" w:hAnsi="Arial" w:cs="Arial"/>
          </w:rPr>
          <w:t xml:space="preserve">. However, </w:t>
        </w:r>
      </w:ins>
      <w:ins w:id="229" w:author="Irina Lazar" w:date="2020-11-04T11:34:00Z">
        <w:r w:rsidR="0009235A">
          <w:rPr>
            <w:rFonts w:ascii="Arial" w:hAnsi="Arial" w:cs="Arial"/>
          </w:rPr>
          <w:t>l</w:t>
        </w:r>
      </w:ins>
      <w:commentRangeStart w:id="230"/>
      <w:commentRangeStart w:id="231"/>
      <w:r>
        <w:rPr>
          <w:rFonts w:ascii="Arial" w:hAnsi="Arial" w:cs="Arial"/>
        </w:rPr>
        <w:t>ittle is known about</w:t>
      </w:r>
      <w:ins w:id="232" w:author="Irina Lazar" w:date="2020-11-04T11:53:00Z">
        <w:r w:rsidR="00945719">
          <w:rPr>
            <w:rFonts w:ascii="Arial" w:hAnsi="Arial" w:cs="Arial"/>
          </w:rPr>
          <w:t xml:space="preserve"> </w:t>
        </w:r>
      </w:ins>
      <w:ins w:id="233" w:author="Irina Lazar" w:date="2020-11-04T11:54:00Z">
        <w:r w:rsidR="00945719">
          <w:rPr>
            <w:rFonts w:ascii="Arial" w:hAnsi="Arial" w:cs="Arial"/>
          </w:rPr>
          <w:t>the accessible</w:t>
        </w:r>
      </w:ins>
      <w:r>
        <w:rPr>
          <w:rFonts w:ascii="Arial" w:hAnsi="Arial" w:cs="Arial"/>
        </w:rPr>
        <w:t xml:space="preserve"> chromatin </w:t>
      </w:r>
      <w:ins w:id="234" w:author="Irina Lazar" w:date="2020-11-04T11:53:00Z">
        <w:r w:rsidR="00945719">
          <w:rPr>
            <w:rFonts w:ascii="Arial" w:hAnsi="Arial" w:cs="Arial"/>
          </w:rPr>
          <w:t>landscape</w:t>
        </w:r>
      </w:ins>
      <w:ins w:id="235" w:author="Irina Lazar" w:date="2020-11-05T09:08:00Z">
        <w:r w:rsidR="007B1E73">
          <w:rPr>
            <w:rFonts w:ascii="Arial" w:hAnsi="Arial" w:cs="Arial"/>
          </w:rPr>
          <w:t>,</w:t>
        </w:r>
      </w:ins>
      <w:r>
        <w:rPr>
          <w:rFonts w:ascii="Arial" w:hAnsi="Arial" w:cs="Arial"/>
        </w:rPr>
        <w:t xml:space="preserve"> and how it could </w:t>
      </w:r>
      <w:ins w:id="236" w:author="Irina Lazar" w:date="2020-11-04T11:54:00Z">
        <w:r w:rsidR="00945719">
          <w:rPr>
            <w:rFonts w:ascii="Arial" w:hAnsi="Arial" w:cs="Arial"/>
          </w:rPr>
          <w:t xml:space="preserve">facilitate the diverse </w:t>
        </w:r>
        <w:r w:rsidR="00945719">
          <w:rPr>
            <w:rFonts w:ascii="Arial" w:hAnsi="Arial" w:cs="Arial"/>
          </w:rPr>
          <w:lastRenderedPageBreak/>
          <w:t>transcriptome of spermatogonial cells</w:t>
        </w:r>
      </w:ins>
      <w:ins w:id="237" w:author="Irina Lazar" w:date="2020-11-04T11:55:00Z">
        <w:r w:rsidR="007F025F">
          <w:rPr>
            <w:rFonts w:ascii="Arial" w:hAnsi="Arial" w:cs="Arial"/>
          </w:rPr>
          <w:t xml:space="preserve"> during the transition from early postnatal to adult stage. </w:t>
        </w:r>
      </w:ins>
      <w:r>
        <w:rPr>
          <w:rFonts w:ascii="Arial" w:hAnsi="Arial" w:cs="Arial"/>
        </w:rPr>
        <w:t xml:space="preserve"> </w:t>
      </w:r>
      <w:commentRangeEnd w:id="230"/>
      <w:r w:rsidR="00B03CA3">
        <w:rPr>
          <w:rStyle w:val="CommentReference"/>
        </w:rPr>
        <w:commentReference w:id="230"/>
      </w:r>
      <w:commentRangeEnd w:id="231"/>
      <w:r w:rsidR="007F025F">
        <w:rPr>
          <w:rStyle w:val="CommentReference"/>
        </w:rPr>
        <w:commentReference w:id="231"/>
      </w:r>
    </w:p>
    <w:p w14:paraId="48AB49DB" w14:textId="77777777" w:rsidR="002D452E" w:rsidRPr="007B1E73" w:rsidRDefault="002D452E">
      <w:pPr>
        <w:spacing w:before="0"/>
        <w:rPr>
          <w:ins w:id="238" w:author="Isabelle Mansuy" w:date="2020-11-01T15:18:00Z"/>
          <w:rFonts w:ascii="Arial" w:hAnsi="Arial" w:cs="Arial"/>
        </w:rPr>
      </w:pPr>
    </w:p>
    <w:p w14:paraId="3A3F4FE2" w14:textId="2CD32147" w:rsidR="00141FE2" w:rsidRPr="007B1E73" w:rsidRDefault="00244B1E" w:rsidP="007B1E73">
      <w:pPr>
        <w:spacing w:before="0"/>
        <w:rPr>
          <w:rFonts w:ascii="Arial" w:hAnsi="Arial" w:cs="Arial"/>
        </w:rPr>
      </w:pPr>
      <w:r>
        <w:rPr>
          <w:rFonts w:ascii="Arial" w:hAnsi="Arial" w:cs="Arial"/>
        </w:rPr>
        <w:t xml:space="preserve">To investigate open chromatin reorganization in the transition from early postnatal to adult spermatogonia, we employed </w:t>
      </w:r>
      <w:r w:rsidRPr="00244B1E">
        <w:rPr>
          <w:rFonts w:ascii="Calibri" w:hAnsi="Calibri"/>
        </w:rPr>
        <w:t>﻿</w:t>
      </w:r>
      <w:r w:rsidRPr="00244B1E">
        <w:rPr>
          <w:rFonts w:ascii="Arial" w:hAnsi="Arial" w:cs="Arial"/>
        </w:rPr>
        <w:t xml:space="preserve">the </w:t>
      </w:r>
      <w:r w:rsidR="00E1618E">
        <w:rPr>
          <w:rFonts w:ascii="Arial" w:hAnsi="Arial" w:cs="Arial"/>
        </w:rPr>
        <w:t xml:space="preserve">Omni-ATAC protocol, an improved version of the </w:t>
      </w:r>
      <w:r w:rsidRPr="00244B1E">
        <w:rPr>
          <w:rFonts w:ascii="Arial" w:hAnsi="Arial" w:cs="Arial"/>
        </w:rPr>
        <w:t>Assay for Transposase-Accessible Chromatin with high-throughput sequencing (ATAC-seq)</w:t>
      </w:r>
      <w:r w:rsidR="00E1618E">
        <w:rPr>
          <w:rFonts w:ascii="Arial" w:hAnsi="Arial" w:cs="Arial"/>
        </w:rPr>
        <w:t xml:space="preserve"> </w:t>
      </w:r>
      <w:ins w:id="239" w:author="Irina Lazar" w:date="2020-11-06T09:13:00Z">
        <w:r w:rsidR="00EF4FFF">
          <w:rPr>
            <w:rFonts w:ascii="Arial" w:hAnsi="Arial" w:cs="Arial"/>
          </w:rPr>
          <w:fldChar w:fldCharType="begin" w:fldLock="1"/>
        </w:r>
      </w:ins>
      <w:r w:rsidR="004D09EB">
        <w:rPr>
          <w:rFonts w:ascii="Arial" w:hAnsi="Arial" w:cs="Arial"/>
        </w:rPr>
        <w:instrText>ADDIN CSL_CITATION {"citationItems":[{"id":"ITEM-1","itemData":{"DOI":"10.1038/nmeth.4396","ISSN":"15487105","abstract":"©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studies.","author":[{"dropping-particle":"","family":"Corces","given":"M. Ryan","non-dropping-particle":"","parse-names":false,"suffix":""},{"dropping-particle":"","family":"Trevino","given":"Alexandro E.","non-dropping-particle":"","parse-names":false,"suffix":""},{"dropping-particle":"","family":"Hamilton","given":"Emily G.","non-dropping-particle":"","parse-names":false,"suffix":""},{"dropping-particle":"","family":"Greenside","given":"Peyton G.","non-dropping-particle":"","parse-names":false,"suffix":""},{"dropping-particle":"","family":"Sinnott-Armstrong","given":"Nicholas A.","non-dropping-particle":"","parse-names":false,"suffix":""},{"dropping-particle":"","family":"Vesuna","given":"Sam","non-dropping-particle":"","parse-names":false,"suffix":""},{"dropping-particle":"","family":"Satpathy","given":"Ansuman T.","non-dropping-particle":"","parse-names":false,"suffix":""},{"dropping-particle":"","family":"Rubin","given":"Adam J.","non-dropping-particle":"","parse-names":false,"suffix":""},{"dropping-particle":"","family":"Montine","given":"Kathleen S.","non-dropping-particle":"","parse-names":false,"suffix":""},{"dropping-particle":"","family":"Wu","given":"Beijing","non-dropping-particle":"","parse-names":false,"suffix":""},{"dropping-particle":"","family":"Kathiria","given":"Arwa","non-dropping-particle":"","parse-names":false,"suffix":""},{"dropping-particle":"","family":"Cho","given":"Seung Woo","non-dropping-particle":"","parse-names":false,"suffix":""},{"dropping-particle":"","family":"Mumbach","given":"Maxwell R.","non-dropping-particle":"","parse-names":false,"suffix":""},{"dropping-particle":"","family":"Carter","given":"Ava C.","non-dropping-particle":"","parse-names":false,"suffix":""},{"dropping-particle":"","family":"Kasowski","given":"Maya","non-dropping-particle":"","parse-names":false,"suffix":""},{"dropping-particle":"","family":"Orloff","given":"Lisa A.","non-dropping-particle":"","parse-names":false,"suffix":""},{"dropping-particle":"","family":"Risca","given":"Viviana I.","non-dropping-particle":"","parse-names":false,"suffix":""},{"dropping-particle":"","family":"Kundaje","given":"Anshul","non-dropping-particle":"","parse-names":false,"suffix":""},{"dropping-particle":"","family":"Khavari","given":"Paul A.","non-dropping-particle":"","parse-names":false,"suffix":""},{"dropping-particle":"","family":"Montine","given":"Thomas J.","non-dropping-particle":"","parse-names":false,"suffix":""},{"dropping-particle":"","family":"Greenleaf","given":"William J.","non-dropping-particle":"","parse-names":false,"suffix":""},{"dropping-particle":"","family":"Chang","given":"Howard Y.","non-dropping-particle":"","parse-names":false,"suffix":""}],"container-title":"Nature Methods","id":"ITEM-1","issue":"10","issued":{"date-parts":[["2017","8","28"]]},"page":"959-962","publisher":"Nature Publishing Group","title":"An improved ATAC-seq protocol reduces background and enables interrogation of frozen tissues","type":"article-journal","volume":"14"},"uris":["http://www.mendeley.com/documents/?uuid=b82cace1-7f21-3167-857a-3bfa139cd70d"]}],"mendeley":{"formattedCitation":"(Corces et al., 2017)","plainTextFormattedCitation":"(Corces et al., 2017)","previouslyFormattedCitation":"(Corces et al., 2017)"},"properties":{"noteIndex":0},"schema":"https://github.com/citation-style-language/schema/raw/master/csl-citation.json"}</w:instrText>
      </w:r>
      <w:r w:rsidR="00EF4FFF">
        <w:rPr>
          <w:rFonts w:ascii="Arial" w:hAnsi="Arial" w:cs="Arial"/>
        </w:rPr>
        <w:fldChar w:fldCharType="separate"/>
      </w:r>
      <w:r w:rsidR="00EF4FFF" w:rsidRPr="00EF4FFF">
        <w:rPr>
          <w:rFonts w:ascii="Arial" w:hAnsi="Arial" w:cs="Arial"/>
          <w:noProof/>
        </w:rPr>
        <w:t>(Corces et al., 2017)</w:t>
      </w:r>
      <w:ins w:id="240" w:author="Irina Lazar" w:date="2020-11-06T09:13:00Z">
        <w:r w:rsidR="00EF4FFF">
          <w:rPr>
            <w:rFonts w:ascii="Arial" w:hAnsi="Arial" w:cs="Arial"/>
          </w:rPr>
          <w:fldChar w:fldCharType="end"/>
        </w:r>
      </w:ins>
      <w:r w:rsidR="00E1618E">
        <w:rPr>
          <w:rFonts w:ascii="Arial" w:hAnsi="Arial" w:cs="Arial"/>
        </w:rPr>
        <w:t>.</w:t>
      </w:r>
      <w:r w:rsidRPr="00244B1E">
        <w:rPr>
          <w:rFonts w:ascii="Arial" w:hAnsi="Arial" w:cs="Arial"/>
        </w:rPr>
        <w:t xml:space="preserve"> </w:t>
      </w:r>
      <w:r w:rsidR="00306993">
        <w:rPr>
          <w:rFonts w:ascii="Arial" w:hAnsi="Arial" w:cs="Arial"/>
        </w:rPr>
        <w:t>Our results</w:t>
      </w:r>
      <w:r w:rsidR="00494984">
        <w:rPr>
          <w:rFonts w:ascii="Arial" w:hAnsi="Arial" w:cs="Arial"/>
        </w:rPr>
        <w:t xml:space="preserve"> revealed extensive </w:t>
      </w:r>
      <w:r w:rsidR="009701FF">
        <w:rPr>
          <w:rFonts w:ascii="Arial" w:hAnsi="Arial" w:cs="Arial"/>
        </w:rPr>
        <w:t xml:space="preserve">chromatin </w:t>
      </w:r>
      <w:r w:rsidR="00494984">
        <w:rPr>
          <w:rFonts w:ascii="Arial" w:hAnsi="Arial" w:cs="Arial"/>
        </w:rPr>
        <w:t xml:space="preserve">remodeling, in particular </w:t>
      </w:r>
      <w:ins w:id="241" w:author="Irina Lazar" w:date="2020-11-06T09:15:00Z">
        <w:r w:rsidR="00F82BA6">
          <w:rPr>
            <w:rFonts w:ascii="Arial" w:hAnsi="Arial" w:cs="Arial"/>
          </w:rPr>
          <w:t xml:space="preserve">an </w:t>
        </w:r>
      </w:ins>
      <w:r w:rsidR="00494984">
        <w:rPr>
          <w:rFonts w:ascii="Arial" w:hAnsi="Arial" w:cs="Arial"/>
        </w:rPr>
        <w:t>increase in accessibility</w:t>
      </w:r>
      <w:r w:rsidR="009701FF" w:rsidRPr="009701FF">
        <w:rPr>
          <w:rFonts w:ascii="Arial" w:hAnsi="Arial" w:cs="Arial"/>
        </w:rPr>
        <w:t xml:space="preserve"> </w:t>
      </w:r>
      <w:r w:rsidR="009701FF">
        <w:rPr>
          <w:rFonts w:ascii="Arial" w:hAnsi="Arial" w:cs="Arial"/>
        </w:rPr>
        <w:t>of open chromatin regions</w:t>
      </w:r>
      <w:r w:rsidR="00494984">
        <w:rPr>
          <w:rFonts w:ascii="Arial" w:hAnsi="Arial" w:cs="Arial"/>
        </w:rPr>
        <w:t xml:space="preserve"> in adult spermatogonia compared to PND15 cells</w:t>
      </w:r>
      <w:ins w:id="242" w:author="Irina Lazar" w:date="2020-11-06T09:55:00Z">
        <w:r w:rsidR="00E77D63">
          <w:rPr>
            <w:rFonts w:ascii="Arial" w:hAnsi="Arial" w:cs="Arial"/>
          </w:rPr>
          <w:t xml:space="preserve">. </w:t>
        </w:r>
      </w:ins>
      <w:r w:rsidR="0019235F">
        <w:rPr>
          <w:rFonts w:ascii="Arial" w:hAnsi="Arial" w:cs="Arial"/>
        </w:rPr>
        <w:t xml:space="preserve">We </w:t>
      </w:r>
      <w:ins w:id="243" w:author="Irina Lazar" w:date="2020-11-06T09:22:00Z">
        <w:r w:rsidR="00FD430B">
          <w:rPr>
            <w:rFonts w:ascii="Arial" w:hAnsi="Arial" w:cs="Arial"/>
          </w:rPr>
          <w:t xml:space="preserve">further </w:t>
        </w:r>
      </w:ins>
      <w:r w:rsidR="0019235F">
        <w:rPr>
          <w:rFonts w:ascii="Arial" w:hAnsi="Arial" w:cs="Arial"/>
        </w:rPr>
        <w:t>integrated published chromatin immunoprecipitation sequencing (ChIP-seq)</w:t>
      </w:r>
      <w:r w:rsidR="00025A52">
        <w:rPr>
          <w:rFonts w:ascii="Arial" w:hAnsi="Arial" w:cs="Arial"/>
        </w:rPr>
        <w:t xml:space="preserve">, </w:t>
      </w:r>
      <w:r w:rsidR="0019235F">
        <w:rPr>
          <w:rFonts w:ascii="Arial" w:hAnsi="Arial" w:cs="Arial"/>
        </w:rPr>
        <w:t xml:space="preserve">bisulfite sequencing (BS) </w:t>
      </w:r>
      <w:r w:rsidR="00025A52">
        <w:rPr>
          <w:rFonts w:ascii="Arial" w:hAnsi="Arial" w:cs="Arial"/>
        </w:rPr>
        <w:t xml:space="preserve">and transcriptome </w:t>
      </w:r>
      <w:ins w:id="244" w:author="Irina Lazar" w:date="2020-11-06T09:22:00Z">
        <w:r w:rsidR="00FD430B">
          <w:rPr>
            <w:rFonts w:ascii="Arial" w:hAnsi="Arial" w:cs="Arial"/>
          </w:rPr>
          <w:t>profiles</w:t>
        </w:r>
      </w:ins>
      <w:ins w:id="245" w:author="Irina Lazar" w:date="2020-11-06T09:23:00Z">
        <w:r w:rsidR="00881E4E">
          <w:rPr>
            <w:rFonts w:ascii="Arial" w:hAnsi="Arial" w:cs="Arial"/>
          </w:rPr>
          <w:t>,</w:t>
        </w:r>
      </w:ins>
      <w:ins w:id="246" w:author="Irina Lazar" w:date="2020-11-06T09:22:00Z">
        <w:r w:rsidR="00FD430B">
          <w:rPr>
            <w:rFonts w:ascii="Arial" w:hAnsi="Arial" w:cs="Arial"/>
          </w:rPr>
          <w:t xml:space="preserve"> </w:t>
        </w:r>
      </w:ins>
      <w:r w:rsidR="00421FD3">
        <w:rPr>
          <w:rFonts w:ascii="Arial" w:hAnsi="Arial" w:cs="Arial"/>
        </w:rPr>
        <w:t xml:space="preserve">and </w:t>
      </w:r>
      <w:ins w:id="247" w:author="Irina Lazar" w:date="2020-11-06T09:42:00Z">
        <w:r w:rsidR="00147117">
          <w:rPr>
            <w:rFonts w:ascii="Arial" w:hAnsi="Arial" w:cs="Arial"/>
          </w:rPr>
          <w:t xml:space="preserve">characterized </w:t>
        </w:r>
      </w:ins>
      <w:r w:rsidR="00ED37BE">
        <w:rPr>
          <w:rFonts w:ascii="Arial" w:hAnsi="Arial" w:cs="Arial"/>
        </w:rPr>
        <w:t xml:space="preserve">novel </w:t>
      </w:r>
      <w:ins w:id="248" w:author="Irina Lazar" w:date="2020-11-06T09:24:00Z">
        <w:r w:rsidR="00881E4E">
          <w:rPr>
            <w:rFonts w:ascii="Arial" w:hAnsi="Arial" w:cs="Arial"/>
          </w:rPr>
          <w:t xml:space="preserve">histone </w:t>
        </w:r>
      </w:ins>
      <w:r w:rsidR="00ED37BE">
        <w:rPr>
          <w:rFonts w:ascii="Arial" w:hAnsi="Arial" w:cs="Arial"/>
        </w:rPr>
        <w:t xml:space="preserve">signatures </w:t>
      </w:r>
      <w:ins w:id="249" w:author="Irina Lazar" w:date="2020-11-06T09:56:00Z">
        <w:r w:rsidR="00F66D42">
          <w:rPr>
            <w:rFonts w:ascii="Arial" w:hAnsi="Arial" w:cs="Arial"/>
          </w:rPr>
          <w:t xml:space="preserve">for the regions of </w:t>
        </w:r>
      </w:ins>
      <w:ins w:id="250" w:author="Irina Lazar" w:date="2020-11-06T09:25:00Z">
        <w:r w:rsidR="00881E4E">
          <w:rPr>
            <w:rFonts w:ascii="Arial" w:hAnsi="Arial" w:cs="Arial"/>
          </w:rPr>
          <w:t>differentially accessible</w:t>
        </w:r>
      </w:ins>
      <w:r w:rsidR="00ED37BE">
        <w:rPr>
          <w:rFonts w:ascii="Arial" w:hAnsi="Arial" w:cs="Arial"/>
        </w:rPr>
        <w:t xml:space="preserve"> chromatin</w:t>
      </w:r>
      <w:ins w:id="251" w:author="Irina Lazar" w:date="2020-11-06T09:51:00Z">
        <w:r w:rsidR="005317B3">
          <w:rPr>
            <w:rFonts w:ascii="Arial" w:hAnsi="Arial" w:cs="Arial"/>
          </w:rPr>
          <w:t xml:space="preserve"> </w:t>
        </w:r>
      </w:ins>
      <w:r w:rsidR="00ED37BE">
        <w:rPr>
          <w:rFonts w:ascii="Arial" w:hAnsi="Arial" w:cs="Arial"/>
        </w:rPr>
        <w:t xml:space="preserve">associated with </w:t>
      </w:r>
      <w:ins w:id="252" w:author="Irina Lazar" w:date="2020-11-06T09:57:00Z">
        <w:r w:rsidR="00F66D42">
          <w:rPr>
            <w:rFonts w:ascii="Arial" w:hAnsi="Arial" w:cs="Arial"/>
          </w:rPr>
          <w:t xml:space="preserve">genes </w:t>
        </w:r>
      </w:ins>
      <w:ins w:id="253" w:author="Irina Lazar" w:date="2020-11-06T09:58:00Z">
        <w:r w:rsidR="008F67CA">
          <w:rPr>
            <w:rFonts w:ascii="Arial" w:hAnsi="Arial" w:cs="Arial"/>
          </w:rPr>
          <w:t>involved</w:t>
        </w:r>
        <w:r w:rsidR="00F66D42">
          <w:rPr>
            <w:rFonts w:ascii="Arial" w:hAnsi="Arial" w:cs="Arial"/>
          </w:rPr>
          <w:t xml:space="preserve"> in distinct </w:t>
        </w:r>
        <w:r w:rsidR="008F67CA">
          <w:rPr>
            <w:rFonts w:ascii="Arial" w:hAnsi="Arial" w:cs="Arial"/>
          </w:rPr>
          <w:t>biological pathways</w:t>
        </w:r>
      </w:ins>
      <w:r w:rsidR="00421FD3">
        <w:rPr>
          <w:rFonts w:ascii="Arial" w:hAnsi="Arial" w:cs="Arial"/>
        </w:rPr>
        <w:t xml:space="preserve">. </w:t>
      </w:r>
      <w:r w:rsidR="00494984">
        <w:rPr>
          <w:rFonts w:ascii="Arial" w:hAnsi="Arial" w:cs="Arial"/>
        </w:rPr>
        <w:t xml:space="preserve">Lastly, by performing chromatin accessibility analysis at transposable elements (TEs), we described previously uncharacterized changes in accessibility at </w:t>
      </w:r>
      <w:ins w:id="254" w:author="Irina Lazar" w:date="2020-11-06T09:32:00Z">
        <w:r w:rsidR="00E93726">
          <w:rPr>
            <w:rFonts w:ascii="Arial" w:hAnsi="Arial" w:cs="Arial"/>
          </w:rPr>
          <w:t xml:space="preserve">LTR and LINE L1 </w:t>
        </w:r>
      </w:ins>
      <w:r w:rsidR="00494984">
        <w:rPr>
          <w:rFonts w:ascii="Arial" w:hAnsi="Arial" w:cs="Arial"/>
        </w:rPr>
        <w:t xml:space="preserve">subtypes </w:t>
      </w:r>
      <w:ins w:id="255" w:author="Irina Lazar" w:date="2020-11-06T09:34:00Z">
        <w:r w:rsidR="00440D23">
          <w:rPr>
            <w:rFonts w:ascii="Arial" w:hAnsi="Arial" w:cs="Arial"/>
          </w:rPr>
          <w:t xml:space="preserve">between developing and </w:t>
        </w:r>
      </w:ins>
      <w:r w:rsidR="00494984">
        <w:rPr>
          <w:rFonts w:ascii="Arial" w:hAnsi="Arial" w:cs="Arial"/>
        </w:rPr>
        <w:t>adult spermatogonial cells</w:t>
      </w:r>
      <w:ins w:id="256" w:author="Irina Lazar" w:date="2020-11-06T09:40:00Z">
        <w:r w:rsidR="008E5B04">
          <w:rPr>
            <w:rFonts w:ascii="Arial" w:hAnsi="Arial" w:cs="Arial"/>
          </w:rPr>
          <w:t>.</w:t>
        </w:r>
      </w:ins>
      <w:ins w:id="257" w:author="Irina Lazar" w:date="2020-11-06T09:39:00Z">
        <w:r w:rsidR="008E5B04">
          <w:rPr>
            <w:rFonts w:ascii="Arial" w:hAnsi="Arial" w:cs="Arial"/>
          </w:rPr>
          <w:t xml:space="preserve"> </w:t>
        </w:r>
      </w:ins>
      <w:ins w:id="258" w:author="Irina Lazar" w:date="2020-11-06T09:53:00Z">
        <w:r w:rsidR="00E320BA">
          <w:rPr>
            <w:rFonts w:ascii="Arial" w:hAnsi="Arial" w:cs="Arial"/>
          </w:rPr>
          <w:t xml:space="preserve">Taken together our results suggest an </w:t>
        </w:r>
      </w:ins>
      <w:ins w:id="259" w:author="Irina Lazar" w:date="2020-11-06T10:00:00Z">
        <w:r w:rsidR="008F67CA">
          <w:rPr>
            <w:rFonts w:ascii="Arial" w:hAnsi="Arial" w:cs="Arial"/>
          </w:rPr>
          <w:t>important</w:t>
        </w:r>
      </w:ins>
      <w:ins w:id="260" w:author="Irina Lazar" w:date="2020-11-06T09:53:00Z">
        <w:r w:rsidR="00E320BA">
          <w:rPr>
            <w:rFonts w:ascii="Arial" w:hAnsi="Arial" w:cs="Arial"/>
          </w:rPr>
          <w:t xml:space="preserve"> contribution of open chromatin reorganization to the diverse transcriptome of developing and adult spermatogonial cells.</w:t>
        </w:r>
      </w:ins>
    </w:p>
    <w:p w14:paraId="29E85DD4" w14:textId="77777777" w:rsidR="00141FE2" w:rsidRDefault="00494984">
      <w:pPr>
        <w:pStyle w:val="Heading1"/>
        <w:rPr>
          <w:rFonts w:ascii="Arial" w:hAnsi="Arial" w:cs="Arial"/>
          <w:b/>
          <w:color w:val="000000" w:themeColor="text1"/>
          <w:sz w:val="24"/>
          <w:szCs w:val="24"/>
        </w:rPr>
      </w:pPr>
      <w:commentRangeStart w:id="261"/>
      <w:commentRangeStart w:id="262"/>
      <w:r>
        <w:rPr>
          <w:rFonts w:ascii="Arial" w:hAnsi="Arial" w:cs="Arial"/>
          <w:b/>
          <w:color w:val="000000" w:themeColor="text1"/>
          <w:sz w:val="24"/>
          <w:szCs w:val="24"/>
        </w:rPr>
        <w:t>Results</w:t>
      </w:r>
      <w:commentRangeEnd w:id="261"/>
      <w:r w:rsidR="005F0D59">
        <w:rPr>
          <w:rStyle w:val="CommentReference"/>
          <w:rFonts w:asciiTheme="minorHAnsi" w:eastAsiaTheme="minorHAnsi" w:hAnsiTheme="minorHAnsi" w:cs="Calibri"/>
          <w:color w:val="auto"/>
        </w:rPr>
        <w:commentReference w:id="261"/>
      </w:r>
      <w:commentRangeEnd w:id="262"/>
      <w:r w:rsidR="007B1E73">
        <w:rPr>
          <w:rStyle w:val="CommentReference"/>
          <w:rFonts w:asciiTheme="minorHAnsi" w:eastAsiaTheme="minorHAnsi" w:hAnsiTheme="minorHAnsi" w:cs="Calibri"/>
          <w:color w:val="auto"/>
        </w:rPr>
        <w:commentReference w:id="262"/>
      </w:r>
    </w:p>
    <w:p w14:paraId="526467DB" w14:textId="6C8E1424" w:rsidR="00141FE2" w:rsidRDefault="00494984">
      <w:pPr>
        <w:pStyle w:val="Heading2"/>
        <w:spacing w:before="0" w:after="0"/>
        <w:rPr>
          <w:rFonts w:ascii="Arial" w:hAnsi="Arial" w:cs="Arial"/>
          <w:b/>
          <w:color w:val="000000" w:themeColor="text1"/>
          <w:sz w:val="24"/>
          <w:szCs w:val="24"/>
        </w:rPr>
      </w:pPr>
      <w:r>
        <w:rPr>
          <w:rFonts w:ascii="Arial" w:hAnsi="Arial" w:cs="Arial"/>
          <w:b/>
          <w:color w:val="000000" w:themeColor="text1"/>
          <w:sz w:val="24"/>
          <w:szCs w:val="24"/>
        </w:rPr>
        <w:t xml:space="preserve">FACS enriches spermatogonial cells from </w:t>
      </w:r>
      <w:ins w:id="263" w:author="Irina Lazar" w:date="2020-11-04T12:36:00Z">
        <w:r w:rsidR="00E60F03">
          <w:rPr>
            <w:rFonts w:ascii="Arial" w:hAnsi="Arial" w:cs="Arial"/>
            <w:b/>
            <w:color w:val="000000" w:themeColor="text1"/>
            <w:sz w:val="24"/>
            <w:szCs w:val="24"/>
          </w:rPr>
          <w:t xml:space="preserve">early </w:t>
        </w:r>
      </w:ins>
      <w:ins w:id="264" w:author="Isabelle Mansuy" w:date="2020-11-01T17:31:00Z">
        <w:r w:rsidR="00D3635A">
          <w:rPr>
            <w:rFonts w:ascii="Arial" w:hAnsi="Arial" w:cs="Arial"/>
            <w:b/>
            <w:color w:val="000000" w:themeColor="text1"/>
            <w:sz w:val="24"/>
            <w:szCs w:val="24"/>
          </w:rPr>
          <w:t xml:space="preserve">postnatal </w:t>
        </w:r>
      </w:ins>
      <w:r>
        <w:rPr>
          <w:rFonts w:ascii="Arial" w:hAnsi="Arial" w:cs="Arial"/>
          <w:b/>
          <w:color w:val="000000" w:themeColor="text1"/>
          <w:sz w:val="24"/>
          <w:szCs w:val="24"/>
        </w:rPr>
        <w:t>and adult mouse testis</w:t>
      </w:r>
    </w:p>
    <w:p w14:paraId="53FAE974" w14:textId="001A5202" w:rsidR="00E24873" w:rsidRDefault="00262C0F" w:rsidP="00E24873">
      <w:pPr>
        <w:spacing w:before="0"/>
        <w:rPr>
          <w:ins w:id="265" w:author="Isabelle Mansuy" w:date="2020-11-01T19:23:00Z"/>
          <w:rFonts w:ascii="Arial" w:hAnsi="Arial" w:cs="Arial"/>
        </w:rPr>
      </w:pPr>
      <w:bookmarkStart w:id="266" w:name="_heading=h.gjdgxs"/>
      <w:bookmarkEnd w:id="266"/>
      <w:ins w:id="267" w:author="Irina Lazar" w:date="2020-11-04T12:43:00Z">
        <w:r>
          <w:rPr>
            <w:rFonts w:ascii="Arial" w:hAnsi="Arial" w:cs="Arial"/>
          </w:rPr>
          <w:t xml:space="preserve">We </w:t>
        </w:r>
      </w:ins>
      <w:ins w:id="268" w:author="Isabelle Mansuy" w:date="2020-11-01T16:05:00Z">
        <w:r w:rsidR="00D059F2">
          <w:rPr>
            <w:rFonts w:ascii="Arial" w:hAnsi="Arial" w:cs="Arial"/>
          </w:rPr>
          <w:t xml:space="preserve">collected testes </w:t>
        </w:r>
      </w:ins>
      <w:ins w:id="269" w:author="Isabelle Mansuy" w:date="2020-11-01T16:08:00Z">
        <w:r w:rsidR="00885B5C">
          <w:rPr>
            <w:rFonts w:ascii="Arial" w:hAnsi="Arial" w:cs="Arial"/>
          </w:rPr>
          <w:t xml:space="preserve">from </w:t>
        </w:r>
        <w:proofErr w:type="gramStart"/>
        <w:r w:rsidR="00885B5C">
          <w:rPr>
            <w:rFonts w:ascii="Arial" w:hAnsi="Arial" w:cs="Arial"/>
          </w:rPr>
          <w:t>8 and 15</w:t>
        </w:r>
        <w:r w:rsidR="00D059F2">
          <w:rPr>
            <w:rFonts w:ascii="Arial" w:hAnsi="Arial" w:cs="Arial"/>
          </w:rPr>
          <w:t xml:space="preserve"> </w:t>
        </w:r>
      </w:ins>
      <w:ins w:id="270" w:author="Isabelle Mansuy" w:date="2020-11-01T16:39:00Z">
        <w:r w:rsidR="00705F9D">
          <w:rPr>
            <w:rFonts w:ascii="Arial" w:hAnsi="Arial" w:cs="Arial"/>
          </w:rPr>
          <w:t>days</w:t>
        </w:r>
        <w:proofErr w:type="gramEnd"/>
        <w:r w:rsidR="00705F9D">
          <w:rPr>
            <w:rFonts w:ascii="Arial" w:hAnsi="Arial" w:cs="Arial"/>
          </w:rPr>
          <w:t xml:space="preserve"> old mouse </w:t>
        </w:r>
      </w:ins>
      <w:ins w:id="271" w:author="Isabelle Mansuy" w:date="2020-11-01T16:08:00Z">
        <w:r w:rsidR="00D059F2">
          <w:rPr>
            <w:rFonts w:ascii="Arial" w:hAnsi="Arial" w:cs="Arial"/>
          </w:rPr>
          <w:t>pups</w:t>
        </w:r>
      </w:ins>
      <w:ins w:id="272" w:author="Isabelle Mansuy" w:date="2020-11-01T16:39:00Z">
        <w:r w:rsidR="00885B5C">
          <w:rPr>
            <w:rFonts w:ascii="Arial" w:hAnsi="Arial" w:cs="Arial"/>
          </w:rPr>
          <w:t xml:space="preserve"> (PND8 and</w:t>
        </w:r>
      </w:ins>
      <w:ins w:id="273" w:author="Irina Lazar" w:date="2020-11-06T10:00:00Z">
        <w:r w:rsidR="00DA5AE3">
          <w:rPr>
            <w:rFonts w:ascii="Arial" w:hAnsi="Arial" w:cs="Arial"/>
          </w:rPr>
          <w:t xml:space="preserve"> </w:t>
        </w:r>
      </w:ins>
      <w:ins w:id="274" w:author="Isabelle Mansuy" w:date="2020-11-01T16:39:00Z">
        <w:r w:rsidR="00885B5C">
          <w:rPr>
            <w:rFonts w:ascii="Arial" w:hAnsi="Arial" w:cs="Arial"/>
          </w:rPr>
          <w:t>15</w:t>
        </w:r>
        <w:r w:rsidR="00705F9D">
          <w:rPr>
            <w:rFonts w:ascii="Arial" w:hAnsi="Arial" w:cs="Arial"/>
          </w:rPr>
          <w:t>)</w:t>
        </w:r>
      </w:ins>
      <w:ins w:id="275" w:author="Irina Lazar" w:date="2020-11-04T12:43:00Z">
        <w:r>
          <w:rPr>
            <w:rFonts w:ascii="Arial" w:hAnsi="Arial" w:cs="Arial"/>
          </w:rPr>
          <w:t>,</w:t>
        </w:r>
      </w:ins>
      <w:ins w:id="276" w:author="Isabelle Mansuy" w:date="2020-11-01T16:08:00Z">
        <w:r w:rsidR="00D059F2">
          <w:rPr>
            <w:rFonts w:ascii="Arial" w:hAnsi="Arial" w:cs="Arial"/>
          </w:rPr>
          <w:t xml:space="preserve"> and </w:t>
        </w:r>
      </w:ins>
      <w:ins w:id="277" w:author="Isabelle Mansuy" w:date="2020-11-01T16:26:00Z">
        <w:r w:rsidR="00DC7CD4">
          <w:rPr>
            <w:rFonts w:ascii="Arial" w:hAnsi="Arial" w:cs="Arial"/>
          </w:rPr>
          <w:t xml:space="preserve">from </w:t>
        </w:r>
      </w:ins>
      <w:ins w:id="278" w:author="Isabelle Mansuy" w:date="2020-11-01T16:08:00Z">
        <w:r w:rsidR="00D059F2">
          <w:rPr>
            <w:rFonts w:ascii="Arial" w:hAnsi="Arial" w:cs="Arial"/>
          </w:rPr>
          <w:t>adult males</w:t>
        </w:r>
      </w:ins>
      <w:ins w:id="279" w:author="Irina Lazar" w:date="2020-11-04T14:46:00Z">
        <w:r w:rsidR="00651F1B">
          <w:rPr>
            <w:rFonts w:ascii="Arial" w:hAnsi="Arial" w:cs="Arial"/>
          </w:rPr>
          <w:t xml:space="preserve"> at postnatal week (PNW) 20</w:t>
        </w:r>
      </w:ins>
      <w:ins w:id="280" w:author="Irina Lazar" w:date="2020-11-04T13:21:00Z">
        <w:r w:rsidR="00B91070">
          <w:rPr>
            <w:rFonts w:ascii="Arial" w:hAnsi="Arial" w:cs="Arial"/>
          </w:rPr>
          <w:t>,</w:t>
        </w:r>
      </w:ins>
      <w:ins w:id="281" w:author="Irina Lazar" w:date="2020-11-04T12:44:00Z">
        <w:r>
          <w:rPr>
            <w:rFonts w:ascii="Arial" w:hAnsi="Arial" w:cs="Arial"/>
          </w:rPr>
          <w:t xml:space="preserve"> and</w:t>
        </w:r>
      </w:ins>
      <w:ins w:id="282" w:author="Isabelle Mansuy" w:date="2020-11-01T16:08:00Z">
        <w:r w:rsidR="00D059F2">
          <w:rPr>
            <w:rFonts w:ascii="Arial" w:hAnsi="Arial" w:cs="Arial"/>
          </w:rPr>
          <w:t xml:space="preserve"> prepared cell suspensions</w:t>
        </w:r>
      </w:ins>
      <w:ins w:id="283" w:author="Irina Lazar" w:date="2020-11-04T12:38:00Z">
        <w:r w:rsidR="00770156">
          <w:rPr>
            <w:rFonts w:ascii="Arial" w:hAnsi="Arial" w:cs="Arial"/>
          </w:rPr>
          <w:t xml:space="preserve"> by enzymatic digestion of the testes</w:t>
        </w:r>
      </w:ins>
      <w:ins w:id="284" w:author="Irina Lazar" w:date="2020-11-04T12:44:00Z">
        <w:r>
          <w:rPr>
            <w:rFonts w:ascii="Arial" w:hAnsi="Arial" w:cs="Arial"/>
          </w:rPr>
          <w:t>. T</w:t>
        </w:r>
      </w:ins>
      <w:ins w:id="285" w:author="Irina Lazar" w:date="2020-11-04T12:47:00Z">
        <w:r w:rsidR="009938CE">
          <w:rPr>
            <w:rFonts w:ascii="Arial" w:hAnsi="Arial" w:cs="Arial"/>
          </w:rPr>
          <w:t>o</w:t>
        </w:r>
      </w:ins>
      <w:ins w:id="286" w:author="Irina Lazar" w:date="2020-11-04T12:44:00Z">
        <w:r>
          <w:rPr>
            <w:rFonts w:ascii="Arial" w:hAnsi="Arial" w:cs="Arial"/>
          </w:rPr>
          <w:t xml:space="preserve"> achieve high enrichment of spermatogonial cells in our cell populations, we </w:t>
        </w:r>
      </w:ins>
      <w:ins w:id="287" w:author="Irina Lazar" w:date="2020-11-04T12:42:00Z">
        <w:r>
          <w:rPr>
            <w:rFonts w:ascii="Arial" w:hAnsi="Arial" w:cs="Arial"/>
          </w:rPr>
          <w:t xml:space="preserve">employed </w:t>
        </w:r>
      </w:ins>
      <w:r w:rsidR="00494984">
        <w:rPr>
          <w:rFonts w:ascii="Arial" w:hAnsi="Arial" w:cs="Arial"/>
        </w:rPr>
        <w:t>fluorescence</w:t>
      </w:r>
      <w:ins w:id="288" w:author="Isabelle Mansuy" w:date="2020-11-01T16:09:00Z">
        <w:r w:rsidR="00D059F2">
          <w:rPr>
            <w:rFonts w:ascii="Arial" w:hAnsi="Arial" w:cs="Arial"/>
          </w:rPr>
          <w:t>-</w:t>
        </w:r>
      </w:ins>
      <w:r w:rsidR="00494984">
        <w:rPr>
          <w:rFonts w:ascii="Arial" w:hAnsi="Arial" w:cs="Arial"/>
        </w:rPr>
        <w:t xml:space="preserve">activated cell sorting (FACS) </w:t>
      </w:r>
      <w:ins w:id="289" w:author="Isabelle Mansuy" w:date="2020-11-01T16:09:00Z">
        <w:r w:rsidR="00D059F2">
          <w:rPr>
            <w:rFonts w:ascii="Arial" w:hAnsi="Arial" w:cs="Arial"/>
          </w:rPr>
          <w:t xml:space="preserve">using </w:t>
        </w:r>
      </w:ins>
      <w:ins w:id="290" w:author="Irina Lazar" w:date="2020-11-04T12:42:00Z">
        <w:r>
          <w:rPr>
            <w:rFonts w:ascii="Arial" w:hAnsi="Arial" w:cs="Arial"/>
          </w:rPr>
          <w:t xml:space="preserve">the </w:t>
        </w:r>
      </w:ins>
      <w:ins w:id="291" w:author="Isabelle Mansuy" w:date="2020-11-01T16:09:00Z">
        <w:r w:rsidR="00D059F2">
          <w:rPr>
            <w:rFonts w:ascii="Arial" w:hAnsi="Arial" w:cs="Arial"/>
          </w:rPr>
          <w:t xml:space="preserve">surface </w:t>
        </w:r>
      </w:ins>
      <w:ins w:id="292" w:author="Irina Lazar" w:date="2020-11-04T12:43:00Z">
        <w:r>
          <w:rPr>
            <w:rFonts w:ascii="Arial" w:hAnsi="Arial" w:cs="Arial"/>
          </w:rPr>
          <w:t>phenotype established by</w:t>
        </w:r>
      </w:ins>
      <w:ins w:id="293" w:author="Isabelle Mansuy" w:date="2020-11-01T16:09:00Z">
        <w:r w:rsidR="00D059F2">
          <w:rPr>
            <w:rFonts w:ascii="Arial" w:hAnsi="Arial" w:cs="Arial"/>
          </w:rPr>
          <w:t xml:space="preserve"> </w:t>
        </w:r>
      </w:ins>
      <w:r w:rsidR="00494984">
        <w:rPr>
          <w:rFonts w:ascii="Arial" w:hAnsi="Arial" w:cs="Arial"/>
        </w:rPr>
        <w:t xml:space="preserve"> Kubota et al. (Fig. S1A)</w:t>
      </w:r>
      <w:ins w:id="294" w:author="Irina Lazar" w:date="2020-11-05T13:37:00Z">
        <w:r w:rsidR="00C76130">
          <w:rPr>
            <w:rFonts w:ascii="Arial" w:hAnsi="Arial" w:cs="Arial"/>
          </w:rPr>
          <w:t xml:space="preserve"> </w:t>
        </w:r>
        <w:r w:rsidR="00C76130">
          <w:rPr>
            <w:rFonts w:ascii="Arial" w:hAnsi="Arial" w:cs="Arial"/>
          </w:rPr>
          <w:fldChar w:fldCharType="begin" w:fldLock="1"/>
        </w:r>
      </w:ins>
      <w:r w:rsidR="00C76130">
        <w:rPr>
          <w:rFonts w:ascii="Arial" w:hAnsi="Arial" w:cs="Arial"/>
        </w:rPr>
        <w:instrText>ADDIN CSL_CITATION {"citationItems":[{"id":"ITEM-1","itemData":{"DOI":"10.1095/biolreprod.104.029207","ISSN":"0006-3363","author":[{"dropping-particle":"","family":"Kubota","given":"Hiroshi","non-dropping-particle":"","parse-names":false,"suffix":""},{"dropping-particle":"","family":"Avarbock","given":"Mary R.","non-dropping-particle":"","parse-names":false,"suffix":""},{"dropping-particle":"","family":"Brinster","given":"Ralph L.","non-dropping-particle":"","parse-names":false,"suffix":""}],"container-title":"Biology of Reproduction","id":"ITEM-1","issue":"3","issued":{"date-parts":[["2004","9","1"]]},"page":"722-731","publisher":"Oxford University Press","title":"Culture Conditions and Single Growth Factors Affect Fate Determination of Mouse Spermatogonial Stem Cells1","type":"article-journal","volume":"71"},"uris":["http://www.mendeley.com/documents/?uuid=802dc245-739e-3cb3-b6b7-1bc8b8921005"]}],"mendeley":{"formattedCitation":"(Kubota et al., 2004a)","plainTextFormattedCitation":"(Kubota et al., 2004a)","previouslyFormattedCitation":"(Kubota et al., 2004a)"},"properties":{"noteIndex":0},"schema":"https://github.com/citation-style-language/schema/raw/master/csl-citation.json"}</w:instrText>
      </w:r>
      <w:r w:rsidR="00C76130">
        <w:rPr>
          <w:rFonts w:ascii="Arial" w:hAnsi="Arial" w:cs="Arial"/>
        </w:rPr>
        <w:fldChar w:fldCharType="separate"/>
      </w:r>
      <w:r w:rsidR="00C76130" w:rsidRPr="00C76130">
        <w:rPr>
          <w:rFonts w:ascii="Arial" w:hAnsi="Arial" w:cs="Arial"/>
          <w:noProof/>
        </w:rPr>
        <w:t>(Kubota et al., 2004a)</w:t>
      </w:r>
      <w:ins w:id="295" w:author="Irina Lazar" w:date="2020-11-05T13:37:00Z">
        <w:r w:rsidR="00C76130">
          <w:rPr>
            <w:rFonts w:ascii="Arial" w:hAnsi="Arial" w:cs="Arial"/>
          </w:rPr>
          <w:fldChar w:fldCharType="end"/>
        </w:r>
      </w:ins>
      <w:r w:rsidR="00494984">
        <w:rPr>
          <w:rFonts w:ascii="Arial" w:hAnsi="Arial" w:cs="Arial"/>
        </w:rPr>
        <w:t xml:space="preserve">. </w:t>
      </w:r>
      <w:ins w:id="296" w:author="Irina Lazar" w:date="2020-11-04T13:18:00Z">
        <w:r w:rsidR="00642F0D">
          <w:rPr>
            <w:rFonts w:ascii="Arial" w:hAnsi="Arial" w:cs="Arial"/>
          </w:rPr>
          <w:t xml:space="preserve">The enriched spermatogonial populations were </w:t>
        </w:r>
      </w:ins>
      <w:ins w:id="297" w:author="Irina Lazar" w:date="2020-11-04T13:19:00Z">
        <w:r w:rsidR="00642F0D">
          <w:rPr>
            <w:rFonts w:ascii="Arial" w:hAnsi="Arial" w:cs="Arial"/>
          </w:rPr>
          <w:t>further</w:t>
        </w:r>
      </w:ins>
      <w:ins w:id="298" w:author="Irina Lazar" w:date="2020-11-04T13:18:00Z">
        <w:r w:rsidR="00642F0D">
          <w:rPr>
            <w:rFonts w:ascii="Arial" w:hAnsi="Arial" w:cs="Arial"/>
          </w:rPr>
          <w:t xml:space="preserve"> used for </w:t>
        </w:r>
      </w:ins>
      <w:ins w:id="299" w:author="Irina Lazar" w:date="2020-11-04T13:19:00Z">
        <w:r w:rsidR="00642F0D">
          <w:rPr>
            <w:rFonts w:ascii="Arial" w:hAnsi="Arial" w:cs="Arial"/>
          </w:rPr>
          <w:t xml:space="preserve">Omni-ATAC (n = </w:t>
        </w:r>
      </w:ins>
      <w:ins w:id="300" w:author="Irina Lazar" w:date="2020-11-04T13:20:00Z">
        <w:r w:rsidR="00642F0D">
          <w:rPr>
            <w:rFonts w:ascii="Arial" w:hAnsi="Arial" w:cs="Arial"/>
          </w:rPr>
          <w:t xml:space="preserve">6 PND15 and </w:t>
        </w:r>
      </w:ins>
      <w:ins w:id="301" w:author="Irina Lazar" w:date="2020-11-06T10:01:00Z">
        <w:r w:rsidR="00DA5AE3">
          <w:rPr>
            <w:rFonts w:ascii="Arial" w:hAnsi="Arial" w:cs="Arial"/>
          </w:rPr>
          <w:t xml:space="preserve">n = </w:t>
        </w:r>
      </w:ins>
      <w:ins w:id="302" w:author="Irina Lazar" w:date="2020-11-04T13:20:00Z">
        <w:r w:rsidR="00642F0D">
          <w:rPr>
            <w:rFonts w:ascii="Arial" w:hAnsi="Arial" w:cs="Arial"/>
          </w:rPr>
          <w:t>6 adult samples</w:t>
        </w:r>
        <w:r w:rsidR="00B91070">
          <w:rPr>
            <w:rFonts w:ascii="Arial" w:hAnsi="Arial" w:cs="Arial"/>
          </w:rPr>
          <w:t xml:space="preserve">) and RNA-seq (n = 9 PND8 and </w:t>
        </w:r>
      </w:ins>
      <w:ins w:id="303" w:author="Irina Lazar" w:date="2020-11-06T10:01:00Z">
        <w:r w:rsidR="00DA5AE3">
          <w:rPr>
            <w:rFonts w:ascii="Arial" w:hAnsi="Arial" w:cs="Arial"/>
          </w:rPr>
          <w:t xml:space="preserve">n = </w:t>
        </w:r>
      </w:ins>
      <w:ins w:id="304" w:author="Irina Lazar" w:date="2020-11-04T13:20:00Z">
        <w:r w:rsidR="00B91070">
          <w:rPr>
            <w:rFonts w:ascii="Arial" w:hAnsi="Arial" w:cs="Arial"/>
          </w:rPr>
          <w:t>8 PND15 samples)</w:t>
        </w:r>
      </w:ins>
      <w:ins w:id="305" w:author="Irina Lazar" w:date="2020-11-04T13:21:00Z">
        <w:r w:rsidR="00B91070">
          <w:rPr>
            <w:rFonts w:ascii="Arial" w:hAnsi="Arial" w:cs="Arial"/>
          </w:rPr>
          <w:t xml:space="preserve"> approaches. </w:t>
        </w:r>
      </w:ins>
      <w:ins w:id="306" w:author="Irina Lazar" w:date="2020-11-06T10:07:00Z">
        <w:r w:rsidR="00111FEE">
          <w:rPr>
            <w:rFonts w:ascii="Arial" w:hAnsi="Arial" w:cs="Arial"/>
          </w:rPr>
          <w:t>To</w:t>
        </w:r>
      </w:ins>
      <w:ins w:id="307" w:author="Irina Lazar" w:date="2020-11-04T12:47:00Z">
        <w:r w:rsidR="008E357B">
          <w:rPr>
            <w:rFonts w:ascii="Arial" w:hAnsi="Arial" w:cs="Arial"/>
          </w:rPr>
          <w:t xml:space="preserve"> evaluate the </w:t>
        </w:r>
      </w:ins>
      <w:ins w:id="308" w:author="Irina Lazar" w:date="2020-11-04T12:48:00Z">
        <w:r w:rsidR="008E357B">
          <w:rPr>
            <w:rFonts w:ascii="Arial" w:hAnsi="Arial" w:cs="Arial"/>
          </w:rPr>
          <w:t>purity</w:t>
        </w:r>
      </w:ins>
      <w:ins w:id="309" w:author="Irina Lazar" w:date="2020-11-04T12:47:00Z">
        <w:r w:rsidR="008E357B">
          <w:rPr>
            <w:rFonts w:ascii="Arial" w:hAnsi="Arial" w:cs="Arial"/>
          </w:rPr>
          <w:t xml:space="preserve"> of our </w:t>
        </w:r>
      </w:ins>
      <w:ins w:id="310" w:author="Irina Lazar" w:date="2020-11-04T12:48:00Z">
        <w:r w:rsidR="008E357B">
          <w:rPr>
            <w:rFonts w:ascii="Arial" w:hAnsi="Arial" w:cs="Arial"/>
          </w:rPr>
          <w:t xml:space="preserve">sorted </w:t>
        </w:r>
      </w:ins>
      <w:ins w:id="311" w:author="Irina Lazar" w:date="2020-11-04T12:51:00Z">
        <w:r w:rsidR="00C9081A">
          <w:rPr>
            <w:rFonts w:ascii="Arial" w:hAnsi="Arial" w:cs="Arial"/>
          </w:rPr>
          <w:t>samples</w:t>
        </w:r>
      </w:ins>
      <w:ins w:id="312" w:author="Irina Lazar" w:date="2020-11-04T12:48:00Z">
        <w:r w:rsidR="008E357B">
          <w:rPr>
            <w:rFonts w:ascii="Arial" w:hAnsi="Arial" w:cs="Arial"/>
          </w:rPr>
          <w:t xml:space="preserve">, we performed </w:t>
        </w:r>
      </w:ins>
      <w:r w:rsidR="00494984">
        <w:rPr>
          <w:rFonts w:ascii="Arial" w:hAnsi="Arial" w:cs="Arial"/>
        </w:rPr>
        <w:t xml:space="preserve"> immunocytochemistry using PLZF, a well-established marker of undifferentiated spermatogonia </w:t>
      </w:r>
      <w:r w:rsidR="00494984">
        <w:fldChar w:fldCharType="begin" w:fldLock="1"/>
      </w:r>
      <w:r w:rsidR="00494984">
        <w:instrText>ADDIN CSL_CITATION {"citationItems":[{"id":"ITEM-1","itemData":{"DOI":"10.1038/ng1367","ISSN":"1061-4036","abstract":"Little is known of the molecular mechanisms whereby spermatogonia, mitotic germ cells of the testis, self-renew and differentiate into sperm1,2. Here we show that Zfp145, encoding the transcriptional repressor Plzf, has a crucial role in spermatogenesis. Zfp145 expression was restricted to gonocytes and undifferentiated spermatogonia and was absent in tubules of W/Wv mutants that lack these cells. Mice lacking Zfp145 underwent a progressive loss of spermatogonia with age, associated with increases in apoptosis and subsequent loss of tubule structure but without overt differentiation defects or loss of the supporting Sertoli cells. Spermatogonial transplantation experiments revealed a depletion of spermatogonial stem cells in the adult. Microarray analysis of isolated spermatogonia from Zfp145-null mice before testis degeneration showed alterations in the expression profile of genes associated with spermatogenesis. These results identify Plzf as a spermatogonia-specific transcription factor in the testis that is required to regulate self-renewal and maintenance of the stem cell pool.","author":[{"dropping-particle":"","family":"Costoya","given":"José A","non-dropping-particle":"","parse-names":false,"suffix":""},{"dropping-particle":"","family":"Hobbs","given":"Robin M","non-dropping-particle":"","parse-names":false,"suffix":""},{"dropping-particle":"","family":"Barna","given":"Maria","non-dropping-particle":"","parse-names":false,"suffix":""},{"dropping-particle":"","family":"Cattoretti","given":"Giorgio","non-dropping-particle":"","parse-names":false,"suffix":""},{"dropping-particle":"","family":"Manova","given":"Katia","non-dropping-particle":"","parse-names":false,"suffix":""},{"dropping-particle":"","family":"Sukhwani","given":"Meena","non-dropping-particle":"","parse-names":false,"suffix":""},{"dropping-particle":"","family":"Orwig","given":"Kyle E","non-dropping-particle":"","parse-names":false,"suffix":""},{"dropping-particle":"","family":"Wolgemuth","given":"Debra J","non-dropping-particle":"","parse-names":false,"suffix":""},{"dropping-particle":"","family":"Pandolfi","given":"Pier Paolo","non-dropping-particle":"","parse-names":false,"suffix":""}],"container-title":"Nature Genetics","id":"ITEM-1","issue":"6","issued":{"date-parts":[["2004","6","23"]]},"page":"653-659","publisher":"Nature Publishing Group","title":"Essential role of Plzf in maintenance of spermatogonial stem cells","type":"article-journal","volume":"36"},"uris":["http://www.mendeley.com/documents/?uuid=2aad85e7-ec5f-49b5-84ad-e6e15722a398"]}],"mendeley":{"formattedCitation":"(Costoya et al., 2004)","plainTextFormattedCitation":"(Costoya et al., 2004)","previouslyFormattedCitation":"(Costoya et al., 2004)"},"properties":{"noteIndex":0},"schema":"https://github.com/citation-style-language/schema/raw/master/csl-citation.json"}</w:instrText>
      </w:r>
      <w:r w:rsidR="00494984">
        <w:fldChar w:fldCharType="separate"/>
      </w:r>
      <w:bookmarkStart w:id="313" w:name="__Fieldmark__12555_2742609292"/>
      <w:r w:rsidR="00494984">
        <w:rPr>
          <w:rFonts w:ascii="Arial" w:hAnsi="Arial" w:cs="Arial"/>
          <w:noProof/>
        </w:rPr>
        <w:t>(</w:t>
      </w:r>
      <w:bookmarkStart w:id="314" w:name="__Fieldmark__5904_2742609292"/>
      <w:r w:rsidR="00494984">
        <w:rPr>
          <w:rFonts w:ascii="Arial" w:hAnsi="Arial" w:cs="Arial"/>
          <w:noProof/>
        </w:rPr>
        <w:t>C</w:t>
      </w:r>
      <w:bookmarkStart w:id="315" w:name="__Fieldmark__1077_2742609292"/>
      <w:r w:rsidR="00494984">
        <w:rPr>
          <w:rFonts w:ascii="Arial" w:hAnsi="Arial" w:cs="Arial"/>
          <w:noProof/>
        </w:rPr>
        <w:t>o</w:t>
      </w:r>
      <w:bookmarkStart w:id="316" w:name="__Fieldmark__300_2468994659"/>
      <w:r w:rsidR="00494984">
        <w:rPr>
          <w:rFonts w:ascii="Arial" w:hAnsi="Arial" w:cs="Arial"/>
          <w:noProof/>
        </w:rPr>
        <w:t>stoya et al., 2004)</w:t>
      </w:r>
      <w:r w:rsidR="00494984">
        <w:fldChar w:fldCharType="end"/>
      </w:r>
      <w:bookmarkEnd w:id="313"/>
      <w:bookmarkEnd w:id="314"/>
      <w:bookmarkEnd w:id="315"/>
      <w:bookmarkEnd w:id="316"/>
      <w:r w:rsidR="00494984">
        <w:rPr>
          <w:rFonts w:ascii="Arial" w:hAnsi="Arial" w:cs="Arial"/>
        </w:rPr>
        <w:t xml:space="preserve">. </w:t>
      </w:r>
      <w:ins w:id="317" w:author="Irina Lazar" w:date="2020-11-04T12:48:00Z">
        <w:r w:rsidR="008E357B">
          <w:rPr>
            <w:rFonts w:ascii="Arial" w:hAnsi="Arial" w:cs="Arial"/>
          </w:rPr>
          <w:t>This revealed that our FACS st</w:t>
        </w:r>
      </w:ins>
      <w:ins w:id="318" w:author="Irina Lazar" w:date="2020-11-04T12:49:00Z">
        <w:r w:rsidR="008E357B">
          <w:rPr>
            <w:rFonts w:ascii="Arial" w:hAnsi="Arial" w:cs="Arial"/>
          </w:rPr>
          <w:t>rategy generates cell populations that are</w:t>
        </w:r>
      </w:ins>
      <w:r w:rsidR="00494984">
        <w:rPr>
          <w:rFonts w:ascii="Arial" w:hAnsi="Arial" w:cs="Arial"/>
        </w:rPr>
        <w:t xml:space="preserve"> 85-95% PLZF</w:t>
      </w:r>
      <w:r w:rsidR="00494984">
        <w:rPr>
          <w:rFonts w:ascii="Arial" w:hAnsi="Arial" w:cs="Arial"/>
          <w:vertAlign w:val="superscript"/>
        </w:rPr>
        <w:t>+</w:t>
      </w:r>
      <w:ins w:id="319" w:author="Irina Lazar" w:date="2020-11-04T12:49:00Z">
        <w:r w:rsidR="008E357B" w:rsidRPr="00FB24B4">
          <w:rPr>
            <w:rFonts w:ascii="Arial" w:hAnsi="Arial" w:cs="Arial"/>
          </w:rPr>
          <w:t>,</w:t>
        </w:r>
        <w:r w:rsidR="008E357B">
          <w:rPr>
            <w:rFonts w:ascii="Arial" w:hAnsi="Arial" w:cs="Arial"/>
            <w:vertAlign w:val="superscript"/>
          </w:rPr>
          <w:t xml:space="preserve"> </w:t>
        </w:r>
        <w:r w:rsidR="008E357B">
          <w:rPr>
            <w:rFonts w:ascii="Arial" w:hAnsi="Arial" w:cs="Arial"/>
          </w:rPr>
          <w:t xml:space="preserve">compared to </w:t>
        </w:r>
      </w:ins>
      <w:ins w:id="320" w:author="Isabelle Mansuy" w:date="2020-11-01T16:47:00Z">
        <w:r w:rsidR="00A13607">
          <w:rPr>
            <w:rFonts w:ascii="Arial" w:hAnsi="Arial" w:cs="Arial"/>
          </w:rPr>
          <w:t>only</w:t>
        </w:r>
      </w:ins>
      <w:r w:rsidR="00494984">
        <w:rPr>
          <w:rFonts w:ascii="Arial" w:hAnsi="Arial" w:cs="Arial"/>
        </w:rPr>
        <w:t xml:space="preserve"> 3-6% PLZF</w:t>
      </w:r>
      <w:r w:rsidR="00494984">
        <w:rPr>
          <w:rFonts w:ascii="Arial" w:hAnsi="Arial" w:cs="Arial"/>
          <w:vertAlign w:val="superscript"/>
        </w:rPr>
        <w:t>+</w:t>
      </w:r>
      <w:r w:rsidR="00494984">
        <w:rPr>
          <w:rFonts w:ascii="Arial" w:hAnsi="Arial" w:cs="Arial"/>
        </w:rPr>
        <w:t xml:space="preserve"> cells </w:t>
      </w:r>
      <w:ins w:id="321" w:author="Irina Lazar" w:date="2020-11-04T12:50:00Z">
        <w:r w:rsidR="008E357B">
          <w:rPr>
            <w:rFonts w:ascii="Arial" w:hAnsi="Arial" w:cs="Arial"/>
          </w:rPr>
          <w:t xml:space="preserve">identified in </w:t>
        </w:r>
        <w:r w:rsidR="00C9081A">
          <w:rPr>
            <w:rFonts w:ascii="Arial" w:hAnsi="Arial" w:cs="Arial"/>
          </w:rPr>
          <w:t xml:space="preserve">our </w:t>
        </w:r>
      </w:ins>
      <w:ins w:id="322" w:author="Irina Lazar" w:date="2020-11-04T12:51:00Z">
        <w:r w:rsidR="00C9081A">
          <w:rPr>
            <w:rFonts w:ascii="Arial" w:hAnsi="Arial" w:cs="Arial"/>
          </w:rPr>
          <w:t>samples</w:t>
        </w:r>
      </w:ins>
      <w:ins w:id="323" w:author="Irina Lazar" w:date="2020-11-04T12:50:00Z">
        <w:r w:rsidR="00C9081A">
          <w:rPr>
            <w:rFonts w:ascii="Arial" w:hAnsi="Arial" w:cs="Arial"/>
          </w:rPr>
          <w:t xml:space="preserve"> before FACS</w:t>
        </w:r>
        <w:r w:rsidR="00C9081A" w:rsidDel="009938CE">
          <w:rPr>
            <w:rFonts w:ascii="Arial" w:hAnsi="Arial" w:cs="Arial"/>
          </w:rPr>
          <w:t xml:space="preserve"> </w:t>
        </w:r>
      </w:ins>
      <w:r w:rsidR="00494984">
        <w:rPr>
          <w:rFonts w:ascii="Arial" w:hAnsi="Arial" w:cs="Arial"/>
        </w:rPr>
        <w:t xml:space="preserve">(Fig. S1B). </w:t>
      </w:r>
      <w:ins w:id="324" w:author="Irina Lazar" w:date="2020-11-04T13:22:00Z">
        <w:r w:rsidR="00B91070">
          <w:rPr>
            <w:rFonts w:ascii="Arial" w:hAnsi="Arial" w:cs="Arial"/>
          </w:rPr>
          <w:t xml:space="preserve">Using our </w:t>
        </w:r>
      </w:ins>
      <w:ins w:id="325" w:author="Irina Lazar" w:date="2020-11-04T14:47:00Z">
        <w:r w:rsidR="00CC7EE8">
          <w:rPr>
            <w:rFonts w:ascii="Arial" w:hAnsi="Arial" w:cs="Arial"/>
          </w:rPr>
          <w:t xml:space="preserve">newly generated </w:t>
        </w:r>
      </w:ins>
      <w:ins w:id="326" w:author="Irina Lazar" w:date="2020-11-04T13:22:00Z">
        <w:r w:rsidR="00B91070">
          <w:rPr>
            <w:rFonts w:ascii="Arial" w:hAnsi="Arial" w:cs="Arial"/>
          </w:rPr>
          <w:t>RNA-seq data, w</w:t>
        </w:r>
      </w:ins>
      <w:ins w:id="327" w:author="Isabelle Mansuy" w:date="2020-11-01T17:08:00Z">
        <w:r w:rsidR="00E634B6">
          <w:rPr>
            <w:rFonts w:ascii="Arial" w:hAnsi="Arial" w:cs="Arial"/>
          </w:rPr>
          <w:t>e</w:t>
        </w:r>
      </w:ins>
      <w:ins w:id="328" w:author="Irina Lazar" w:date="2020-11-04T13:22:00Z">
        <w:r w:rsidR="00B91070">
          <w:rPr>
            <w:rFonts w:ascii="Arial" w:hAnsi="Arial" w:cs="Arial"/>
          </w:rPr>
          <w:t xml:space="preserve"> </w:t>
        </w:r>
      </w:ins>
      <w:ins w:id="329" w:author="Irina Lazar" w:date="2020-11-04T14:47:00Z">
        <w:r w:rsidR="00CC7EE8">
          <w:rPr>
            <w:rFonts w:ascii="Arial" w:hAnsi="Arial" w:cs="Arial"/>
          </w:rPr>
          <w:t>also</w:t>
        </w:r>
      </w:ins>
      <w:ins w:id="330" w:author="Isabelle Mansuy" w:date="2020-11-01T17:08:00Z">
        <w:r w:rsidR="00E634B6">
          <w:rPr>
            <w:rFonts w:ascii="Arial" w:hAnsi="Arial" w:cs="Arial"/>
          </w:rPr>
          <w:t xml:space="preserve"> </w:t>
        </w:r>
      </w:ins>
      <w:ins w:id="331" w:author="Isabelle Mansuy" w:date="2020-11-01T16:48:00Z">
        <w:r w:rsidR="002D2C22">
          <w:rPr>
            <w:rFonts w:ascii="Arial" w:hAnsi="Arial" w:cs="Arial"/>
          </w:rPr>
          <w:t>examined the</w:t>
        </w:r>
      </w:ins>
      <w:r w:rsidR="00494984">
        <w:rPr>
          <w:rFonts w:ascii="Arial" w:hAnsi="Arial" w:cs="Arial"/>
        </w:rPr>
        <w:t xml:space="preserve"> expression of known pluripotency</w:t>
      </w:r>
      <w:ins w:id="332" w:author="Irina Lazar" w:date="2020-11-06T10:03:00Z">
        <w:r w:rsidR="00FB24B4">
          <w:rPr>
            <w:rFonts w:ascii="Arial" w:hAnsi="Arial" w:cs="Arial"/>
          </w:rPr>
          <w:t>,</w:t>
        </w:r>
      </w:ins>
      <w:r w:rsidR="00494984">
        <w:rPr>
          <w:rFonts w:ascii="Arial" w:hAnsi="Arial" w:cs="Arial"/>
        </w:rPr>
        <w:t xml:space="preserve"> spermatogonial stem cell </w:t>
      </w:r>
      <w:ins w:id="333" w:author="Irina Lazar" w:date="2020-11-06T10:03:00Z">
        <w:r w:rsidR="00FB24B4">
          <w:rPr>
            <w:rFonts w:ascii="Arial" w:hAnsi="Arial" w:cs="Arial"/>
          </w:rPr>
          <w:t>and</w:t>
        </w:r>
      </w:ins>
      <w:ins w:id="334" w:author="Isabelle Mansuy" w:date="2020-11-01T16:49:00Z">
        <w:r w:rsidR="002D2C22">
          <w:rPr>
            <w:rFonts w:ascii="Arial" w:hAnsi="Arial" w:cs="Arial"/>
          </w:rPr>
          <w:t xml:space="preserve"> </w:t>
        </w:r>
      </w:ins>
      <w:r w:rsidR="00494984">
        <w:rPr>
          <w:rFonts w:ascii="Arial" w:hAnsi="Arial" w:cs="Arial"/>
        </w:rPr>
        <w:lastRenderedPageBreak/>
        <w:t xml:space="preserve">somatic </w:t>
      </w:r>
      <w:ins w:id="335" w:author="Isabelle Mansuy" w:date="2020-11-01T16:49:00Z">
        <w:r w:rsidR="002D2C22">
          <w:rPr>
            <w:rFonts w:ascii="Arial" w:hAnsi="Arial" w:cs="Arial"/>
          </w:rPr>
          <w:t>markers</w:t>
        </w:r>
      </w:ins>
      <w:ins w:id="336" w:author="Isabelle Mansuy" w:date="2020-11-01T17:20:00Z">
        <w:r w:rsidR="0008318F">
          <w:rPr>
            <w:rFonts w:ascii="Arial" w:hAnsi="Arial" w:cs="Arial"/>
          </w:rPr>
          <w:t xml:space="preserve"> (Leydig and Sertoli cells)</w:t>
        </w:r>
      </w:ins>
      <w:ins w:id="337" w:author="Irina Lazar" w:date="2020-11-06T10:03:00Z">
        <w:r w:rsidR="00FB24B4">
          <w:rPr>
            <w:rFonts w:ascii="Arial" w:hAnsi="Arial" w:cs="Arial"/>
          </w:rPr>
          <w:t>. We</w:t>
        </w:r>
      </w:ins>
      <w:ins w:id="338" w:author="Isabelle Mansuy" w:date="2020-11-01T16:49:00Z">
        <w:r w:rsidR="00CE034F">
          <w:rPr>
            <w:rFonts w:ascii="Arial" w:hAnsi="Arial" w:cs="Arial"/>
          </w:rPr>
          <w:t xml:space="preserve"> </w:t>
        </w:r>
      </w:ins>
      <w:ins w:id="339" w:author="Isabelle Mansuy" w:date="2020-11-01T17:29:00Z">
        <w:r w:rsidR="00B2428E">
          <w:rPr>
            <w:rFonts w:ascii="Arial" w:hAnsi="Arial" w:cs="Arial"/>
          </w:rPr>
          <w:t>observed</w:t>
        </w:r>
      </w:ins>
      <w:ins w:id="340" w:author="Isabelle Mansuy" w:date="2020-11-01T16:49:00Z">
        <w:r w:rsidR="00CE034F">
          <w:rPr>
            <w:rFonts w:ascii="Arial" w:hAnsi="Arial" w:cs="Arial"/>
          </w:rPr>
          <w:t xml:space="preserve"> that </w:t>
        </w:r>
      </w:ins>
      <w:ins w:id="341" w:author="Isabelle Mansuy" w:date="2020-11-01T17:20:00Z">
        <w:r w:rsidR="0008318F">
          <w:rPr>
            <w:rFonts w:ascii="Arial" w:hAnsi="Arial" w:cs="Arial"/>
          </w:rPr>
          <w:t xml:space="preserve">cells in </w:t>
        </w:r>
      </w:ins>
      <w:ins w:id="342" w:author="Isabelle Mansuy" w:date="2020-11-01T17:19:00Z">
        <w:r w:rsidR="0008318F">
          <w:rPr>
            <w:rFonts w:ascii="Arial" w:hAnsi="Arial" w:cs="Arial"/>
          </w:rPr>
          <w:t>our sorted preparation</w:t>
        </w:r>
      </w:ins>
      <w:ins w:id="343" w:author="Isabelle Mansuy" w:date="2020-11-01T17:29:00Z">
        <w:r w:rsidR="00B2428E">
          <w:rPr>
            <w:rFonts w:ascii="Arial" w:hAnsi="Arial" w:cs="Arial"/>
          </w:rPr>
          <w:t>s</w:t>
        </w:r>
      </w:ins>
      <w:ins w:id="344" w:author="Isabelle Mansuy" w:date="2020-11-01T17:19:00Z">
        <w:r w:rsidR="00B2428E">
          <w:rPr>
            <w:rFonts w:ascii="Arial" w:hAnsi="Arial" w:cs="Arial"/>
          </w:rPr>
          <w:t xml:space="preserve"> express</w:t>
        </w:r>
      </w:ins>
      <w:ins w:id="345" w:author="Irina Lazar" w:date="2020-11-06T10:03:00Z">
        <w:r w:rsidR="00FB24B4">
          <w:rPr>
            <w:rFonts w:ascii="Arial" w:hAnsi="Arial" w:cs="Arial"/>
          </w:rPr>
          <w:t>ed</w:t>
        </w:r>
      </w:ins>
      <w:ins w:id="346" w:author="Isabelle Mansuy" w:date="2020-11-01T17:19:00Z">
        <w:r w:rsidR="0008318F">
          <w:rPr>
            <w:rFonts w:ascii="Arial" w:hAnsi="Arial" w:cs="Arial"/>
          </w:rPr>
          <w:t xml:space="preserve"> high level of </w:t>
        </w:r>
      </w:ins>
      <w:ins w:id="347" w:author="Isabelle Mansuy" w:date="2020-11-01T16:49:00Z">
        <w:r w:rsidR="00CE034F">
          <w:rPr>
            <w:rFonts w:ascii="Arial" w:hAnsi="Arial" w:cs="Arial"/>
          </w:rPr>
          <w:t>s</w:t>
        </w:r>
      </w:ins>
      <w:r w:rsidR="00494984">
        <w:rPr>
          <w:rFonts w:ascii="Arial" w:hAnsi="Arial" w:cs="Arial"/>
        </w:rPr>
        <w:t>tem cell and undifferentiated spermatogonial markers</w:t>
      </w:r>
      <w:ins w:id="348" w:author="Irina Lazar" w:date="2020-11-05T09:11:00Z">
        <w:r w:rsidR="00027E6C">
          <w:rPr>
            <w:rFonts w:ascii="Arial" w:hAnsi="Arial" w:cs="Arial"/>
          </w:rPr>
          <w:t>,</w:t>
        </w:r>
      </w:ins>
      <w:r w:rsidR="00494984">
        <w:rPr>
          <w:rFonts w:ascii="Arial" w:hAnsi="Arial" w:cs="Arial"/>
        </w:rPr>
        <w:t xml:space="preserve"> </w:t>
      </w:r>
      <w:ins w:id="349" w:author="Isabelle Mansuy" w:date="2020-11-01T17:20:00Z">
        <w:r w:rsidR="0008318F">
          <w:rPr>
            <w:rFonts w:ascii="Arial" w:hAnsi="Arial" w:cs="Arial"/>
          </w:rPr>
          <w:t>but low level of somatic cells markers</w:t>
        </w:r>
        <w:r w:rsidR="00644653">
          <w:rPr>
            <w:rFonts w:ascii="Arial" w:hAnsi="Arial" w:cs="Arial"/>
          </w:rPr>
          <w:t>,</w:t>
        </w:r>
      </w:ins>
      <w:ins w:id="350" w:author="Isabelle Mansuy" w:date="2020-11-01T17:10:00Z">
        <w:r w:rsidR="00CE034F">
          <w:rPr>
            <w:rFonts w:ascii="Arial" w:hAnsi="Arial" w:cs="Arial"/>
          </w:rPr>
          <w:t xml:space="preserve"> </w:t>
        </w:r>
      </w:ins>
      <w:ins w:id="351" w:author="Isabelle Mansuy" w:date="2020-11-01T17:21:00Z">
        <w:r w:rsidR="00644653">
          <w:rPr>
            <w:rFonts w:ascii="Arial" w:hAnsi="Arial" w:cs="Arial"/>
          </w:rPr>
          <w:t>confirming</w:t>
        </w:r>
      </w:ins>
      <w:ins w:id="352" w:author="Isabelle Mansuy" w:date="2020-11-01T17:08:00Z">
        <w:r w:rsidR="00E634B6">
          <w:rPr>
            <w:rFonts w:ascii="Arial" w:hAnsi="Arial" w:cs="Arial"/>
          </w:rPr>
          <w:t xml:space="preserve"> spermatogonial cell</w:t>
        </w:r>
      </w:ins>
      <w:ins w:id="353" w:author="Isabelle Mansuy" w:date="2020-11-01T17:21:00Z">
        <w:r w:rsidR="00644653">
          <w:rPr>
            <w:rFonts w:ascii="Arial" w:hAnsi="Arial" w:cs="Arial"/>
          </w:rPr>
          <w:t xml:space="preserve"> enrichment</w:t>
        </w:r>
      </w:ins>
      <w:ins w:id="354" w:author="Isabelle Mansuy" w:date="2020-11-01T17:08:00Z">
        <w:r w:rsidR="00E634B6">
          <w:rPr>
            <w:rFonts w:ascii="Arial" w:hAnsi="Arial" w:cs="Arial"/>
          </w:rPr>
          <w:t xml:space="preserve"> </w:t>
        </w:r>
      </w:ins>
      <w:r w:rsidR="00494984">
        <w:rPr>
          <w:rFonts w:ascii="Arial" w:hAnsi="Arial" w:cs="Arial"/>
        </w:rPr>
        <w:t xml:space="preserve">(Fig. </w:t>
      </w:r>
      <w:commentRangeStart w:id="355"/>
      <w:commentRangeStart w:id="356"/>
      <w:r w:rsidR="00494984">
        <w:rPr>
          <w:rFonts w:ascii="Arial" w:hAnsi="Arial" w:cs="Arial"/>
        </w:rPr>
        <w:t>S1C</w:t>
      </w:r>
      <w:commentRangeEnd w:id="355"/>
      <w:r w:rsidR="00035CE0">
        <w:rPr>
          <w:rStyle w:val="CommentReference"/>
        </w:rPr>
        <w:commentReference w:id="355"/>
      </w:r>
      <w:commentRangeEnd w:id="356"/>
      <w:r w:rsidR="001163BE">
        <w:rPr>
          <w:rStyle w:val="CommentReference"/>
        </w:rPr>
        <w:commentReference w:id="356"/>
      </w:r>
      <w:r w:rsidR="00494984">
        <w:rPr>
          <w:rFonts w:ascii="Arial" w:hAnsi="Arial" w:cs="Arial"/>
        </w:rPr>
        <w:t xml:space="preserve">). </w:t>
      </w:r>
    </w:p>
    <w:p w14:paraId="6ABBC6D2" w14:textId="42B75DF9" w:rsidR="00141FE2" w:rsidRDefault="0049498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Chromatin </w:t>
      </w:r>
      <w:ins w:id="357" w:author="Isabelle Mansuy" w:date="2020-11-01T17:26:00Z">
        <w:r w:rsidR="00B86049">
          <w:rPr>
            <w:rFonts w:ascii="Arial" w:hAnsi="Arial" w:cs="Arial"/>
            <w:b/>
            <w:color w:val="000000" w:themeColor="text1"/>
            <w:sz w:val="24"/>
            <w:szCs w:val="24"/>
          </w:rPr>
          <w:t>is</w:t>
        </w:r>
      </w:ins>
      <w:commentRangeStart w:id="358"/>
      <w:commentRangeStart w:id="359"/>
      <w:r>
        <w:rPr>
          <w:rFonts w:ascii="Arial" w:hAnsi="Arial" w:cs="Arial"/>
          <w:b/>
          <w:color w:val="000000" w:themeColor="text1"/>
          <w:sz w:val="24"/>
          <w:szCs w:val="24"/>
        </w:rPr>
        <w:t xml:space="preserve"> remodel</w:t>
      </w:r>
      <w:ins w:id="360" w:author="Isabelle Mansuy" w:date="2020-11-01T17:26:00Z">
        <w:r w:rsidR="00B86049">
          <w:rPr>
            <w:rFonts w:ascii="Arial" w:hAnsi="Arial" w:cs="Arial"/>
            <w:b/>
            <w:color w:val="000000" w:themeColor="text1"/>
            <w:sz w:val="24"/>
            <w:szCs w:val="24"/>
          </w:rPr>
          <w:t>ed</w:t>
        </w:r>
      </w:ins>
      <w:r>
        <w:rPr>
          <w:rFonts w:ascii="Arial" w:hAnsi="Arial" w:cs="Arial"/>
          <w:b/>
          <w:color w:val="000000" w:themeColor="text1"/>
          <w:sz w:val="24"/>
          <w:szCs w:val="24"/>
        </w:rPr>
        <w:t xml:space="preserve"> </w:t>
      </w:r>
      <w:commentRangeEnd w:id="358"/>
      <w:r w:rsidR="00B86049">
        <w:rPr>
          <w:rStyle w:val="CommentReference"/>
          <w:rFonts w:asciiTheme="minorHAnsi" w:eastAsiaTheme="minorHAnsi" w:hAnsiTheme="minorHAnsi" w:cs="Calibri"/>
          <w:color w:val="auto"/>
        </w:rPr>
        <w:commentReference w:id="358"/>
      </w:r>
      <w:commentRangeEnd w:id="359"/>
      <w:r w:rsidR="00F821AC">
        <w:rPr>
          <w:rStyle w:val="CommentReference"/>
          <w:rFonts w:asciiTheme="minorHAnsi" w:eastAsiaTheme="minorHAnsi" w:hAnsiTheme="minorHAnsi" w:cs="Calibri"/>
          <w:color w:val="auto"/>
        </w:rPr>
        <w:commentReference w:id="359"/>
      </w:r>
      <w:r>
        <w:rPr>
          <w:rFonts w:ascii="Arial" w:hAnsi="Arial" w:cs="Arial"/>
          <w:b/>
          <w:color w:val="000000" w:themeColor="text1"/>
          <w:sz w:val="24"/>
          <w:szCs w:val="24"/>
        </w:rPr>
        <w:t>in</w:t>
      </w:r>
      <w:ins w:id="361" w:author="Isabelle Mansuy" w:date="2020-11-01T17:27:00Z">
        <w:r w:rsidR="00B86049">
          <w:rPr>
            <w:rFonts w:ascii="Arial" w:hAnsi="Arial" w:cs="Arial"/>
            <w:b/>
            <w:color w:val="000000" w:themeColor="text1"/>
            <w:sz w:val="24"/>
            <w:szCs w:val="24"/>
          </w:rPr>
          <w:t xml:space="preserve"> </w:t>
        </w:r>
      </w:ins>
      <w:r>
        <w:rPr>
          <w:rFonts w:ascii="Arial" w:hAnsi="Arial" w:cs="Arial"/>
          <w:b/>
          <w:color w:val="000000" w:themeColor="text1"/>
          <w:sz w:val="24"/>
          <w:szCs w:val="24"/>
        </w:rPr>
        <w:t>spermatogonia</w:t>
      </w:r>
      <w:ins w:id="362" w:author="Isabelle Mansuy" w:date="2020-11-01T17:27:00Z">
        <w:r w:rsidR="00B86049">
          <w:rPr>
            <w:rFonts w:ascii="Arial" w:hAnsi="Arial" w:cs="Arial"/>
            <w:b/>
            <w:color w:val="000000" w:themeColor="text1"/>
            <w:sz w:val="24"/>
            <w:szCs w:val="24"/>
          </w:rPr>
          <w:t>l cells</w:t>
        </w:r>
      </w:ins>
      <w:r>
        <w:rPr>
          <w:rFonts w:ascii="Arial" w:hAnsi="Arial" w:cs="Arial"/>
          <w:b/>
          <w:color w:val="000000" w:themeColor="text1"/>
          <w:sz w:val="24"/>
          <w:szCs w:val="24"/>
        </w:rPr>
        <w:t xml:space="preserve"> </w:t>
      </w:r>
      <w:ins w:id="363" w:author="Isabelle Mansuy" w:date="2020-11-01T17:27:00Z">
        <w:r w:rsidR="00B86049">
          <w:rPr>
            <w:rFonts w:ascii="Arial" w:hAnsi="Arial" w:cs="Arial"/>
            <w:b/>
            <w:color w:val="000000" w:themeColor="text1"/>
            <w:sz w:val="24"/>
            <w:szCs w:val="24"/>
          </w:rPr>
          <w:t>from</w:t>
        </w:r>
      </w:ins>
      <w:r>
        <w:rPr>
          <w:rFonts w:ascii="Arial" w:hAnsi="Arial" w:cs="Arial"/>
          <w:b/>
          <w:color w:val="000000" w:themeColor="text1"/>
          <w:sz w:val="24"/>
          <w:szCs w:val="24"/>
        </w:rPr>
        <w:t xml:space="preserve"> early postnatal stage</w:t>
      </w:r>
      <w:ins w:id="364" w:author="Isabelle Mansuy" w:date="2020-11-01T17:27:00Z">
        <w:r w:rsidR="00B86049" w:rsidRPr="00B86049">
          <w:rPr>
            <w:rFonts w:ascii="Arial" w:hAnsi="Arial" w:cs="Arial"/>
            <w:b/>
            <w:color w:val="000000" w:themeColor="text1"/>
            <w:sz w:val="24"/>
            <w:szCs w:val="24"/>
          </w:rPr>
          <w:t xml:space="preserve"> </w:t>
        </w:r>
        <w:r w:rsidR="00B86049">
          <w:rPr>
            <w:rFonts w:ascii="Arial" w:hAnsi="Arial" w:cs="Arial"/>
            <w:b/>
            <w:color w:val="000000" w:themeColor="text1"/>
            <w:sz w:val="24"/>
            <w:szCs w:val="24"/>
          </w:rPr>
          <w:t>to adulthood</w:t>
        </w:r>
      </w:ins>
    </w:p>
    <w:p w14:paraId="40C75AF4" w14:textId="511C17DE" w:rsidR="00141FE2" w:rsidRDefault="00D77C3B">
      <w:pPr>
        <w:spacing w:before="0"/>
      </w:pPr>
      <w:ins w:id="365" w:author="Irina Lazar" w:date="2020-11-05T09:33:00Z">
        <w:r>
          <w:rPr>
            <w:rFonts w:ascii="Arial" w:hAnsi="Arial" w:cs="Arial"/>
          </w:rPr>
          <w:t xml:space="preserve">Previous RNA-seq analyses in rodents showed that spermatogonial cell transcriptome changes during postnatal life, </w:t>
        </w:r>
        <w:r w:rsidR="00944B99">
          <w:rPr>
            <w:rFonts w:ascii="Arial" w:hAnsi="Arial" w:cs="Arial"/>
          </w:rPr>
          <w:t>with</w:t>
        </w:r>
      </w:ins>
      <w:ins w:id="366" w:author="Irina Lazar" w:date="2020-11-05T09:34:00Z">
        <w:r w:rsidR="00944B99">
          <w:rPr>
            <w:rFonts w:ascii="Arial" w:hAnsi="Arial" w:cs="Arial"/>
          </w:rPr>
          <w:t xml:space="preserve"> distinct transcriptional programs revealed in neonatal, juvenile and adult stages</w:t>
        </w:r>
      </w:ins>
      <w:ins w:id="367" w:author="Irina Lazar" w:date="2020-11-05T09:35:00Z">
        <w:r w:rsidR="00944B99">
          <w:rPr>
            <w:rFonts w:ascii="Arial" w:hAnsi="Arial" w:cs="Arial"/>
          </w:rPr>
          <w:t xml:space="preserve"> </w:t>
        </w:r>
      </w:ins>
      <w:r w:rsidR="00944B99" w:rsidRPr="00944B99">
        <w:rPr>
          <w:rFonts w:ascii="Arial" w:hAnsi="Arial" w:cs="Arial"/>
        </w:rPr>
        <w:fldChar w:fldCharType="begin" w:fldLock="1"/>
      </w:r>
      <w:r w:rsidR="00512AC6">
        <w:rPr>
          <w:rFonts w:ascii="Arial" w:hAnsi="Arial" w:cs="Arial"/>
        </w:rPr>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Hammoud et al., 2015)","plainTextFormattedCitation":"(Grive et al., 2019; Hammoud et al., 2015)","previouslyFormattedCitation":"(Grive et al., 2019; Hammoud et al., 2015)"},"properties":{"noteIndex":0},"schema":"https://github.com/citation-style-language/schema/raw/master/csl-citation.json"}</w:instrText>
      </w:r>
      <w:r w:rsidR="00944B99" w:rsidRPr="00944B99">
        <w:rPr>
          <w:rFonts w:ascii="Arial" w:hAnsi="Arial" w:cs="Arial"/>
        </w:rPr>
        <w:fldChar w:fldCharType="separate"/>
      </w:r>
      <w:r w:rsidR="00944B99" w:rsidRPr="009B6948">
        <w:rPr>
          <w:rFonts w:ascii="Arial" w:hAnsi="Arial" w:cs="Arial"/>
          <w:noProof/>
        </w:rPr>
        <w:t>(Grive et al., 2019; Hammoud et al., 2015)</w:t>
      </w:r>
      <w:ins w:id="368" w:author="Irina Lazar" w:date="2020-11-05T09:36:00Z">
        <w:r w:rsidR="00944B99" w:rsidRPr="00944B99">
          <w:rPr>
            <w:rFonts w:ascii="Arial" w:hAnsi="Arial" w:cs="Arial"/>
          </w:rPr>
          <w:fldChar w:fldCharType="end"/>
        </w:r>
        <w:r w:rsidR="00944B99">
          <w:rPr>
            <w:rFonts w:ascii="Arial" w:hAnsi="Arial" w:cs="Arial"/>
          </w:rPr>
          <w:t>.</w:t>
        </w:r>
      </w:ins>
      <w:r w:rsidR="00494984" w:rsidRPr="009B6948">
        <w:rPr>
          <w:rFonts w:ascii="Arial" w:hAnsi="Arial" w:cs="Arial"/>
        </w:rPr>
        <w:t xml:space="preserve"> To </w:t>
      </w:r>
      <w:ins w:id="369" w:author="Irina Lazar" w:date="2020-11-06T10:09:00Z">
        <w:r w:rsidR="00111FEE">
          <w:rPr>
            <w:rFonts w:ascii="Arial" w:hAnsi="Arial" w:cs="Arial"/>
          </w:rPr>
          <w:t>determine</w:t>
        </w:r>
      </w:ins>
      <w:ins w:id="370" w:author="Irina Lazar" w:date="2020-11-05T09:37:00Z">
        <w:r w:rsidR="00DA3376" w:rsidRPr="009B6948">
          <w:rPr>
            <w:rFonts w:ascii="Arial" w:hAnsi="Arial" w:cs="Arial"/>
          </w:rPr>
          <w:t xml:space="preserve"> </w:t>
        </w:r>
      </w:ins>
      <w:r w:rsidR="00494984" w:rsidRPr="009B6948">
        <w:rPr>
          <w:rFonts w:ascii="Arial" w:hAnsi="Arial" w:cs="Arial"/>
        </w:rPr>
        <w:t xml:space="preserve">if </w:t>
      </w:r>
      <w:ins w:id="371" w:author="Irina Lazar" w:date="2020-11-06T10:08:00Z">
        <w:r w:rsidR="00111FEE" w:rsidRPr="009B6948">
          <w:rPr>
            <w:rFonts w:ascii="Arial" w:hAnsi="Arial" w:cs="Arial"/>
          </w:rPr>
          <w:t>changes in chromatin organization</w:t>
        </w:r>
        <w:r w:rsidR="00111FEE">
          <w:rPr>
            <w:rFonts w:ascii="Arial" w:hAnsi="Arial" w:cs="Arial"/>
          </w:rPr>
          <w:t xml:space="preserve"> </w:t>
        </w:r>
      </w:ins>
      <w:ins w:id="372" w:author="Irina Lazar" w:date="2020-11-06T10:09:00Z">
        <w:r w:rsidR="00111FEE">
          <w:rPr>
            <w:rFonts w:ascii="Arial" w:hAnsi="Arial" w:cs="Arial"/>
          </w:rPr>
          <w:t>underli</w:t>
        </w:r>
      </w:ins>
      <w:ins w:id="373" w:author="Irina Lazar" w:date="2020-11-06T10:10:00Z">
        <w:r w:rsidR="00D35E2A">
          <w:rPr>
            <w:rFonts w:ascii="Arial" w:hAnsi="Arial" w:cs="Arial"/>
          </w:rPr>
          <w:t>e the dynamic transcriptome of spermatogonial cells</w:t>
        </w:r>
      </w:ins>
      <w:r w:rsidR="00494984" w:rsidRPr="009B6948">
        <w:rPr>
          <w:rFonts w:ascii="Arial" w:hAnsi="Arial" w:cs="Arial"/>
        </w:rPr>
        <w:t xml:space="preserve"> as mice age,</w:t>
      </w:r>
      <w:ins w:id="374" w:author="Irina Lazar" w:date="2020-11-06T10:10:00Z">
        <w:r w:rsidR="00D35E2A">
          <w:rPr>
            <w:rFonts w:ascii="Arial" w:hAnsi="Arial" w:cs="Arial"/>
          </w:rPr>
          <w:t xml:space="preserve"> </w:t>
        </w:r>
      </w:ins>
      <w:r w:rsidR="00494984" w:rsidRPr="009B6948">
        <w:rPr>
          <w:rFonts w:ascii="Arial" w:hAnsi="Arial" w:cs="Arial"/>
        </w:rPr>
        <w:t xml:space="preserve">we profiled chromatin accessibility of spermatogonial cells </w:t>
      </w:r>
      <w:ins w:id="375" w:author="Isabelle Mansuy" w:date="2020-11-01T18:58:00Z">
        <w:r w:rsidR="00771E93" w:rsidRPr="009B6948">
          <w:rPr>
            <w:rFonts w:ascii="Arial" w:hAnsi="Arial" w:cs="Arial"/>
          </w:rPr>
          <w:t xml:space="preserve">at </w:t>
        </w:r>
      </w:ins>
      <w:r w:rsidR="00494984" w:rsidRPr="009B6948">
        <w:rPr>
          <w:rFonts w:ascii="Arial" w:hAnsi="Arial" w:cs="Arial"/>
        </w:rPr>
        <w:t xml:space="preserve">PND15 and </w:t>
      </w:r>
      <w:ins w:id="376" w:author="Irina Lazar" w:date="2020-11-05T09:39:00Z">
        <w:r w:rsidR="0070631E">
          <w:rPr>
            <w:rFonts w:ascii="Arial" w:hAnsi="Arial" w:cs="Arial"/>
          </w:rPr>
          <w:t xml:space="preserve">from </w:t>
        </w:r>
      </w:ins>
      <w:r w:rsidR="00494984" w:rsidRPr="009B6948">
        <w:rPr>
          <w:rFonts w:ascii="Arial" w:hAnsi="Arial" w:cs="Arial"/>
        </w:rPr>
        <w:t>adult testis</w:t>
      </w:r>
      <w:ins w:id="377" w:author="Irina Lazar" w:date="2020-11-06T10:11:00Z">
        <w:r w:rsidR="00D35E2A">
          <w:rPr>
            <w:rFonts w:ascii="Arial" w:hAnsi="Arial" w:cs="Arial"/>
          </w:rPr>
          <w:t xml:space="preserve">. </w:t>
        </w:r>
      </w:ins>
      <w:r w:rsidR="00494984">
        <w:rPr>
          <w:rFonts w:ascii="Arial" w:hAnsi="Arial" w:cs="Arial"/>
        </w:rPr>
        <w:t>We relied on the Omni-ATAC protocol, which shows a higher signal-to-noise ratio compared to the original ATAC-seq protocol</w:t>
      </w:r>
      <w:ins w:id="378" w:author="Irina Lazar" w:date="2020-11-05T09:39:00Z">
        <w:r w:rsidR="0070631E">
          <w:rPr>
            <w:rFonts w:ascii="Arial" w:hAnsi="Arial" w:cs="Arial"/>
          </w:rPr>
          <w:t>,</w:t>
        </w:r>
      </w:ins>
      <w:r w:rsidR="00494984">
        <w:rPr>
          <w:rFonts w:ascii="Arial" w:hAnsi="Arial" w:cs="Arial"/>
        </w:rPr>
        <w:t xml:space="preserve"> and can be performed from as low as few hundred cells </w:t>
      </w:r>
      <w:r w:rsidR="00494984">
        <w:fldChar w:fldCharType="begin" w:fldLock="1"/>
      </w:r>
      <w:r w:rsidR="00494984">
        <w:instrText>ADDIN CSL_CITATION {"citationItems":[{"id":"ITEM-1","itemData":{"DOI":"10.1038/nmeth.4396","ISSN":"15487105","abstract":"©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studies.","author":[{"dropping-particle":"","family":"Corces","given":"M. Ryan","non-dropping-particle":"","parse-names":false,"suffix":""},{"dropping-particle":"","family":"Trevino","given":"Alexandro E.","non-dropping-particle":"","parse-names":false,"suffix":""},{"dropping-particle":"","family":"Hamilton","given":"Emily G.","non-dropping-particle":"","parse-names":false,"suffix":""},{"dropping-particle":"","family":"Greenside","given":"Peyton G.","non-dropping-particle":"","parse-names":false,"suffix":""},{"dropping-particle":"","family":"Sinnott-Armstrong","given":"Nicholas A.","non-dropping-particle":"","parse-names":false,"suffix":""},{"dropping-particle":"","family":"Vesuna","given":"Sam","non-dropping-particle":"","parse-names":false,"suffix":""},{"dropping-particle":"","family":"Satpathy","given":"Ansuman T.","non-dropping-particle":"","parse-names":false,"suffix":""},{"dropping-particle":"","family":"Rubin","given":"Adam J.","non-dropping-particle":"","parse-names":false,"suffix":""},{"dropping-particle":"","family":"Montine","given":"Kathleen S.","non-dropping-particle":"","parse-names":false,"suffix":""},{"dropping-particle":"","family":"Wu","given":"Beijing","non-dropping-particle":"","parse-names":false,"suffix":""},{"dropping-particle":"","family":"Kathiria","given":"Arwa","non-dropping-particle":"","parse-names":false,"suffix":""},{"dropping-particle":"","family":"Cho","given":"Seung Woo","non-dropping-particle":"","parse-names":false,"suffix":""},{"dropping-particle":"","family":"Mumbach","given":"Maxwell R.","non-dropping-particle":"","parse-names":false,"suffix":""},{"dropping-particle":"","family":"Carter","given":"Ava C.","non-dropping-particle":"","parse-names":false,"suffix":""},{"dropping-particle":"","family":"Kasowski","given":"Maya","non-dropping-particle":"","parse-names":false,"suffix":""},{"dropping-particle":"","family":"Orloff","given":"Lisa A.","non-dropping-particle":"","parse-names":false,"suffix":""},{"dropping-particle":"","family":"Risca","given":"Viviana I.","non-dropping-particle":"","parse-names":false,"suffix":""},{"dropping-particle":"","family":"Kundaje","given":"Anshul","non-dropping-particle":"","parse-names":false,"suffix":""},{"dropping-particle":"","family":"Khavari","given":"Paul A.","non-dropping-particle":"","parse-names":false,"suffix":""},{"dropping-particle":"","family":"Montine","given":"Thomas J.","non-dropping-particle":"","parse-names":false,"suffix":""},{"dropping-particle":"","family":"Greenleaf","given":"William J.","non-dropping-particle":"","parse-names":false,"suffix":""},{"dropping-particle":"","family":"Chang","given":"Howard Y.","non-dropping-particle":"","parse-names":false,"suffix":""}],"container-title":"Nature Methods","id":"ITEM-1","issue":"10","issued":{"date-parts":[["2017","8","28"]]},"page":"959-962","publisher":"Nature Publishing Group","title":"An improved ATAC-seq protocol reduces background and enables interrogation of frozen tissues","type":"article-journal","volume":"14"},"uris":["http://www.mendeley.com/documents/?uuid=b82cace1-7f21-3167-857a-3bfa139cd70d"]}],"mendeley":{"formattedCitation":"(Corces et al., 2017)","plainTextFormattedCitation":"(Corces et al., 2017)","previouslyFormattedCitation":"(Corces et al., 2017)"},"properties":{"noteIndex":0},"schema":"https://github.com/citation-style-language/schema/raw/master/csl-citation.json"}</w:instrText>
      </w:r>
      <w:r w:rsidR="00494984">
        <w:fldChar w:fldCharType="separate"/>
      </w:r>
      <w:bookmarkStart w:id="379" w:name="__Fieldmark__12609_2742609292"/>
      <w:r w:rsidR="00494984">
        <w:rPr>
          <w:rFonts w:ascii="Arial" w:hAnsi="Arial" w:cs="Arial"/>
          <w:noProof/>
        </w:rPr>
        <w:t>(</w:t>
      </w:r>
      <w:bookmarkStart w:id="380" w:name="__Fieldmark__5952_2742609292"/>
      <w:r w:rsidR="00494984">
        <w:rPr>
          <w:rFonts w:ascii="Arial" w:hAnsi="Arial" w:cs="Arial"/>
          <w:noProof/>
        </w:rPr>
        <w:t>C</w:t>
      </w:r>
      <w:bookmarkStart w:id="381" w:name="__Fieldmark__1191_2742609292"/>
      <w:r w:rsidR="00494984">
        <w:rPr>
          <w:rFonts w:ascii="Arial" w:hAnsi="Arial" w:cs="Arial"/>
          <w:noProof/>
        </w:rPr>
        <w:t>o</w:t>
      </w:r>
      <w:bookmarkStart w:id="382" w:name="__Fieldmark__700_2468994659"/>
      <w:r w:rsidR="00494984">
        <w:rPr>
          <w:rFonts w:ascii="Arial" w:hAnsi="Arial" w:cs="Arial"/>
          <w:noProof/>
        </w:rPr>
        <w:t>rces et al., 2017)</w:t>
      </w:r>
      <w:r w:rsidR="00494984">
        <w:fldChar w:fldCharType="end"/>
      </w:r>
      <w:bookmarkEnd w:id="379"/>
      <w:bookmarkEnd w:id="380"/>
      <w:bookmarkEnd w:id="381"/>
      <w:bookmarkEnd w:id="382"/>
      <w:r w:rsidR="00494984">
        <w:rPr>
          <w:rFonts w:ascii="Arial" w:hAnsi="Arial" w:cs="Arial"/>
        </w:rPr>
        <w:t xml:space="preserve">. Accessible regions were identified by peak-calling on the merged nucleosome-free fragments (NFF) from all PND15 and adult samples. Following the removal of lowly enriched regions, we included 158,978 regions in our downstream analyses (see Methods section for details). Most of the Tn5-accesible regions were intergenic (38%), located in gene bodies (33%) or in proximity of a gene transcription starting site (TSS) (+/-1 kb from TSS, 28%) (Fig. </w:t>
      </w:r>
      <w:ins w:id="383" w:author="Irina Lazar" w:date="2020-11-06T10:16:00Z">
        <w:r w:rsidR="009735C1">
          <w:rPr>
            <w:rFonts w:ascii="Arial" w:hAnsi="Arial" w:cs="Arial"/>
          </w:rPr>
          <w:t>S2A</w:t>
        </w:r>
      </w:ins>
      <w:r w:rsidR="00494984">
        <w:rPr>
          <w:rFonts w:ascii="Arial" w:hAnsi="Arial" w:cs="Arial"/>
        </w:rPr>
        <w:t>). Differential accessibility analysis revealed 3212 differentially accessible regions between PND15 and adult spermatogonia (FDR ≤ 0.05, abs Log</w:t>
      </w:r>
      <w:r w:rsidR="00494984">
        <w:rPr>
          <w:rFonts w:ascii="Arial" w:hAnsi="Arial" w:cs="Arial"/>
          <w:vertAlign w:val="subscript"/>
        </w:rPr>
        <w:t>2</w:t>
      </w:r>
      <w:r w:rsidR="00494984">
        <w:rPr>
          <w:rFonts w:ascii="Arial" w:hAnsi="Arial" w:cs="Arial"/>
        </w:rPr>
        <w:t xml:space="preserve"> fold change ≥ 1), with the majority of the regions showing a gain in accessibility </w:t>
      </w:r>
      <w:ins w:id="384" w:author="Irina Lazar" w:date="2020-11-06T10:12:00Z">
        <w:r w:rsidR="00C9497E">
          <w:rPr>
            <w:rFonts w:ascii="Arial" w:hAnsi="Arial" w:cs="Arial"/>
          </w:rPr>
          <w:t xml:space="preserve">in </w:t>
        </w:r>
      </w:ins>
      <w:r w:rsidR="00494984">
        <w:rPr>
          <w:rFonts w:ascii="Arial" w:hAnsi="Arial" w:cs="Arial"/>
        </w:rPr>
        <w:t>adult stage (Fig. 1A</w:t>
      </w:r>
      <w:ins w:id="385" w:author="Irina Lazar" w:date="2020-11-06T10:21:00Z">
        <w:r w:rsidR="004F01A0">
          <w:rPr>
            <w:rFonts w:ascii="Arial" w:hAnsi="Arial" w:cs="Arial"/>
          </w:rPr>
          <w:t xml:space="preserve"> and Table S1</w:t>
        </w:r>
      </w:ins>
      <w:r w:rsidR="00494984">
        <w:rPr>
          <w:rFonts w:ascii="Arial" w:hAnsi="Arial" w:cs="Arial"/>
        </w:rPr>
        <w:t xml:space="preserve">). The regions of differential accessibility were predominantly localized in intergenic regions and introns (34% in introns and 45% in intergenic regions). Only 15% of all differentially accessible regions resided +/- 1kb from the TSS of a gene (Fig. 1B). To investigate the </w:t>
      </w:r>
      <w:ins w:id="386" w:author="Irina Lazar" w:date="2020-11-06T10:14:00Z">
        <w:r w:rsidR="00ED139A">
          <w:rPr>
            <w:rFonts w:ascii="Arial" w:hAnsi="Arial" w:cs="Arial"/>
          </w:rPr>
          <w:t xml:space="preserve">potential </w:t>
        </w:r>
      </w:ins>
      <w:r w:rsidR="00494984">
        <w:rPr>
          <w:rFonts w:ascii="Arial" w:hAnsi="Arial" w:cs="Arial"/>
        </w:rPr>
        <w:t>functional significance of the regions with differential accessibility</w:t>
      </w:r>
      <w:ins w:id="387" w:author="Irina Lazar" w:date="2020-11-06T10:14:00Z">
        <w:r w:rsidR="00ED139A">
          <w:rPr>
            <w:rFonts w:ascii="Arial" w:hAnsi="Arial" w:cs="Arial"/>
          </w:rPr>
          <w:t xml:space="preserve">, </w:t>
        </w:r>
      </w:ins>
      <w:r w:rsidR="00494984">
        <w:rPr>
          <w:rFonts w:ascii="Arial" w:hAnsi="Arial" w:cs="Arial"/>
        </w:rPr>
        <w:t xml:space="preserve">we performed </w:t>
      </w:r>
      <w:ins w:id="388" w:author="Irina Lazar" w:date="2020-11-06T10:14:00Z">
        <w:r w:rsidR="00ED139A">
          <w:rPr>
            <w:rFonts w:ascii="Arial" w:hAnsi="Arial" w:cs="Arial"/>
          </w:rPr>
          <w:t>Gene Ontology (</w:t>
        </w:r>
      </w:ins>
      <w:r w:rsidR="00494984">
        <w:rPr>
          <w:rFonts w:ascii="Arial" w:hAnsi="Arial" w:cs="Arial"/>
        </w:rPr>
        <w:t>GO</w:t>
      </w:r>
      <w:ins w:id="389" w:author="Irina Lazar" w:date="2020-11-06T10:14:00Z">
        <w:r w:rsidR="00ED139A">
          <w:rPr>
            <w:rFonts w:ascii="Arial" w:hAnsi="Arial" w:cs="Arial"/>
          </w:rPr>
          <w:t>)</w:t>
        </w:r>
      </w:ins>
      <w:r w:rsidR="00494984">
        <w:rPr>
          <w:rFonts w:ascii="Arial" w:hAnsi="Arial" w:cs="Arial"/>
        </w:rPr>
        <w:t xml:space="preserve"> analysis using the Genomic Regions Enrichment of Annotations Tool (GREAT) </w:t>
      </w:r>
      <w:r w:rsidR="00494984">
        <w:fldChar w:fldCharType="begin" w:fldLock="1"/>
      </w:r>
      <w:r w:rsidR="00494984">
        <w:instrText>ADDIN CSL_CITATION {"citationItems":[{"id":"ITEM-1","itemData":{"DOI":"10.1038/nbt.1630","ISSN":"10870156","PMID":"20436461","abstract":"We developed the Genomic Regions Enrichment of Annotations Tool (GREAT) to analyze the functional significance of cis-regulatory regions identified by localized measurements of DNA binding events across an entire genome. Whereas previous methods took into account only binding proximal to genes, GREAT is able to properly incorporate distal binding sites and control for false positives using a binomial test over the input genomic regions. GREAT incorporates annotations from 20 ontologies and is available as a web application. Applying GREAT to data sets from chromatin immunoprecipitation coupled with massively parallel sequencing (ChIP-seq) of multiple transcription-associated factors, including SRF, NRSF, GABP, Stat3 and p300 in different developmental contexts, we recover many functions of these factors that are missed by existing gene-based tools, and we generate testable hypotheses. The utility of GREAT is not limited to ChIP-seq, as it could also be applied to open chromatin, localized epigenomic markers and similar functional data sets, as well as comparative genomics sets. © 2010 Nature America, Inc. All rights reserved.","author":[{"dropping-particle":"","family":"McLean","given":"Cory Y.","non-dropping-particle":"","parse-names":false,"suffix":""},{"dropping-particle":"","family":"Bristor","given":"Dave","non-dropping-particle":"","parse-names":false,"suffix":""},{"dropping-particle":"","family":"Hiller","given":"Michael","non-dropping-particle":"","parse-names":false,"suffix":""},{"dropping-particle":"","family":"Clarke","given":"Shoa L.","non-dropping-particle":"","parse-names":false,"suffix":""},{"dropping-particle":"","family":"Schaar","given":"Bruce T.","non-dropping-particle":"","parse-names":false,"suffix":""},{"dropping-particle":"","family":"Lowe","given":"Craig B.","non-dropping-particle":"","parse-names":false,"suffix":""},{"dropping-particle":"","family":"Wenger","given":"Aaron M.","non-dropping-particle":"","parse-names":false,"suffix":""},{"dropping-particle":"","family":"Bejerano","given":"Gill","non-dropping-particle":"","parse-names":false,"suffix":""}],"container-title":"Nature Biotechnology","id":"ITEM-1","issue":"5","issued":{"date-parts":[["2010","5","2"]]},"page":"495-501","publisher":"Nature Publishing Group","title":"GREAT improves functional interpretation of cis-regulatory regions","type":"article-journal","volume":"28"},"uris":["http://www.mendeley.com/documents/?uuid=93d4b88e-5cd7-32b1-89f4-db6d27c1da66"]}],"mendeley":{"formattedCitation":"(McLean et al., 2010)","plainTextFormattedCitation":"(McLean et al., 2010)","previouslyFormattedCitation":"(McLean et al., 2010)"},"properties":{"noteIndex":0},"schema":"https://github.com/citation-style-language/schema/raw/master/csl-citation.json"}</w:instrText>
      </w:r>
      <w:r w:rsidR="00494984">
        <w:fldChar w:fldCharType="separate"/>
      </w:r>
      <w:bookmarkStart w:id="390" w:name="__Fieldmark__12631_2742609292"/>
      <w:r w:rsidR="00494984">
        <w:rPr>
          <w:rFonts w:ascii="Arial" w:hAnsi="Arial" w:cs="Arial"/>
          <w:noProof/>
        </w:rPr>
        <w:t>(</w:t>
      </w:r>
      <w:bookmarkStart w:id="391" w:name="__Fieldmark__5975_2742609292"/>
      <w:r w:rsidR="00494984">
        <w:rPr>
          <w:rFonts w:ascii="Arial" w:hAnsi="Arial" w:cs="Arial"/>
          <w:noProof/>
        </w:rPr>
        <w:t>McLean et al., 2010)</w:t>
      </w:r>
      <w:r w:rsidR="00494984">
        <w:fldChar w:fldCharType="end"/>
      </w:r>
      <w:bookmarkStart w:id="392" w:name="__Fieldmark__1280_2742609292"/>
      <w:bookmarkStart w:id="393" w:name="__Fieldmark__766_2468994659"/>
      <w:bookmarkEnd w:id="390"/>
      <w:bookmarkEnd w:id="391"/>
      <w:bookmarkEnd w:id="392"/>
      <w:bookmarkEnd w:id="393"/>
      <w:r w:rsidR="00494984">
        <w:rPr>
          <w:rFonts w:ascii="Arial" w:hAnsi="Arial" w:cs="Arial"/>
        </w:rPr>
        <w:t xml:space="preserve">. Overall, regions of increased accessibility in adult spermatogonia were associated with cell fate and stem cell population maintenance, protein metabolism and RNA metabolic processes (Fig. 1C and Table S1). Interestingly, when performing GREAT separately for </w:t>
      </w:r>
      <w:ins w:id="394" w:author="Irina Lazar" w:date="2020-11-06T10:15:00Z">
        <w:r w:rsidR="00ED139A">
          <w:rPr>
            <w:rFonts w:ascii="Arial" w:hAnsi="Arial" w:cs="Arial"/>
          </w:rPr>
          <w:t xml:space="preserve">regions </w:t>
        </w:r>
      </w:ins>
      <w:r w:rsidR="00494984">
        <w:rPr>
          <w:rFonts w:ascii="Arial" w:hAnsi="Arial" w:cs="Arial"/>
        </w:rPr>
        <w:t xml:space="preserve">gaining </w:t>
      </w:r>
      <w:ins w:id="395" w:author="Irina Lazar" w:date="2020-11-06T10:15:00Z">
        <w:r w:rsidR="00ED139A">
          <w:rPr>
            <w:rFonts w:ascii="Arial" w:hAnsi="Arial" w:cs="Arial"/>
          </w:rPr>
          <w:t xml:space="preserve">in </w:t>
        </w:r>
      </w:ins>
      <w:r w:rsidR="00494984">
        <w:rPr>
          <w:rFonts w:ascii="Arial" w:hAnsi="Arial" w:cs="Arial"/>
        </w:rPr>
        <w:t xml:space="preserve">accessibility depending on their genomic location (intergenic, gene bodies, +/- 1kb from TSS), we </w:t>
      </w:r>
      <w:r w:rsidR="00494984">
        <w:rPr>
          <w:rFonts w:ascii="Arial" w:hAnsi="Arial" w:cs="Arial"/>
        </w:rPr>
        <w:lastRenderedPageBreak/>
        <w:t>found that regions located in gene bodies (mainly introns) were enriched for GO terms related to reproduction and protein metabolism, whilst regions close to (+/- 1 kb), or overlapping TSS</w:t>
      </w:r>
      <w:ins w:id="396" w:author="Irina Lazar" w:date="2020-11-06T10:15:00Z">
        <w:r w:rsidR="00ED139A">
          <w:rPr>
            <w:rFonts w:ascii="Arial" w:hAnsi="Arial" w:cs="Arial"/>
          </w:rPr>
          <w:t>s</w:t>
        </w:r>
      </w:ins>
      <w:r w:rsidR="00494984">
        <w:rPr>
          <w:rFonts w:ascii="Arial" w:hAnsi="Arial" w:cs="Arial"/>
        </w:rPr>
        <w:t xml:space="preserve"> of genes, were strongly enriched for cell fate specification and tissue morphogenesis (Fig. </w:t>
      </w:r>
      <w:ins w:id="397" w:author="Irina Lazar" w:date="2020-11-06T10:16:00Z">
        <w:r w:rsidR="009735C1">
          <w:rPr>
            <w:rFonts w:ascii="Arial" w:hAnsi="Arial" w:cs="Arial"/>
          </w:rPr>
          <w:t xml:space="preserve">S2B </w:t>
        </w:r>
      </w:ins>
      <w:r w:rsidR="00494984">
        <w:rPr>
          <w:rFonts w:ascii="Arial" w:hAnsi="Arial" w:cs="Arial"/>
        </w:rPr>
        <w:t xml:space="preserve">and Table S1). In regions with decreased accessibility in adult spermatogonia, GO enrichment revealed </w:t>
      </w:r>
      <w:ins w:id="398" w:author="Irina Lazar" w:date="2020-11-06T10:17:00Z">
        <w:r w:rsidR="009735C1">
          <w:rPr>
            <w:rFonts w:ascii="Arial" w:hAnsi="Arial" w:cs="Arial"/>
          </w:rPr>
          <w:t>multiple</w:t>
        </w:r>
      </w:ins>
      <w:r w:rsidR="00494984">
        <w:rPr>
          <w:rFonts w:ascii="Arial" w:hAnsi="Arial" w:cs="Arial"/>
        </w:rPr>
        <w:t xml:space="preserve"> terms related to embryonic development (Fig. 1C and Table S1). </w:t>
      </w:r>
      <w:ins w:id="399" w:author="Irina Lazar" w:date="2020-11-06T10:22:00Z">
        <w:r w:rsidR="00D9104D">
          <w:rPr>
            <w:rFonts w:ascii="Arial" w:hAnsi="Arial" w:cs="Arial"/>
          </w:rPr>
          <w:t xml:space="preserve">Furthermore, we observed that the regions of less accessibility in adult spermatogonial cells were predominantly localized in intergenic regions </w:t>
        </w:r>
        <w:r w:rsidR="008F2134">
          <w:rPr>
            <w:rFonts w:ascii="Arial" w:hAnsi="Arial" w:cs="Arial"/>
          </w:rPr>
          <w:t xml:space="preserve">(Table </w:t>
        </w:r>
      </w:ins>
      <w:ins w:id="400" w:author="Irina Lazar" w:date="2020-11-06T10:23:00Z">
        <w:r w:rsidR="008F2134">
          <w:rPr>
            <w:rFonts w:ascii="Arial" w:hAnsi="Arial" w:cs="Arial"/>
          </w:rPr>
          <w:t>S1</w:t>
        </w:r>
      </w:ins>
      <w:r w:rsidR="00494984">
        <w:rPr>
          <w:rFonts w:ascii="Arial" w:hAnsi="Arial" w:cs="Arial"/>
        </w:rPr>
        <w:t xml:space="preserve">. </w:t>
      </w:r>
    </w:p>
    <w:p w14:paraId="5DD05FD2" w14:textId="77777777" w:rsidR="009735C1" w:rsidRDefault="009735C1" w:rsidP="00C45608">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Differentially accessible chromatin regions associate with distinct gene expression dynamics and histone marks </w:t>
      </w:r>
    </w:p>
    <w:p w14:paraId="1DF8E40B" w14:textId="6F17A05D" w:rsidR="009735C1" w:rsidRPr="00491282" w:rsidRDefault="008810E4" w:rsidP="008F2134">
      <w:pPr>
        <w:spacing w:before="0"/>
      </w:pPr>
      <w:r>
        <w:rPr>
          <w:rFonts w:ascii="Arial" w:hAnsi="Arial" w:cs="Arial"/>
        </w:rPr>
        <w:t xml:space="preserve">To </w:t>
      </w:r>
      <w:ins w:id="401" w:author="Irina Lazar" w:date="2020-11-06T10:40:00Z">
        <w:r w:rsidR="00C35F4D">
          <w:rPr>
            <w:rFonts w:ascii="Arial" w:hAnsi="Arial" w:cs="Arial"/>
          </w:rPr>
          <w:t xml:space="preserve">better </w:t>
        </w:r>
      </w:ins>
      <w:ins w:id="402" w:author="Irina Lazar" w:date="2020-11-06T10:41:00Z">
        <w:r w:rsidR="00C35F4D">
          <w:rPr>
            <w:rFonts w:ascii="Arial" w:hAnsi="Arial" w:cs="Arial"/>
          </w:rPr>
          <w:t>understand the chromatin accessibility – transcriptome relationships</w:t>
        </w:r>
      </w:ins>
      <w:ins w:id="403" w:author="Irina Lazar" w:date="2020-11-06T10:40:00Z">
        <w:r w:rsidR="00C35F4D">
          <w:rPr>
            <w:rFonts w:ascii="Arial" w:hAnsi="Arial" w:cs="Arial"/>
          </w:rPr>
          <w:t xml:space="preserve"> </w:t>
        </w:r>
      </w:ins>
      <w:ins w:id="404" w:author="Irina Lazar" w:date="2020-11-06T10:45:00Z">
        <w:r w:rsidR="0084138A">
          <w:rPr>
            <w:rFonts w:ascii="Arial" w:hAnsi="Arial" w:cs="Arial"/>
          </w:rPr>
          <w:t xml:space="preserve">across postnatal age, </w:t>
        </w:r>
      </w:ins>
      <w:r w:rsidR="00257D08">
        <w:rPr>
          <w:rFonts w:ascii="Arial" w:hAnsi="Arial" w:cs="Arial"/>
        </w:rPr>
        <w:t>w</w:t>
      </w:r>
      <w:r w:rsidR="009735C1">
        <w:rPr>
          <w:rFonts w:ascii="Arial" w:hAnsi="Arial" w:cs="Arial"/>
        </w:rPr>
        <w:t>e conducted</w:t>
      </w:r>
      <w:commentRangeStart w:id="405"/>
      <w:commentRangeStart w:id="406"/>
      <w:commentRangeEnd w:id="405"/>
      <w:r w:rsidR="009735C1">
        <w:rPr>
          <w:rStyle w:val="CommentReference"/>
        </w:rPr>
        <w:commentReference w:id="405"/>
      </w:r>
      <w:commentRangeEnd w:id="406"/>
      <w:r w:rsidR="009735C1">
        <w:rPr>
          <w:rStyle w:val="CommentReference"/>
        </w:rPr>
        <w:commentReference w:id="406"/>
      </w:r>
      <w:ins w:id="407" w:author="Irina Lazar" w:date="2020-11-06T10:42:00Z">
        <w:r w:rsidR="005A175B">
          <w:rPr>
            <w:rFonts w:ascii="Arial" w:hAnsi="Arial" w:cs="Arial"/>
          </w:rPr>
          <w:t xml:space="preserve"> </w:t>
        </w:r>
      </w:ins>
      <w:r w:rsidR="009735C1">
        <w:rPr>
          <w:rFonts w:ascii="Arial" w:hAnsi="Arial" w:cs="Arial"/>
        </w:rPr>
        <w:t>RNA-seq on spermatogonial cells from PND8 and PND15 testis</w:t>
      </w:r>
      <w:ins w:id="408" w:author="Irina Lazar" w:date="2020-11-06T10:46:00Z">
        <w:r w:rsidR="0084138A">
          <w:rPr>
            <w:rFonts w:ascii="Arial" w:hAnsi="Arial" w:cs="Arial"/>
          </w:rPr>
          <w:t>,</w:t>
        </w:r>
      </w:ins>
      <w:ins w:id="409" w:author="Irina Lazar" w:date="2020-11-06T10:42:00Z">
        <w:r w:rsidR="005A175B">
          <w:rPr>
            <w:rFonts w:ascii="Arial" w:hAnsi="Arial" w:cs="Arial"/>
          </w:rPr>
          <w:t xml:space="preserve"> and further used previously generated literature</w:t>
        </w:r>
      </w:ins>
      <w:ins w:id="410" w:author="Irina Lazar" w:date="2020-11-06T10:43:00Z">
        <w:r w:rsidR="005A175B">
          <w:rPr>
            <w:rFonts w:ascii="Arial" w:hAnsi="Arial" w:cs="Arial"/>
          </w:rPr>
          <w:t xml:space="preserve"> datasets from PND14 and postnatal week (PNW) 8 </w:t>
        </w:r>
      </w:ins>
      <w:ins w:id="411" w:author="Irina Lazar" w:date="2020-11-06T10:46:00Z">
        <w:r w:rsidR="0084138A">
          <w:rPr>
            <w:rFonts w:ascii="Arial" w:hAnsi="Arial" w:cs="Arial"/>
          </w:rPr>
          <w:t>TH</w:t>
        </w:r>
      </w:ins>
      <w:ins w:id="412" w:author="Irina Lazar" w:date="2020-11-06T11:03:00Z">
        <w:r w:rsidR="000664D1">
          <w:rPr>
            <w:rFonts w:ascii="Arial" w:hAnsi="Arial" w:cs="Arial"/>
          </w:rPr>
          <w:t>Y</w:t>
        </w:r>
      </w:ins>
      <w:ins w:id="413" w:author="Irina Lazar" w:date="2020-11-06T10:46:00Z">
        <w:r w:rsidR="0084138A">
          <w:rPr>
            <w:rFonts w:ascii="Arial" w:hAnsi="Arial" w:cs="Arial"/>
          </w:rPr>
          <w:t>1</w:t>
        </w:r>
        <w:r w:rsidR="0084138A" w:rsidRPr="00100800">
          <w:rPr>
            <w:rFonts w:ascii="Arial" w:hAnsi="Arial" w:cs="Arial"/>
            <w:vertAlign w:val="superscript"/>
          </w:rPr>
          <w:t>+</w:t>
        </w:r>
        <w:r w:rsidR="0084138A">
          <w:rPr>
            <w:rFonts w:ascii="Arial" w:hAnsi="Arial" w:cs="Arial"/>
          </w:rPr>
          <w:t xml:space="preserve"> </w:t>
        </w:r>
      </w:ins>
      <w:ins w:id="414" w:author="Irina Lazar" w:date="2020-11-06T10:43:00Z">
        <w:r w:rsidR="005A175B">
          <w:rPr>
            <w:rFonts w:ascii="Arial" w:hAnsi="Arial" w:cs="Arial"/>
          </w:rPr>
          <w:t>sperma</w:t>
        </w:r>
      </w:ins>
      <w:ins w:id="415" w:author="Irina Lazar" w:date="2020-11-06T10:44:00Z">
        <w:r w:rsidR="005A175B">
          <w:rPr>
            <w:rFonts w:ascii="Arial" w:hAnsi="Arial" w:cs="Arial"/>
          </w:rPr>
          <w:t xml:space="preserve">togonial cells </w:t>
        </w:r>
      </w:ins>
      <w:r w:rsidR="005A175B">
        <w:fldChar w:fldCharType="begin" w:fldLock="1"/>
      </w:r>
      <w:r w:rsidR="005A175B">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cells.","type":"article-journal","volume":"29"},"uris":["http://www.mendeley.com/documents/?uuid=095420d7-c539-49c9-9a60-ce3b20536421"]}],"mendeley":{"formattedCitation":"(Hammoud et al., 2014, 2015)","plainTextFormattedCitation":"(Hammoud et al., 2014, 2015)","previouslyFormattedCitation":"(Hammoud et al., 2014, 2015)"},"properties":{"noteIndex":0},"schema":"https://github.com/citation-style-language/schema/raw/master/csl-citation.json"}</w:instrText>
      </w:r>
      <w:r w:rsidR="005A175B">
        <w:fldChar w:fldCharType="separate"/>
      </w:r>
      <w:r w:rsidR="005A175B">
        <w:rPr>
          <w:rFonts w:ascii="Arial" w:hAnsi="Arial" w:cs="Arial"/>
          <w:noProof/>
        </w:rPr>
        <w:t>(Hammoud et al., 2014, 2015)</w:t>
      </w:r>
      <w:r w:rsidR="005A175B">
        <w:fldChar w:fldCharType="end"/>
      </w:r>
      <w:commentRangeStart w:id="416"/>
      <w:commentRangeEnd w:id="416"/>
      <w:r w:rsidR="005A175B">
        <w:rPr>
          <w:rStyle w:val="CommentReference"/>
        </w:rPr>
        <w:commentReference w:id="416"/>
      </w:r>
      <w:commentRangeStart w:id="417"/>
      <w:commentRangeEnd w:id="417"/>
      <w:r w:rsidR="005A175B">
        <w:rPr>
          <w:rStyle w:val="CommentReference"/>
        </w:rPr>
        <w:commentReference w:id="417"/>
      </w:r>
      <w:r w:rsidR="005A175B">
        <w:rPr>
          <w:rFonts w:ascii="Arial" w:hAnsi="Arial" w:cs="Arial"/>
        </w:rPr>
        <w:t>.</w:t>
      </w:r>
      <w:r w:rsidR="00374C05">
        <w:rPr>
          <w:rFonts w:ascii="Arial" w:hAnsi="Arial" w:cs="Arial"/>
        </w:rPr>
        <w:t xml:space="preserve"> We found </w:t>
      </w:r>
      <w:r w:rsidR="009735C1">
        <w:rPr>
          <w:rFonts w:ascii="Arial" w:hAnsi="Arial" w:cs="Arial"/>
        </w:rPr>
        <w:t>719 differentially expressed genes (FDR ≤ 0.05, abs Log</w:t>
      </w:r>
      <w:r w:rsidR="009735C1">
        <w:rPr>
          <w:rFonts w:ascii="Arial" w:hAnsi="Arial" w:cs="Arial"/>
          <w:vertAlign w:val="subscript"/>
        </w:rPr>
        <w:t xml:space="preserve">2 </w:t>
      </w:r>
      <w:r w:rsidR="009735C1">
        <w:rPr>
          <w:rFonts w:ascii="Arial" w:hAnsi="Arial" w:cs="Arial"/>
        </w:rPr>
        <w:t xml:space="preserve">fold change ≥ 1) between </w:t>
      </w:r>
      <w:ins w:id="418" w:author="Irina Lazar" w:date="2020-11-06T10:45:00Z">
        <w:r w:rsidR="0084138A">
          <w:rPr>
            <w:rFonts w:ascii="Arial" w:hAnsi="Arial" w:cs="Arial"/>
          </w:rPr>
          <w:t xml:space="preserve">PND8 and PND15 </w:t>
        </w:r>
      </w:ins>
      <w:ins w:id="419" w:author="Irina Lazar" w:date="2020-11-06T10:47:00Z">
        <w:r w:rsidR="00DE6668">
          <w:rPr>
            <w:rFonts w:ascii="Arial" w:hAnsi="Arial" w:cs="Arial"/>
          </w:rPr>
          <w:t>cells</w:t>
        </w:r>
      </w:ins>
      <w:r w:rsidR="009735C1">
        <w:rPr>
          <w:rFonts w:ascii="Arial" w:hAnsi="Arial" w:cs="Arial"/>
        </w:rPr>
        <w:t xml:space="preserve">, </w:t>
      </w:r>
      <w:ins w:id="420" w:author="Irina Lazar" w:date="2020-11-06T10:51:00Z">
        <w:r w:rsidR="00100800">
          <w:rPr>
            <w:rFonts w:ascii="Arial" w:hAnsi="Arial" w:cs="Arial"/>
          </w:rPr>
          <w:t xml:space="preserve">indicative of </w:t>
        </w:r>
      </w:ins>
      <w:r w:rsidR="009735C1">
        <w:rPr>
          <w:rFonts w:ascii="Arial" w:hAnsi="Arial" w:cs="Arial"/>
        </w:rPr>
        <w:t xml:space="preserve">dynamic transcriptional </w:t>
      </w:r>
      <w:ins w:id="421" w:author="Irina Lazar" w:date="2020-11-06T10:48:00Z">
        <w:r w:rsidR="00DE6668">
          <w:rPr>
            <w:rFonts w:ascii="Arial" w:hAnsi="Arial" w:cs="Arial"/>
          </w:rPr>
          <w:t xml:space="preserve">programs </w:t>
        </w:r>
      </w:ins>
      <w:r w:rsidR="009735C1">
        <w:rPr>
          <w:rFonts w:ascii="Arial" w:hAnsi="Arial" w:cs="Arial"/>
        </w:rPr>
        <w:t xml:space="preserve">during </w:t>
      </w:r>
      <w:ins w:id="422" w:author="Irina Lazar" w:date="2020-11-06T10:48:00Z">
        <w:r w:rsidR="00DE6668">
          <w:rPr>
            <w:rFonts w:ascii="Arial" w:hAnsi="Arial" w:cs="Arial"/>
          </w:rPr>
          <w:t>early</w:t>
        </w:r>
      </w:ins>
      <w:r w:rsidR="009735C1">
        <w:rPr>
          <w:rFonts w:ascii="Arial" w:hAnsi="Arial" w:cs="Arial"/>
        </w:rPr>
        <w:t xml:space="preserve"> phases of spermatogonial cell proliferation and differentiation (Fig. 2A and Table S2). The comparison between PND14 and adult spermatogonia transcriptomes, </w:t>
      </w:r>
      <w:commentRangeStart w:id="423"/>
      <w:commentRangeStart w:id="424"/>
      <w:r w:rsidR="009735C1">
        <w:rPr>
          <w:rFonts w:ascii="Arial" w:hAnsi="Arial" w:cs="Arial"/>
        </w:rPr>
        <w:t xml:space="preserve">while not affording the same type of analysis due to the low sample size, </w:t>
      </w:r>
      <w:commentRangeEnd w:id="423"/>
      <w:r w:rsidR="009735C1">
        <w:rPr>
          <w:rStyle w:val="CommentReference"/>
        </w:rPr>
        <w:commentReference w:id="423"/>
      </w:r>
      <w:commentRangeEnd w:id="424"/>
      <w:r w:rsidR="009735C1">
        <w:rPr>
          <w:rStyle w:val="CommentReference"/>
        </w:rPr>
        <w:commentReference w:id="424"/>
      </w:r>
      <w:r w:rsidR="009735C1">
        <w:rPr>
          <w:rFonts w:ascii="Arial" w:hAnsi="Arial" w:cs="Arial"/>
        </w:rPr>
        <w:t xml:space="preserve">suggested </w:t>
      </w:r>
      <w:ins w:id="425" w:author="Irina Lazar" w:date="2020-11-06T10:51:00Z">
        <w:r w:rsidR="00AA33AC">
          <w:rPr>
            <w:rFonts w:ascii="Arial" w:hAnsi="Arial" w:cs="Arial"/>
          </w:rPr>
          <w:t xml:space="preserve">even </w:t>
        </w:r>
      </w:ins>
      <w:ins w:id="426" w:author="Irina Lazar" w:date="2020-11-06T10:54:00Z">
        <w:r w:rsidR="002F35D2">
          <w:rPr>
            <w:rFonts w:ascii="Arial" w:hAnsi="Arial" w:cs="Arial"/>
          </w:rPr>
          <w:t xml:space="preserve">broader </w:t>
        </w:r>
      </w:ins>
      <w:r w:rsidR="009735C1">
        <w:rPr>
          <w:rFonts w:ascii="Arial" w:hAnsi="Arial" w:cs="Arial"/>
        </w:rPr>
        <w:t xml:space="preserve">transcriptional changes taking place between early postnatal and </w:t>
      </w:r>
      <w:ins w:id="427" w:author="Irina Lazar" w:date="2020-11-06T11:07:00Z">
        <w:r w:rsidR="00C71040">
          <w:rPr>
            <w:rFonts w:ascii="Arial" w:hAnsi="Arial" w:cs="Arial"/>
          </w:rPr>
          <w:t xml:space="preserve">steady -state </w:t>
        </w:r>
      </w:ins>
      <w:r w:rsidR="009735C1">
        <w:rPr>
          <w:rFonts w:ascii="Arial" w:hAnsi="Arial" w:cs="Arial"/>
        </w:rPr>
        <w:t>adult spermatogonia</w:t>
      </w:r>
      <w:ins w:id="428" w:author="Irina Lazar" w:date="2020-11-06T11:08:00Z">
        <w:r w:rsidR="00C71040">
          <w:rPr>
            <w:rFonts w:ascii="Arial" w:hAnsi="Arial" w:cs="Arial"/>
          </w:rPr>
          <w:t>l cells</w:t>
        </w:r>
      </w:ins>
      <w:r w:rsidR="009735C1">
        <w:rPr>
          <w:rFonts w:ascii="Arial" w:hAnsi="Arial" w:cs="Arial"/>
        </w:rPr>
        <w:t xml:space="preserve"> (Log</w:t>
      </w:r>
      <w:r w:rsidR="009735C1">
        <w:rPr>
          <w:rFonts w:ascii="Arial" w:hAnsi="Arial" w:cs="Arial"/>
          <w:vertAlign w:val="subscript"/>
        </w:rPr>
        <w:t>2</w:t>
      </w:r>
      <w:r w:rsidR="009735C1">
        <w:rPr>
          <w:rFonts w:ascii="Arial" w:hAnsi="Arial" w:cs="Arial"/>
        </w:rPr>
        <w:t>CPM ≥ 1 and abs Log</w:t>
      </w:r>
      <w:r w:rsidR="009735C1">
        <w:rPr>
          <w:rFonts w:ascii="Arial" w:hAnsi="Arial" w:cs="Arial"/>
          <w:vertAlign w:val="subscript"/>
        </w:rPr>
        <w:t>2</w:t>
      </w:r>
      <w:r w:rsidR="009735C1">
        <w:rPr>
          <w:rFonts w:ascii="Arial" w:hAnsi="Arial" w:cs="Arial"/>
        </w:rPr>
        <w:t xml:space="preserve"> fold change ≥ 1) (Fig. 2B and Table S2). To identify </w:t>
      </w:r>
      <w:ins w:id="429" w:author="Irina Lazar" w:date="2020-11-06T10:58:00Z">
        <w:r w:rsidR="006464DF">
          <w:rPr>
            <w:rFonts w:ascii="Arial" w:hAnsi="Arial" w:cs="Arial"/>
          </w:rPr>
          <w:t>the biological significance of these dy</w:t>
        </w:r>
      </w:ins>
      <w:ins w:id="430" w:author="Irina Lazar" w:date="2020-11-06T10:59:00Z">
        <w:r w:rsidR="006464DF">
          <w:rPr>
            <w:rFonts w:ascii="Arial" w:hAnsi="Arial" w:cs="Arial"/>
          </w:rPr>
          <w:t>namic gene expression profiles</w:t>
        </w:r>
      </w:ins>
      <w:r w:rsidR="009735C1">
        <w:rPr>
          <w:rFonts w:ascii="Arial" w:hAnsi="Arial" w:cs="Arial"/>
        </w:rPr>
        <w:t xml:space="preserve">, we </w:t>
      </w:r>
      <w:del w:id="431" w:author="Irina Lazar" w:date="2020-11-06T11:08:00Z">
        <w:r w:rsidR="009735C1" w:rsidDel="00C71040">
          <w:rPr>
            <w:rFonts w:ascii="Arial" w:hAnsi="Arial" w:cs="Arial"/>
          </w:rPr>
          <w:delText xml:space="preserve">conducted </w:delText>
        </w:r>
      </w:del>
      <w:ins w:id="432" w:author="Irina Lazar" w:date="2020-11-06T11:08:00Z">
        <w:r w:rsidR="00C71040">
          <w:rPr>
            <w:rFonts w:ascii="Arial" w:hAnsi="Arial" w:cs="Arial"/>
          </w:rPr>
          <w:t xml:space="preserve">conducted </w:t>
        </w:r>
      </w:ins>
      <w:ins w:id="433" w:author="Irina Lazar" w:date="2020-11-06T10:59:00Z">
        <w:r w:rsidR="006464DF">
          <w:rPr>
            <w:rFonts w:ascii="Arial" w:hAnsi="Arial" w:cs="Arial"/>
          </w:rPr>
          <w:t xml:space="preserve">pathway analysis using </w:t>
        </w:r>
      </w:ins>
      <w:commentRangeStart w:id="434"/>
      <w:ins w:id="435" w:author="Irina Lazar" w:date="2020-11-06T11:01:00Z">
        <w:r w:rsidR="00012FDA">
          <w:rPr>
            <w:rFonts w:ascii="Arial" w:hAnsi="Arial" w:cs="Arial"/>
          </w:rPr>
          <w:t>F</w:t>
        </w:r>
      </w:ins>
      <w:ins w:id="436" w:author="Irina Lazar" w:date="2020-11-06T11:02:00Z">
        <w:r w:rsidR="00012FDA">
          <w:rPr>
            <w:rFonts w:ascii="Arial" w:hAnsi="Arial" w:cs="Arial"/>
          </w:rPr>
          <w:t xml:space="preserve">ast </w:t>
        </w:r>
      </w:ins>
      <w:r w:rsidR="009735C1">
        <w:rPr>
          <w:rFonts w:ascii="Arial" w:hAnsi="Arial" w:cs="Arial"/>
        </w:rPr>
        <w:t>Gene Set Enrichment Analysis (</w:t>
      </w:r>
      <w:ins w:id="437" w:author="Irina Lazar" w:date="2020-11-06T11:02:00Z">
        <w:r w:rsidR="00012FDA">
          <w:rPr>
            <w:rFonts w:ascii="Arial" w:hAnsi="Arial" w:cs="Arial"/>
          </w:rPr>
          <w:t>F</w:t>
        </w:r>
      </w:ins>
      <w:r w:rsidR="009735C1">
        <w:rPr>
          <w:rFonts w:ascii="Arial" w:hAnsi="Arial" w:cs="Arial"/>
        </w:rPr>
        <w:t>GSEA)</w:t>
      </w:r>
      <w:del w:id="438" w:author="Irina Lazar" w:date="2020-11-06T11:02:00Z">
        <w:r w:rsidR="009735C1" w:rsidDel="00012FDA">
          <w:rPr>
            <w:rFonts w:ascii="Arial" w:hAnsi="Arial" w:cs="Arial"/>
          </w:rPr>
          <w:delText>,</w:delText>
        </w:r>
      </w:del>
      <w:r w:rsidR="009735C1">
        <w:rPr>
          <w:rFonts w:ascii="Arial" w:hAnsi="Arial" w:cs="Arial"/>
        </w:rPr>
        <w:t xml:space="preserve"> </w:t>
      </w:r>
      <w:commentRangeEnd w:id="434"/>
      <w:r w:rsidR="00012FDA">
        <w:rPr>
          <w:rStyle w:val="CommentReference"/>
        </w:rPr>
        <w:commentReference w:id="434"/>
      </w:r>
      <w:del w:id="439" w:author="Irina Lazar" w:date="2020-11-06T11:02:00Z">
        <w:r w:rsidR="009735C1" w:rsidDel="00012FDA">
          <w:rPr>
            <w:rFonts w:ascii="Arial" w:hAnsi="Arial" w:cs="Arial"/>
          </w:rPr>
          <w:delText xml:space="preserve">using fGSEA, on genes </w:delText>
        </w:r>
        <w:commentRangeStart w:id="440"/>
        <w:commentRangeStart w:id="441"/>
        <w:commentRangeStart w:id="442"/>
        <w:r w:rsidR="009735C1" w:rsidDel="00012FDA">
          <w:rPr>
            <w:rFonts w:ascii="Arial" w:hAnsi="Arial" w:cs="Arial"/>
          </w:rPr>
          <w:delText xml:space="preserve">ranked based on t-test statistic </w:delText>
        </w:r>
        <w:commentRangeEnd w:id="440"/>
        <w:r w:rsidR="009735C1" w:rsidDel="00012FDA">
          <w:rPr>
            <w:rStyle w:val="CommentReference"/>
          </w:rPr>
          <w:commentReference w:id="440"/>
        </w:r>
        <w:commentRangeEnd w:id="441"/>
        <w:r w:rsidR="009735C1" w:rsidDel="00012FDA">
          <w:rPr>
            <w:rStyle w:val="CommentReference"/>
          </w:rPr>
          <w:commentReference w:id="441"/>
        </w:r>
        <w:commentRangeEnd w:id="442"/>
        <w:r w:rsidR="009735C1" w:rsidDel="00012FDA">
          <w:rPr>
            <w:rStyle w:val="CommentReference"/>
          </w:rPr>
          <w:commentReference w:id="442"/>
        </w:r>
        <w:r w:rsidR="009735C1" w:rsidDel="00012FDA">
          <w:rPr>
            <w:rFonts w:ascii="Arial" w:hAnsi="Arial" w:cs="Arial"/>
          </w:rPr>
          <w:delText>when comparing PND8 and PND15 spermatogonia, and Log</w:delText>
        </w:r>
        <w:r w:rsidR="009735C1" w:rsidDel="00012FDA">
          <w:rPr>
            <w:rFonts w:ascii="Arial" w:hAnsi="Arial" w:cs="Arial"/>
            <w:vertAlign w:val="subscript"/>
          </w:rPr>
          <w:delText>2</w:delText>
        </w:r>
        <w:r w:rsidR="009735C1" w:rsidDel="00012FDA">
          <w:rPr>
            <w:rFonts w:ascii="Arial" w:hAnsi="Arial" w:cs="Arial"/>
          </w:rPr>
          <w:delText xml:space="preserve"> fold change (FC) values, for</w:delText>
        </w:r>
        <w:r w:rsidR="0017418B" w:rsidDel="00012FDA">
          <w:rPr>
            <w:rFonts w:ascii="Arial" w:hAnsi="Arial" w:cs="Arial"/>
          </w:rPr>
          <w:delText xml:space="preserve"> the</w:delText>
        </w:r>
        <w:r w:rsidR="009735C1" w:rsidDel="00012FDA">
          <w:rPr>
            <w:rFonts w:ascii="Arial" w:hAnsi="Arial" w:cs="Arial"/>
          </w:rPr>
          <w:delText xml:space="preserve"> comparison of PND14 and adult spermatogonia </w:delText>
        </w:r>
      </w:del>
      <w:del w:id="443" w:author="Irina Lazar" w:date="2020-11-06T10:56:00Z">
        <w:r w:rsidR="009735C1" w:rsidDel="008D7A4B">
          <w:rPr>
            <w:rFonts w:ascii="Arial" w:hAnsi="Arial" w:cs="Arial"/>
          </w:rPr>
          <w:delText xml:space="preserve">gene expression </w:delText>
        </w:r>
      </w:del>
      <w:del w:id="444" w:author="Irina Lazar" w:date="2020-11-06T11:02:00Z">
        <w:r w:rsidR="009735C1" w:rsidDel="00012FDA">
          <w:rPr>
            <w:rFonts w:ascii="Arial" w:hAnsi="Arial" w:cs="Arial"/>
          </w:rPr>
          <w:delText xml:space="preserve">extracted from literature </w:delText>
        </w:r>
      </w:del>
      <w:r w:rsidR="009735C1">
        <w:fldChar w:fldCharType="begin" w:fldLock="1"/>
      </w:r>
      <w:r w:rsidR="009735C1">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 2005 by The National Academy of Sciences of the USA.","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America","id":"ITEM-1","issue":"43","issued":{"date-parts":[["2005","10","25"]]},"page":"15545-15550","publisher":"National Academy of Sciences","title":"Gene set enrichment analysis: A knowledge-based approach for interpreting genome-wide expression profiles","type":"article-journal","volume":"102"},"uris":["http://www.mendeley.com/documents/?uuid=530cc152-8a23-3b96-932b-6929fe5e1e13"]},{"id":"ITEM-2","itemData":{"DOI":"10.1101/060012","abstract":"Preranked gene set enrichment analysis (GSEA) is a widely used method for interpretation of gene expression data in terms of biological processes. Here we present FGSEA method that is able to estimate arbitrarily low GSEA P-values with a higher accuracy and much faster compared to other implementations. We also present a polynomial algorithm to calculate GSEA P-values exactly, which we use to practically confirm the accuracy of the method.","author":[{"dropping-particle":"","family":"Korotkevich","given":"Gennady","non-dropping-particle":"","parse-names":false,"suffix":""},{"dropping-particle":"","family":"Sukhov","given":"Vladimir","non-dropping-particle":"","parse-names":false,"suffix":""},{"dropping-particle":"","family":"Sergushichev","given":"Alexey","non-dropping-particle":"","parse-names":false,"suffix":""}],"container-title":"bioRxiv","id":"ITEM-2","issued":{"date-parts":[["2016","10","22"]]},"page":"060012","publisher":"Cold Spring Harbor Laboratory","title":"Fast gene set enrichment analysis","type":"article-journal"},"uris":["http://www.mendeley.com/documents/?uuid=c159af7e-19e4-3be2-8aad-f29867841a48"]}],"mendeley":{"formattedCitation":"(Korotkevich et al., 2016; Subramanian et al., 2005)","plainTextFormattedCitation":"(Korotkevich et al., 2016; Subramanian et al., 2005)","previouslyFormattedCitation":"(Korotkevich et al., 2016; Subramanian et al., 2005)"},"properties":{"noteIndex":0},"schema":"https://github.com/citation-style-language/schema/raw/master/csl-citation.json"}</w:instrText>
      </w:r>
      <w:r w:rsidR="009735C1">
        <w:fldChar w:fldCharType="separate"/>
      </w:r>
      <w:r w:rsidR="009735C1">
        <w:rPr>
          <w:rFonts w:ascii="Arial" w:hAnsi="Arial" w:cs="Arial"/>
          <w:noProof/>
        </w:rPr>
        <w:t>(Korotkevich et al., 2016; Subramanian et al., 2005)</w:t>
      </w:r>
      <w:r w:rsidR="009735C1">
        <w:fldChar w:fldCharType="end"/>
      </w:r>
      <w:r w:rsidR="009735C1">
        <w:rPr>
          <w:rFonts w:ascii="Arial" w:hAnsi="Arial" w:cs="Arial"/>
        </w:rPr>
        <w:t xml:space="preserve">. Between PND8 and PND15 spermatogonia we revealed a downregulation of pathways related to RNA processing and splicing, cell cycle, redox homeostasis and protein catabolism, and an upregulation of terms associated with cellular transport, exocytosis and signal transduction (Fig. 2C and Table S2). GSEA from PND14 and adult spermatogonia revealed that, similarly to the transition from PND8 to PND15, pathways related to RNA processing, ribosome biogenesis, and cell cycle were downregulated in adult spermatogonia (Fig. 2D and Table S2). We also found a downregulation of pathways related to developmental programs and mitochondrial functions. In contrast, </w:t>
      </w:r>
      <w:r w:rsidR="009735C1">
        <w:rPr>
          <w:rFonts w:ascii="Arial" w:hAnsi="Arial" w:cs="Arial"/>
        </w:rPr>
        <w:lastRenderedPageBreak/>
        <w:t xml:space="preserve">upregulated pathways were related to spermatogenesis, as well as numerous processes involving cytokine signaling (Fig. 2D and Table S2). </w:t>
      </w:r>
    </w:p>
    <w:p w14:paraId="48166CD6" w14:textId="700B7E45" w:rsidR="00141FE2" w:rsidRDefault="00494984">
      <w:pPr>
        <w:spacing w:before="120"/>
      </w:pPr>
      <w:bookmarkStart w:id="445" w:name="__Fieldmark__1372_2742609292"/>
      <w:bookmarkStart w:id="446" w:name="__Fieldmark__1417_2742609292"/>
      <w:bookmarkStart w:id="447" w:name="__Fieldmark__1435_2742609292"/>
      <w:bookmarkStart w:id="448" w:name="__Fieldmark__1469_2742609292"/>
      <w:bookmarkEnd w:id="445"/>
      <w:bookmarkEnd w:id="446"/>
      <w:bookmarkEnd w:id="447"/>
      <w:bookmarkEnd w:id="448"/>
      <w:r>
        <w:rPr>
          <w:rFonts w:ascii="Arial" w:hAnsi="Arial" w:cs="Arial"/>
        </w:rPr>
        <w:t xml:space="preserve">Next, we </w:t>
      </w:r>
      <w:ins w:id="449" w:author="Irina Lazar" w:date="2020-11-06T11:09:00Z">
        <w:r w:rsidR="00576E8A">
          <w:rPr>
            <w:rFonts w:ascii="Arial" w:hAnsi="Arial" w:cs="Arial"/>
          </w:rPr>
          <w:t xml:space="preserve">integrated the chromatin accessibility </w:t>
        </w:r>
      </w:ins>
      <w:ins w:id="450" w:author="Irina Lazar" w:date="2020-11-06T11:10:00Z">
        <w:r w:rsidR="00576E8A">
          <w:rPr>
            <w:rFonts w:ascii="Arial" w:hAnsi="Arial" w:cs="Arial"/>
          </w:rPr>
          <w:t xml:space="preserve">and transcriptome changes that </w:t>
        </w:r>
      </w:ins>
      <w:r>
        <w:rPr>
          <w:rFonts w:ascii="Arial" w:hAnsi="Arial" w:cs="Arial"/>
        </w:rPr>
        <w:t xml:space="preserve">characterize </w:t>
      </w:r>
      <w:ins w:id="451" w:author="Irina Lazar" w:date="2020-11-06T11:11:00Z">
        <w:r w:rsidR="00576E8A">
          <w:rPr>
            <w:rFonts w:ascii="Arial" w:hAnsi="Arial" w:cs="Arial"/>
          </w:rPr>
          <w:t xml:space="preserve">the transition from </w:t>
        </w:r>
      </w:ins>
      <w:ins w:id="452" w:author="Irina Lazar" w:date="2020-11-05T09:40:00Z">
        <w:r w:rsidR="0070631E">
          <w:rPr>
            <w:rFonts w:ascii="Arial" w:hAnsi="Arial" w:cs="Arial"/>
          </w:rPr>
          <w:t xml:space="preserve">early </w:t>
        </w:r>
      </w:ins>
      <w:ins w:id="453" w:author="Isabelle Mansuy" w:date="2020-11-01T19:10:00Z">
        <w:r w:rsidR="00A27260">
          <w:rPr>
            <w:rFonts w:ascii="Arial" w:hAnsi="Arial" w:cs="Arial"/>
          </w:rPr>
          <w:t xml:space="preserve">postnatal </w:t>
        </w:r>
      </w:ins>
      <w:ins w:id="454" w:author="Irina Lazar" w:date="2020-11-06T11:11:00Z">
        <w:r w:rsidR="00576E8A">
          <w:rPr>
            <w:rFonts w:ascii="Arial" w:hAnsi="Arial" w:cs="Arial"/>
          </w:rPr>
          <w:t>to</w:t>
        </w:r>
      </w:ins>
      <w:ins w:id="455" w:author="Isabelle Mansuy" w:date="2020-11-01T19:10:00Z">
        <w:r w:rsidR="00A27260">
          <w:rPr>
            <w:rFonts w:ascii="Arial" w:hAnsi="Arial" w:cs="Arial"/>
          </w:rPr>
          <w:t xml:space="preserve"> adult </w:t>
        </w:r>
      </w:ins>
      <w:r>
        <w:rPr>
          <w:rFonts w:ascii="Arial" w:hAnsi="Arial" w:cs="Arial"/>
        </w:rPr>
        <w:t xml:space="preserve">spermatogonial </w:t>
      </w:r>
      <w:ins w:id="456" w:author="Irina Lazar" w:date="2020-11-06T11:11:00Z">
        <w:r w:rsidR="00217188">
          <w:rPr>
            <w:rFonts w:ascii="Arial" w:hAnsi="Arial" w:cs="Arial"/>
          </w:rPr>
          <w:t xml:space="preserve">stage. </w:t>
        </w:r>
      </w:ins>
      <w:r>
        <w:rPr>
          <w:rFonts w:ascii="Arial" w:hAnsi="Arial" w:cs="Arial"/>
        </w:rPr>
        <w:t>Additionally, we mined previously published ChIP-seq and BS data from THY1</w:t>
      </w:r>
      <w:r>
        <w:rPr>
          <w:rFonts w:ascii="Arial" w:hAnsi="Arial" w:cs="Arial"/>
          <w:vertAlign w:val="superscript"/>
        </w:rPr>
        <w:t>+</w:t>
      </w:r>
      <w:r>
        <w:rPr>
          <w:rFonts w:ascii="Arial" w:hAnsi="Arial" w:cs="Arial"/>
        </w:rPr>
        <w:t xml:space="preserve"> spermatogonia and investigated histone mark (H3K4me3, H3K27ac, H3K27me3) distribution and DNAme patterns </w:t>
      </w:r>
      <w:r>
        <w:fldChar w:fldCharType="begin" w:fldLock="1"/>
      </w:r>
      <w: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cells.","type":"article-journal","volume":"29"},"uris":["http://www.mendeley.com/documents/?uuid=095420d7-c539-49c9-9a60-ce3b20536421"]}],"mendeley":{"formattedCitation":"(Hammoud et al., 2014, 2015)","plainTextFormattedCitation":"(Hammoud et al., 2014, 2015)","previouslyFormattedCitation":"(Hammoud et al., 2014, 2015)"},"properties":{"noteIndex":0},"schema":"https://github.com/citation-style-language/schema/raw/master/csl-citation.json"}</w:instrText>
      </w:r>
      <w:r>
        <w:fldChar w:fldCharType="separate"/>
      </w:r>
      <w:bookmarkStart w:id="457" w:name="__Fieldmark__12742_2742609292"/>
      <w:r>
        <w:rPr>
          <w:rFonts w:ascii="Arial" w:hAnsi="Arial" w:cs="Arial"/>
          <w:noProof/>
        </w:rPr>
        <w:t>(</w:t>
      </w:r>
      <w:bookmarkStart w:id="458" w:name="__Fieldmark__6126_2742609292"/>
      <w:r>
        <w:rPr>
          <w:rFonts w:ascii="Arial" w:hAnsi="Arial" w:cs="Arial"/>
          <w:noProof/>
        </w:rPr>
        <w:t>H</w:t>
      </w:r>
      <w:bookmarkStart w:id="459" w:name="__Fieldmark__1502_2742609292"/>
      <w:r>
        <w:rPr>
          <w:rFonts w:ascii="Arial" w:hAnsi="Arial" w:cs="Arial"/>
          <w:noProof/>
        </w:rPr>
        <w:t>ammoud et al., 2014, 2015)</w:t>
      </w:r>
      <w:r>
        <w:fldChar w:fldCharType="end"/>
      </w:r>
      <w:bookmarkEnd w:id="457"/>
      <w:bookmarkEnd w:id="458"/>
      <w:bookmarkEnd w:id="459"/>
      <w:r>
        <w:rPr>
          <w:rFonts w:ascii="Arial" w:hAnsi="Arial" w:cs="Arial"/>
        </w:rPr>
        <w:t>. Notably, ChIP-seq data was only available for adult spermatogonial cells (PNW8), whilst DNAme was available for PND7, PND14 and adult stages.</w:t>
      </w:r>
      <w:r>
        <w:rPr>
          <w:rFonts w:ascii="Times New Roman" w:hAnsi="Times New Roman" w:cs="Times New Roman"/>
        </w:rPr>
        <w:t xml:space="preserve"> </w:t>
      </w:r>
      <w:r>
        <w:rPr>
          <w:rFonts w:ascii="Arial" w:hAnsi="Arial" w:cs="Arial"/>
        </w:rPr>
        <w:t xml:space="preserve">Of note, </w:t>
      </w:r>
      <w:ins w:id="460" w:author="Irina Lazar" w:date="2020-11-05T09:59:00Z">
        <w:r w:rsidR="00C7136E">
          <w:rPr>
            <w:rFonts w:ascii="Arial" w:hAnsi="Arial" w:cs="Arial"/>
          </w:rPr>
          <w:t>T</w:t>
        </w:r>
      </w:ins>
      <w:ins w:id="461" w:author="Irina Lazar" w:date="2020-11-05T10:00:00Z">
        <w:r w:rsidR="00C7136E">
          <w:rPr>
            <w:rFonts w:ascii="Arial" w:hAnsi="Arial" w:cs="Arial"/>
          </w:rPr>
          <w:t>HY1</w:t>
        </w:r>
        <w:r w:rsidR="00C7136E" w:rsidRPr="00ED74F2">
          <w:rPr>
            <w:rFonts w:ascii="Arial" w:hAnsi="Arial" w:cs="Arial"/>
            <w:vertAlign w:val="superscript"/>
          </w:rPr>
          <w:t>+</w:t>
        </w:r>
        <w:r w:rsidR="00C7136E">
          <w:rPr>
            <w:rFonts w:ascii="Arial" w:hAnsi="Arial" w:cs="Arial"/>
          </w:rPr>
          <w:t xml:space="preserve"> spermatogonia encompass a more heterogeneous population of cells than the one obtained with our sorting strategy</w:t>
        </w:r>
      </w:ins>
      <w:ins w:id="462" w:author="Irina Lazar" w:date="2020-11-05T10:01:00Z">
        <w:r w:rsidR="00C7136E">
          <w:rPr>
            <w:rFonts w:ascii="Arial" w:hAnsi="Arial" w:cs="Arial"/>
          </w:rPr>
          <w:t>.</w:t>
        </w:r>
      </w:ins>
      <w:ins w:id="463" w:author="Irina Lazar" w:date="2020-11-05T10:00:00Z">
        <w:r w:rsidR="00C7136E">
          <w:rPr>
            <w:rFonts w:ascii="Arial" w:hAnsi="Arial" w:cs="Arial"/>
          </w:rPr>
          <w:t xml:space="preserve"> </w:t>
        </w:r>
      </w:ins>
      <w:ins w:id="464" w:author="Irina Lazar" w:date="2020-11-05T10:21:00Z">
        <w:r w:rsidR="000F0317">
          <w:rPr>
            <w:rFonts w:ascii="Arial" w:hAnsi="Arial" w:cs="Arial"/>
          </w:rPr>
          <w:t xml:space="preserve">Therefore, </w:t>
        </w:r>
      </w:ins>
      <w:r>
        <w:rPr>
          <w:rFonts w:ascii="Arial" w:hAnsi="Arial" w:cs="Arial"/>
        </w:rPr>
        <w:t>we cannot exclude</w:t>
      </w:r>
      <w:ins w:id="465" w:author="Irina Lazar" w:date="2020-11-05T10:23:00Z">
        <w:r w:rsidR="00E24466">
          <w:rPr>
            <w:rFonts w:ascii="Arial" w:hAnsi="Arial" w:cs="Arial"/>
          </w:rPr>
          <w:t xml:space="preserve"> that the </w:t>
        </w:r>
      </w:ins>
      <w:ins w:id="466" w:author="Irina Lazar" w:date="2020-11-05T10:24:00Z">
        <w:r w:rsidR="00E24466">
          <w:rPr>
            <w:rFonts w:ascii="Arial" w:hAnsi="Arial" w:cs="Arial"/>
          </w:rPr>
          <w:t xml:space="preserve">different proportions of </w:t>
        </w:r>
      </w:ins>
      <w:ins w:id="467" w:author="Irina Lazar" w:date="2020-11-05T10:23:00Z">
        <w:r w:rsidR="00E24466">
          <w:rPr>
            <w:rFonts w:ascii="Arial" w:hAnsi="Arial" w:cs="Arial"/>
          </w:rPr>
          <w:t xml:space="preserve">spermatogonial cell subtypes </w:t>
        </w:r>
      </w:ins>
      <w:ins w:id="468" w:author="Irina Lazar" w:date="2020-11-05T10:24:00Z">
        <w:r w:rsidR="00E24466">
          <w:rPr>
            <w:rFonts w:ascii="Arial" w:hAnsi="Arial" w:cs="Arial"/>
          </w:rPr>
          <w:t>present in</w:t>
        </w:r>
      </w:ins>
      <w:ins w:id="469" w:author="Irina Lazar" w:date="2020-11-05T10:25:00Z">
        <w:r w:rsidR="00E24466">
          <w:rPr>
            <w:rFonts w:ascii="Arial" w:hAnsi="Arial" w:cs="Arial"/>
          </w:rPr>
          <w:t xml:space="preserve"> </w:t>
        </w:r>
      </w:ins>
      <w:ins w:id="470" w:author="Irina Lazar" w:date="2020-11-05T10:28:00Z">
        <w:r w:rsidR="00543F3F">
          <w:rPr>
            <w:rFonts w:ascii="Arial" w:hAnsi="Arial" w:cs="Arial"/>
          </w:rPr>
          <w:t>the</w:t>
        </w:r>
      </w:ins>
      <w:ins w:id="471" w:author="Irina Lazar" w:date="2020-11-05T10:25:00Z">
        <w:r w:rsidR="00E24466">
          <w:rPr>
            <w:rFonts w:ascii="Arial" w:hAnsi="Arial" w:cs="Arial"/>
          </w:rPr>
          <w:t xml:space="preserve"> samples </w:t>
        </w:r>
      </w:ins>
      <w:ins w:id="472" w:author="Irina Lazar" w:date="2020-11-05T10:29:00Z">
        <w:r w:rsidR="00543F3F">
          <w:rPr>
            <w:rFonts w:ascii="Arial" w:hAnsi="Arial" w:cs="Arial"/>
          </w:rPr>
          <w:t xml:space="preserve">from literature </w:t>
        </w:r>
      </w:ins>
      <w:ins w:id="473" w:author="Irina Lazar" w:date="2020-11-05T10:25:00Z">
        <w:r w:rsidR="00E24466">
          <w:rPr>
            <w:rFonts w:ascii="Arial" w:hAnsi="Arial" w:cs="Arial"/>
          </w:rPr>
          <w:t xml:space="preserve">can </w:t>
        </w:r>
      </w:ins>
      <w:ins w:id="474" w:author="Irina Lazar" w:date="2020-11-06T10:37:00Z">
        <w:r w:rsidR="00491282">
          <w:rPr>
            <w:rFonts w:ascii="Arial" w:hAnsi="Arial" w:cs="Arial"/>
          </w:rPr>
          <w:t xml:space="preserve">have an impact on our </w:t>
        </w:r>
      </w:ins>
      <w:ins w:id="475" w:author="Irina Lazar" w:date="2020-11-05T10:26:00Z">
        <w:r w:rsidR="00E24466">
          <w:rPr>
            <w:rFonts w:ascii="Arial" w:hAnsi="Arial" w:cs="Arial"/>
          </w:rPr>
          <w:t>data interpretation</w:t>
        </w:r>
      </w:ins>
      <w:r>
        <w:rPr>
          <w:rFonts w:ascii="Arial" w:hAnsi="Arial" w:cs="Arial"/>
        </w:rPr>
        <w:t>. For integrating our ATAC-seq data with the RNA-seq, ChIP-seq and BS datasets, we first divided differentially-accessible regions into proximal (situated less than +/- 2.5 kb from a TSS) and distal (situated more than +/- 2.5 kb from a TSS), following ENCODE practice</w:t>
      </w:r>
      <w:ins w:id="476" w:author="Irina Lazar" w:date="2020-11-05T13:28:00Z">
        <w:r w:rsidR="001C6CED">
          <w:rPr>
            <w:rFonts w:ascii="Arial" w:hAnsi="Arial" w:cs="Arial"/>
          </w:rPr>
          <w:t xml:space="preserve"> </w:t>
        </w:r>
      </w:ins>
      <w:ins w:id="477" w:author="Irina Lazar" w:date="2020-11-05T13:40:00Z">
        <w:r w:rsidR="00ED5A1B">
          <w:rPr>
            <w:rFonts w:ascii="Arial" w:hAnsi="Arial" w:cs="Arial"/>
          </w:rPr>
          <w:fldChar w:fldCharType="begin" w:fldLock="1"/>
        </w:r>
      </w:ins>
      <w:r w:rsidR="00ED5A1B">
        <w:rPr>
          <w:rFonts w:ascii="Arial" w:hAnsi="Arial" w:cs="Arial"/>
        </w:rPr>
        <w:instrText>ADDIN CSL_CITATION {"citationItems":[{"id":"ITEM-1","itemData":{"DOI":"10.1101/gr.135350.111","ISSN":"10889051","PMID":"22955987","abstract":"The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author":[{"dropping-particle":"","family":"Harrow","given":"Jennifer","non-dropping-particle":"","parse-names":false,"suffix":""},{"dropping-particle":"","family":"Frankish","given":"Adam","non-dropping-particle":"","parse-names":false,"suffix":""},{"dropping-particle":"","family":"Gonzalez","given":"Jose M.","non-dropping-particle":"","parse-names":false,"suffix":""},{"dropping-particle":"","family":"Tapanari","given":"Electra","non-dropping-particle":"","parse-names":false,"suffix":""},{"dropping-particle":"","family":"Diekhans","given":"Mark","non-dropping-particle":"","parse-names":false,"suffix":""},{"dropping-particle":"","family":"Kokocinski","given":"Felix","non-dropping-particle":"","parse-names":false,"suffix":""},{"dropping-particle":"","family":"Aken","given":"Bronwen L.","non-dropping-particle":"","parse-names":false,"suffix":""},{"dropping-particle":"","family":"Barrell","given":"Daniel","non-dropping-particle":"","parse-names":false,"suffix":""},{"dropping-particle":"","family":"Zadissa","given":"Amonida","non-dropping-particle":"","parse-names":false,"suffix":""},{"dropping-particle":"","family":"Searle","given":"Stephen","non-dropping-particle":"","parse-names":false,"suffix":""},{"dropping-particle":"","family":"Barnes","given":"If","non-dropping-particle":"","parse-names":false,"suffix":""},{"dropping-particle":"","family":"Bignell","given":"Alexandra","non-dropping-particle":"","parse-names":false,"suffix":""},{"dropping-particle":"","family":"Boychenko","given":"Veronika","non-dropping-particle":"","parse-names":false,"suffix":""},{"dropping-particle":"","family":"Hunt","given":"Toby","non-dropping-particle":"","parse-names":false,"suffix":""},{"dropping-particle":"","family":"Kay","given":"Mike","non-dropping-particle":"","parse-names":false,"suffix":""},{"dropping-particle":"","family":"Mukherjee","given":"Gaurab","non-dropping-particle":"","parse-names":false,"suffix":""},{"dropping-particle":"","family":"Rajan","given":"Jeena","non-dropping-particle":"","parse-names":false,"suffix":""},{"dropping-particle":"","family":"Despacio-Reyes","given":"Gloria","non-dropping-particle":"","parse-names":false,"suffix":""},{"dropping-particle":"","family":"Saunders","given":"Gary","non-dropping-particle":"","parse-names":false,"suffix":""},{"dropping-particle":"","family":"Steward","given":"Charles","non-dropping-particle":"","parse-names":false,"suffix":""},{"dropping-particle":"","family":"Harte","given":"Rachel","non-dropping-particle":"","parse-names":false,"suffix":""},{"dropping-particle":"","family":"Lin","given":"Michael","non-dropping-particle":"","parse-names":false,"suffix":""},{"dropping-particle":"","family":"Howald","given":"Cédric","non-dropping-particle":"","parse-names":false,"suffix":""},{"dropping-particle":"","family":"Tanzer","given":"Andrea","non-dropping-particle":"","parse-names":false,"suffix":""},{"dropping-particle":"","family":"Derrien","given":"Thomas","non-dropping-particle":"","parse-names":false,"suffix":""},{"dropping-particle":"","family":"Chrast","given":"Jacqueline","non-dropping-particle":"","parse-names":false,"suffix":""},{"dropping-particle":"","family":"Walters","given":"Nathalie","non-dropping-particle":"","parse-names":false,"suffix":""},{"dropping-particle":"","family":"Balasubramanian","given":"Suganthi","non-dropping-particle":"","parse-names":false,"suffix":""},{"dropping-particle":"","family":"Pei","given":"Baikang","non-dropping-particle":"","parse-names":false,"suffix":""},{"dropping-particle":"","family":"Tress","given":"Michael","non-dropping-particle":"","parse-names":false,"suffix":""},{"dropping-particle":"","family":"Rodriguez","given":"Jose Manuel","non-dropping-particle":"","parse-names":false,"suffix":""},{"dropping-particle":"","family":"Ezkurdia","given":"Iakes","non-dropping-particle":"","parse-names":false,"suffix":""},{"dropping-particle":"","family":"Baren","given":"Jeltje","non-dropping-particle":"Van","parse-names":false,"suffix":""},{"dropping-particle":"","family":"Brent","given":"Michael","non-dropping-particle":"","parse-names":false,"suffix":""},{"dropping-particle":"","family":"Haussler","given":"David","non-dropping-particle":"","parse-names":false,"suffix":""},{"dropping-particle":"","family":"Kellis","given":"Manolis","non-dropping-particle":"","parse-names":false,"suffix":""},{"dropping-particle":"","family":"Valencia","given":"Alfonso","non-dropping-particle":"","parse-names":false,"suffix":""},{"dropping-particle":"","family":"Reymond","given":"Alexandre","non-dropping-particle":"","parse-names":false,"suffix":""},{"dropping-particle":"","family":"Gerstein","given":"Mark","non-dropping-particle":"","parse-names":false,"suffix":""},{"dropping-particle":"","family":"Guigó","given":"Roderic","non-dropping-particle":"","parse-names":false,"suffix":""},{"dropping-particle":"","family":"Hubbard","given":"Tim J.","non-dropping-particle":"","parse-names":false,"suffix":""}],"container-title":"Genome Research","id":"ITEM-1","issue":"9","issued":{"date-parts":[["2012","9","1"]]},"page":"1760-1774","publisher":"Cold Spring Harbor Laboratory Press","title":"GENCODE: The reference human genome annotation for the ENCODE project","type":"article-journal","volume":"22"},"uris":["http://www.mendeley.com/documents/?uuid=cd606c58-2067-3c4c-bab2-9855d2fc7d5f"]},{"id":"ITEM-2","itemData":{"DOI":"10.1371/journal.pbio.1001046","ISSN":"15457885","abstract":"The mission of the Encyclopedia of DNA Elements (ENCODE) Project is to enable the scientific and medical communities to interpret the human genome sequence and apply it to understand human biology and improve health. The ENCODE Consortium is integrating multiple technologies and approaches in a collective effort to discover and define the functional elements encoded in the human genome, including genes, transcripts, and transcriptional regulatory regions, together with their attendant chromatin states and DNA methylation patterns. In the process, standards to ensure high-quality data have been implemented, and novel algorithms have been developed to facilitate analysis. Data and derived results are made available through a freely accessible database. Here we provide an overview of the project and the resources it is generating and illustrate the application of ENCODE data to interpret the human genome. © 2011 The ENCODE Project Consortium. This is an open-access article distributed under the terms of the Creative Commons Attribution License, which permits unrestricted use, distribution, and reproduction in any medium, provided the original author and source are credited.","author":[{"dropping-particle":"","family":"Myers","given":"Richard M.","non-dropping-particle":"","parse-names":false,"suffix":""},{"dropping-particle":"","family":"Stamatoyannopoulos","given":"John","non-dropping-particle":"","parse-names":false,"suffix":""},{"dropping-particle":"","family":"Snyder","given":"Michael","non-dropping-particle":"","parse-names":false,"suffix":""},{"dropping-particle":"","family":"Dunham","given":"Ian","non-dropping-particle":"","parse-names":false,"suffix":""},{"dropping-particle":"","family":"Hardison","given":"Ross C.","non-dropping-particle":"","parse-names":false,"suffix":""},{"dropping-particle":"","family":"Bernstein","given":"Bradley E.","non-dropping-particle":"","parse-names":false,"suffix":""},{"dropping-particle":"","family":"Gingeras","given":"Thomas R.","non-dropping-particle":"","parse-names":false,"suffix":""},{"dropping-particle":"","family":"Kent","given":"W. James","non-dropping-particle":"","parse-names":false,"suffix":""},{"dropping-particle":"","family":"Birney","given":"Ewan","non-dropping-particle":"","parse-names":false,"suffix":""},{"dropping-particle":"","family":"Wold","given":"Barbara","non-dropping-particle":"","parse-names":false,"suffix":""},{"dropping-particle":"","family":"Crawford","given":"Gregory E.","non-dropping-particle":"","parse-names":false,"suffix":""},{"dropping-particle":"","family":"Epstein","given":"Charles B.","non-dropping-particle":"","parse-names":false,"suffix":""},{"dropping-particle":"","family":"Shoresh","given":"Noam","non-dropping-particle":"","parse-names":false,"suffix":""},{"dropping-particle":"","family":"Ernst","given":"Jason","non-dropping-particle":"","parse-names":false,"suffix":""},{"dropping-particle":"","family":"Mikkelsen","given":"Tarjei S.","non-dropping-particle":"","parse-names":false,"suffix":""},{"dropping-particle":"","family":"Kheradpour","given":"Pouya","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Ward","given":"Lucas D.","non-dropping-particle":"","parse-names":false,"suffix":""},{"dropping-particle":"","family":"Altshuler","given":"Robert C.","non-dropping-particle":"","parse-names":false,"suffix":""},{"dropping-particle":"","family":"Lin","given":"Michael F.","non-dropping-particle":"","parse-names":false,"suffix":""},{"dropping-particle":"","family":"Kellis","given":"Manolis","non-dropping-particle":"","parse-names":false,"suffix":""},{"dropping-particle":"","family":"Davis","given":"Carrie A.","non-dropping-particle":"","parse-names":false,"suffix":""},{"dropping-particle":"","family":"Kapranov","given":"Philipp","non-dropping-particle":"","parse-names":false,"suffix":""},{"dropping-particle":"","family":"Dobin","given":"Alexander","non-dropping-particle":"","parse-names":false,"suffix":""},{"dropping-particle":"","family":"Zaleski","given":"Christopher","non-dropping-particle":"","parse-names":false,"suffix":""},{"dropping-particle":"","family":"Schlesinger","given":"Felix","non-dropping-particle":"","parse-names":false,"suffix":""},{"dropping-particle":"","family":"Batut","given":"Philippe","non-dropping-particle":"","parse-names":false,"suffix":""},{"dropping-particle":"","family":"Chakrabortty","given":"Sudipto","non-dropping-particle":"","parse-names":false,"suffix":""},{"dropping-particle":"","family":"Jha","given":"Sonali","non-dropping-particle":"","parse-names":false,"suffix":""},{"dropping-particle":"","family":"Lin","given":"Wei","non-dropping-particle":"","parse-names":false,"suffix":""},{"dropping-particle":"","family":"Drenkow","given":"Jorg","non-dropping-particle":"","parse-names":false,"suffix":""},{"dropping-particle":"","family":"Wang","given":"Huaien","non-dropping-particle":"","parse-names":false,"suffix":""},{"dropping-particle":"","family":"Bell","given":"Kim","non-dropping-particle":"","parse-names":false,"suffix":""},{"dropping-particle":"","family":"Bell","given":"Ian","non-dropping-particle":"","parse-names":false,"suffix":""},{"dropping-particle":"","family":"Gao","given":"Hui","non-dropping-particle":"","parse-names":false,"suffix":""},{"dropping-particle":"","family":"Dumais","given":"Erica","non-dropping-particle":"","parse-names":false,"suffix":""},{"dropping-particle":"","family":"Dumais","given":"Jacqueline","non-dropping-particle":"","parse-names":false,"suffix":""},{"dropping-particle":"","family":"Antonarakis","given":"Stylianos E.","non-dropping-particle":"","parse-names":false,"suffix":""},{"dropping-particle":"","family":"Ucla","given":"Catherine","non-dropping-particle":"","parse-names":false,"suffix":""},{"dropping-particle":"","family":"Borel","given":"Christelle","non-dropping-particle":"","parse-names":false,"suffix":""},{"dropping-particle":"","family":"Guigo","given":"Roderic","non-dropping-particle":"","parse-names":false,"suffix":""},{"dropping-particle":"","family":"Djebali","given":"Sarah","non-dropping-particle":"","parse-names":false,"suffix":""},{"dropping-particle":"","family":"Lagarde","given":"Julien","non-dropping-particle":"","parse-names":false,"suffix":""},{"dropping-particle":"","family":"Kingswood","given":"Colin","non-dropping-particle":"","parse-names":false,"suffix":""},{"dropping-particle":"","family":"Ribeca","given":"Paolo","non-dropping-particle":"","parse-names":false,"suffix":""},{"dropping-particle":"","family":"Sammeth","given":"Micha","non-dropping-particle":"","parse-names":false,"suffix":""},{"dropping-particle":"","family":"Alioto","given":"Tyler","non-dropping-particle":"","parse-names":false,"suffix":""},{"dropping-particle":"","family":"Merkel","given":"Angelika","non-dropping-particle":"","parse-names":false,"suffix":""},{"dropping-particle":"","family":"Tilgner","given":"Hagen","non-dropping-particle":"","parse-names":false,"suffix":""},{"dropping-particle":"","family":"Carninci","given":"Piero","non-dropping-particle":"","parse-names":false,"suffix":""},{"dropping-particle":"","family":"Hayashizaki","given":"Yoshihide","non-dropping-particle":"","parse-names":false,"suffix":""},{"dropping-particle":"","family":"Lassmann","given":"Timo","non-dropping-particle":"","parse-names":false,"suffix":""},{"dropping-particle":"","family":"Takahashi","given":"Hazuki","non-dropping-particle":"","parse-names":false,"suffix":""},{"dropping-particle":"","family":"Abdelhamid","given":"Rehab F.","non-dropping-particle":"","parse-names":false,"suffix":""},{"dropping-particle":"","family":"Hannon","given":"Gregory","non-dropping-particle":"","parse-names":false,"suffix":""},{"dropping-particle":"","family":"Fejes","given":"Katalin Toth","non-dropping-particle":"","parse-names":false,"suffix":""},{"dropping-particle":"","family":"Preall","given":"Jonathan","non-dropping-particle":"","parse-names":false,"suffix":""},{"dropping-particle":"","family":"Gordon","given":"Assaf","non-dropping-particle":"","parse-names":false,"suffix":""},{"dropping-particle":"","family":"Sotirova","given":"Vihra","non-dropping-particle":"","parse-names":false,"suffix":""},{"dropping-particle":"","family":"Reymond","given":"Alexandre","non-dropping-particle":"","parse-names":false,"suffix":""},{"dropping-particle":"","family":"Howald","given":"Cedric","non-dropping-particle":"","parse-names":false,"suffix":""},{"dropping-particle":"","family":"Graison","given":"Emilie Aït Yahya","non-dropping-particle":"","parse-names":false,"suffix":""},{"dropping-particle":"","family":"Chrast","given":"Jacqueline","non-dropping-particle":"","parse-names":false,"suffix":""},{"dropping-particle":"","family":"Ruan","given":"Yijun","non-dropping-particle":"","parse-names":false,"suffix":""},{"dropping-particle":"","family":"Ruan","given":"Xiaoan","non-dropping-particle":"","parse-names":false,"suffix":""},{"dropping-particle":"","family":"Shahab","given":"Atif","non-dropping-particle":"","parse-names":false,"suffix":""},{"dropping-particle":"","family":"Poh","given":"Wan Ting","non-dropping-particle":"","parse-names":false,"suffix":""},{"dropping-particle":"","family":"Wei","given":"Chia Lin","non-dropping-particle":"","parse-names":false,"suffix":""},{"dropping-particle":"","family":"Furey","given":"Terrence S.","non-dropping-particle":"","parse-names":false,"suffix":""},{"dropping-particle":"","family":"Boyle","given":"Alan P.","non-dropping-particle":"","parse-names":false,"suffix":""},{"dropping-particle":"","family":"Sheffield","given":"Nathan C.","non-dropping-particle":"","parse-names":false,"suffix":""},{"dropping-particle":"","family":"Song","given":"Lingyun","non-dropping-particle":"","parse-names":false,"suffix":""},{"dropping-particle":"","family":"Shibata","given":"Yoichiro","non-dropping-particle":"","parse-names":false,"suffix":""},{"dropping-particle":"","family":"Vales","given":"Teresa","non-dropping-particle":"","parse-names":false,"suffix":""},{"dropping-particle":"","family":"Winter","given":"Deborah","non-dropping-particle":"","parse-names":false,"suffix":""},{"dropping-particle":"","family":"Zhang","given":"Zhancheng","non-dropping-particle":"","parse-names":false,"suffix":""},{"dropping-particle":"","family":"London","given":"Darin","non-dropping-particle":"","parse-names":false,"suffix":""},{"dropping-particle":"","family":"Wang","given":"Tianyuan","non-dropping-particle":"","parse-names":false,"suffix":""},{"dropping-particle":"","family":"Keefe","given":"Damian","non-dropping-particle":"","parse-names":false,"suffix":""},{"dropping-particle":"","family":"Iyer","given":"Vishwanath R.","non-dropping-particle":"","parse-names":false,"suffix":""},{"dropping-particle":"","family":"Lee","given":"Bum Kyu","non-dropping-particle":"","parse-names":false,"suffix":""},{"dropping-particle":"","family":"McDaniell","given":"Ryan M.","non-dropping-particle":"","parse-names":false,"suffix":""},{"dropping-particle":"","family":"Liu","given":"Zheng","non-dropping-particle":"","parse-names":false,"suffix":""},{"dropping-particle":"","family":"Battenhouse","given":"Anna","non-dropping-particle":"","parse-names":false,"suffix":""},{"dropping-particle":"","family":"Bhinge","given":"Akshay A.","non-dropping-particle":"","parse-names":false,"suffix":""},{"dropping-particle":"","family":"Lieb","given":"Jason D.","non-dropping-particle":"","parse-names":false,"suffix":""},{"dropping-particle":"","family":"Grasfeder","given":"Linda L.","non-dropping-particle":"","parse-names":false,"suffix":""},{"dropping-particle":"","family":"Showers","given":"Kimberly A.","non-dropping-particle":"","parse-names":false,"suffix":""},{"dropping-particle":"","family":"Giresi","given":"Paul G.","non-dropping-particle":"","parse-names":false,"suffix":""},{"dropping-particle":"","family":"Kim","given":"Seul K.C.","non-dropping-particle":"","parse-names":false,"suffix":""},{"dropping-particle":"","family":"Shestak","given":"Christopher","non-dropping-particle":"","parse-names":false,"suffix":""},{"dropping-particle":"","family":"Pauli","given":"Florencia","non-dropping-particle":"","parse-names":false,"suffix":""},{"dropping-particle":"","family":"Reddy","given":"Timothy E.","non-dropping-particle":"","parse-names":false,"suffix":""},{"dropping-particle":"","family":"Gertz","given":"Jason","non-dropping-particle":"","parse-names":false,"suffix":""},{"dropping-particle":"","family":"Partridge","given":"E. Christopher","non-dropping-particle":"","parse-names":false,"suffix":""},{"dropping-particle":"","family":"Jain","given":"Preti","non-dropping-particle":"","parse-names":false,"suffix":""},{"dropping-particle":"","family":"Sprouse","given":"Rebekka O.","non-dropping-particle":"","parse-names":false,"suffix":""},{"dropping-particle":"","family":"Bansal","given":"Anita","non-dropping-particle":"","parse-names":false,"suffix":""},{"dropping-particle":"","family":"Pusey","given":"Barbara","non-dropping-particle":"","parse-names":false,"suffix":""},{"dropping-particle":"","family":"Muratet","given":"Michael A.","non-dropping-particle":"","parse-names":false,"suffix":""},{"dropping-particle":"","family":"Varley","given":"Katherine E.","non-dropping-particle":"","parse-names":false,"suffix":""},{"dropping-particle":"","family":"Bowling","given":"Kevin M.","non-dropping-particle":"","parse-names":false,"suffix":""},{"dropping-particle":"","family":"Newberry","given":"Kimberly M.","non-dropping-particle":"","parse-names":false,"suffix":""},{"dropping-particle":"","family":"Nesmith","given":"Amy S.","non-dropping-particle":"","parse-names":false,"suffix":""},{"dropping-particle":"","family":"Dilocker","given":"Jason A.","non-dropping-particle":"","parse-names":false,"suffix":""},{"dropping-particle":"","family":"Parker","given":"Stephanie L.","non-dropping-particle":"","parse-names":false,"suffix":""},{"dropping-particle":"","family":"Waite","given":"Lindsay L.","non-dropping-particle":"","parse-names":false,"suffix":""},{"dropping-particle":"","family":"Thibeault","given":"Krista","non-dropping-particle":"","parse-names":false,"suffix":""},{"dropping-particle":"","family":"Roberts","given":"Kevin","non-dropping-particle":"","parse-names":false,"suffix":""},{"dropping-particle":"","family":"Absher","given":"Devin M.","non-dropping-particle":"","parse-names":false,"suffix":""},{"dropping-particle":"","family":"Mortazavi","given":"Ali","non-dropping-particle":"","parse-names":false,"suffix":""},{"dropping-particle":"","family":"Williams","given":"Brian","non-dropping-particle":"","parse-names":false,"suffix":""},{"dropping-particle":"","family":"Marinov","given":"Georgi","non-dropping-particle":"","parse-names":false,"suffix":""},{"dropping-particle":"","family":"Trout","given":"Diane","non-dropping-particle":"","parse-names":false,"suffix":""},{"dropping-particle":"","family":"King","given":"Brandon","non-dropping-particle":"","parse-names":false,"suffix":""},{"dropping-particle":"","family":"McCue","given":"Kenneth","non-dropping-particle":"","parse-names":false,"suffix":""},{"dropping-particle":"","family":"Kirilusha","given":"Anthony","non-dropping-particle":"","parse-names":false,"suffix":""},{"dropping-particle":"","family":"DeSalvo","given":"Gilberto","non-dropping-particle":"","parse-names":false,"suffix":""},{"dropping-particle":"","family":"Fisher","given":"Katherine Aylor","non-dropping-particle":"","parse-names":false,"suffix":""},{"dropping-particle":"","family":"Amrhein","given":"Henry","non-dropping-particle":"","parse-names":false,"suffix":""},{"dropping-particle":"","family":"Pepke","given":"Shirley","non-dropping-particle":"","parse-names":false,"suffix":""},{"dropping-particle":"","family":"Vielmetter","given":"Jost","non-dropping-particle":"","parse-names":false,"suffix":""},{"dropping-particle":"","family":"Sherlock","given":"Gavin","non-dropping-particle":"","parse-names":false,"suffix":""},{"dropping-particle":"","family":"Sidow","given":"Arend","non-dropping-particle":"","parse-names":false,"suffix":""},{"dropping-particle":"","family":"Batzoglou","given":"Serafim","non-dropping-particle":"","parse-names":false,"suffix":""},{"dropping-particle":"","family":"Rauch","given":"Rami","non-dropping-particle":"","parse-names":false,"suffix":""},{"dropping-particle":"","family":"Kundaje","given":"Anshul","non-dropping-particle":"","parse-names":false,"suffix":""},{"dropping-particle":"","family":"Libbrecht","given":"Max","non-dropping-particle":"","parse-names":false,"suffix":""},{"dropping-particle":"","family":"Margulies","given":"Elliott H.","non-dropping-particle":"","parse-names":false,"suffix":""},{"dropping-particle":"","family":"Parker","given":"Stephen C.J.","non-dropping-particle":"","parse-names":false,"suffix":""},{"dropping-particle":"","family":"Elnitski","given":"Laura","non-dropping-particle":"","parse-names":false,"suffix":""},{"dropping-particle":"","family":"Green","given":"Eric D.","non-dropping-particle":"","parse-names":false,"suffix":""},{"dropping-particle":"","family":"Hubbard","given":"Tim","non-dropping-particle":"","parse-names":false,"suffix":""},{"dropping-particle":"","family":"Harrow","given":"Jennifer","non-dropping-particle":"","parse-names":false,"suffix":""},{"dropping-particle":"","family":"Searle","given":"Stephen","non-dropping-particle":"","parse-names":false,"suffix":""},{"dropping-particle":"","family":"Parker","given":"Stephen C.J.","non-dropping-particle":"","parse-names":false,"suffix":""},{"dropping-particle":"","family":"Aken","given":"Browen","non-dropping-particle":"","parse-names":false,"suffix":""},{"dropping-particle":"","family":"Frankish","given":"Adam","non-dropping-particle":"","parse-names":false,"suffix":""},{"dropping-particle":"","family":"Hunt","given":"Toby","non-dropping-particle":"","parse-names":false,"suffix":""},{"dropping-particle":"","family":"Despacio-Reyes","given":"Gloria","non-dropping-particle":"","parse-names":false,"suffix":""},{"dropping-particle":"","family":"Kay","given":"Mike","non-dropping-particle":"","parse-names":false,"suffix":""},{"dropping-particle":"","family":"Mukherjee","given":"Gaurab","non-dropping-particle":"","parse-names":false,"suffix":""},{"dropping-particle":"","family":"Bignell","given":"Alexandra","non-dropping-particle":"","parse-names":false,"suffix":""},{"dropping-particle":"","family":"Saunders","given":"Gary","non-dropping-particle":"","parse-names":false,"suffix":""},{"dropping-particle":"","family":"Boychenko","given":"Veronika","non-dropping-particle":"","parse-names":false,"suffix":""},{"dropping-particle":"","family":"Brent","given":"Michael","non-dropping-particle":"","parse-names":false,"suffix":""},{"dropping-particle":"","family":"Baren","given":"M. J.","non-dropping-particle":"van","parse-names":false,"suffix":""},{"dropping-particle":"","family":"Brown","given":"Randall H.","non-dropping-particle":"","parse-names":false,"suffix":""},{"dropping-particle":"","family":"Gerstein","given":"Mark","non-dropping-particle":"","parse-names":false,"suffix":""},{"dropping-particle":"","family":"Khurana","given":"Ekta","non-dropping-particle":"","parse-names":false,"suffix":""},{"dropping-particle":"","family":"Balasubramanian","given":"Suganthi","non-dropping-particle":"","parse-names":false,"suffix":""},{"dropping-particle":"","family":"Lam","given":"Hugo","non-dropping-particle":"","parse-names":false,"suffix":""},{"dropping-particle":"","family":"Cayting","given":"Philip","non-dropping-particle":"","parse-names":false,"suffix":""},{"dropping-particle":"","family":"Robilotto","given":"Rebecca","non-dropping-particle":"","parse-names":false,"suffix":""},{"dropping-particle":"","family":"Lu","given":"Zhi","non-dropping-particle":"","parse-names":false,"suffix":""},{"dropping-particle":"","family":"Derrien","given":"Thomas","non-dropping-particle":"","parse-names":false,"suffix":""},{"dropping-particle":"","family":"Tanzer","given":"Andrea","non-dropping-particle":"","parse-names":false,"suffix":""},{"dropping-particle":"","family":"Knowles","given":"David G.","non-dropping-particle":"","parse-names":false,"suffix":""},{"dropping-particle":"","family":"Mariotti","given":"Marco","non-dropping-particle":"","parse-names":false,"suffix":""},{"dropping-particle":"","family":"Haussler","given":"David","non-dropping-particle":"","parse-names":false,"suffix":""},{"dropping-particle":"","family":"Harte","given":"Rachel","non-dropping-particle":"","parse-names":false,"suffix":""},{"dropping-particle":"","family":"Diekhans","given":"Mark","non-dropping-particle":"","parse-names":false,"suffix":""},{"dropping-particle":"","family":"Lin","given":"Mike","non-dropping-particle":"","parse-names":false,"suffix":""},{"dropping-particle":"","family":"Valencia","given":"Alfonso","non-dropping-particle":"","parse-names":false,"suffix":""},{"dropping-particle":"","family":"Tress","given":"Michael","non-dropping-particle":"","parse-names":false,"suffix":""},{"dropping-particle":"","family":"Rodriguez","given":"Jose Manuel","non-dropping-particle":"","parse-names":false,"suffix":""},{"dropping-particle":"","family":"Raha","given":"Debasish","non-dropping-particle":"","parse-names":false,"suffix":""},{"dropping-particle":"","family":"Shi","given":"Minyi","non-dropping-particle":"","parse-names":false,"suffix":""},{"dropping-particle":"","family":"Euskirchen","given":"Ghia","non-dropping-particle":"","parse-names":false,"suffix":""},{"dropping-particle":"","family":"Grubert","given":"Fabian","non-dropping-particle":"","parse-names":false,"suffix":""},{"dropping-particle":"","family":"Kasowski","given":"Maya","non-dropping-particle":"","parse-names":false,"suffix":""},{"dropping-particle":"","family":"Lian","given":"Jin","non-dropping-particle":"","parse-names":false,"suffix":""},{"dropping-particle":"","family":"Lacroute","given":"Phil","non-dropping-particle":"","parse-names":false,"suffix":""},{"dropping-particle":"","family":"Xu","given":"Youhan","non-dropping-particle":"","parse-names":false,"suffix":""},{"dropping-particle":"","family":"Monahan","given":"Hannah","non-dropping-particle":"","parse-names":false,"suffix":""},{"dropping-particle":"","family":"Patacsil","given":"Dorrelyn","non-dropping-particle":"","parse-names":false,"suffix":""},{"dropping-particle":"","family":"Slifer","given":"Teri","non-dropping-particle":"","parse-names":false,"suffix":""},{"dropping-particle":"","family":"Yang","given":"Xinqiong","non-dropping-particle":"","parse-names":false,"suffix":""},{"dropping-particle":"","family":"Charos","given":"Alexandra","non-dropping-particle":"","parse-names":false,"suffix":""},{"dropping-particle":"","family":"Reed","given":"Brian","non-dropping-particle":"","parse-names":false,"suffix":""},{"dropping-particle":"","family":"Wu","given":"Linfeng","non-dropping-particle":"","parse-names":false,"suffix":""},{"dropping-particle":"","family":"Auerbach","given":"Raymond K.","non-dropping-particle":"","parse-names":false,"suffix":""},{"dropping-particle":"","family":"Habegger","given":"Lukas","non-dropping-particle":"","parse-names":false,"suffix":""},{"dropping-particle":"","family":"Hariharan","given":"Manoj","non-dropping-particle":"","parse-names":false,"suffix":""},{"dropping-particle":"","family":"Rozowsky","given":"Joel","non-dropping-particle":"","parse-names":false,"suffix":""},{"dropping-particle":"","family":"Abyzov","given":"Alexej","non-dropping-particle":"","parse-names":false,"suffix":""},{"dropping-particle":"","family":"Weissman","given":"Sherman M.","non-dropping-particle":"","parse-names":false,"suffix":""},{"dropping-particle":"","family":"Struhl","given":"Kevin","non-dropping-particle":"","parse-names":false,"suffix":""},{"dropping-particle":"","family":"Lamarre-Vincent","given":"Nathan","non-dropping-particle":"","parse-names":false,"suffix":""},{"dropping-particle":"","family":"Lindahl-Allen","given":"Marianne","non-dropping-particle":"","parse-names":false,"suffix":""},{"dropping-particle":"","family":"Miotto","given":"Benoit","non-dropping-particle":"","parse-names":false,"suffix":""},{"dropping-particle":"","family":"Moqtaderi","given":"Zarmik","non-dropping-particle":"","parse-names":false,"suffix":""},{"dropping-particle":"","family":"Fleming","given":"Joseph D.","non-dropping-particle":"","parse-names":false,"suffix":""},{"dropping-particle":"","family":"Newburger","given":"Peter","non-dropping-particle":"","parse-names":false,"suffix":""},{"dropping-particle":"","family":"Farnham","given":"Peggy J.","non-dropping-particle":"","parse-names":false,"suffix":""},{"dropping-particle":"","family":"Frietze","given":"Seth","non-dropping-particle":"","parse-names":false,"suffix":""},{"dropping-particle":"","family":"O'Geen","given":"Henriette","non-dropping-particle":"","parse-names":false,"suffix":""},{"dropping-particle":"","family":"Xu","given":"Xiaoqin","non-dropping-particle":"","parse-names":false,"suffix":""},{"dropping-particle":"","family":"Blahnik","given":"Kim R.","non-dropping-particle":"","parse-names":false,"suffix":""},{"dropping-particle":"","family":"Cao","given":"Alina R.","non-dropping-particle":"","parse-names":false,"suffix":""},{"dropping-particle":"","family":"Iyengar","given":"Sushma","non-dropping-particle":"","parse-names":false,"suffix":""},{"dropping-particle":"","family":"Kaul","given":"Rajinder","non-dropping-particle":"","parse-names":false,"suffix":""},{"dropping-particle":"","family":"Thurman","given":"Robert E.","non-dropping-particle":"","parse-names":false,"suffix":""},{"dropping-particle":"","family":"Wang","given":"Hao","non-dropping-particle":"","parse-names":false,"suffix":""},{"dropping-particle":"","family":"Navas","given":"Patrick A.","non-dropping-particle":"","parse-names":false,"suffix":""},{"dropping-particle":"","family":"Sandstrom","given":"Richard","non-dropping-particle":"","parse-names":false,"suffix":""},{"dropping-particle":"","family":"Sabo","given":"Peter J.","non-dropping-particle":"","parse-names":false,"suffix":""},{"dropping-particle":"","family":"Weaver","given":"Molly","non-dropping-particle":"","parse-names":false,"suffix":""},{"dropping-particle":"","family":"Canfield","given":"Theresa","non-dropping-particle":"","parse-names":false,"suffix":""},{"dropping-particle":"","family":"Lee","given":"Kristen","non-dropping-particle":"","parse-names":false,"suffix":""},{"dropping-particle":"","family":"Neph","given":"Shane","non-dropping-particle":"","parse-names":false,"suffix":""},{"dropping-particle":"","family":"Roach","given":"Vaughan","non-dropping-particle":"","parse-names":false,"suffix":""},{"dropping-particle":"","family":"Reynolds","given":"Alex","non-dropping-particle":"","parse-names":false,"suffix":""},{"dropping-particle":"","family":"Johnson","given":"Audra","non-dropping-particle":"","parse-names":false,"suffix":""},{"dropping-particle":"","family":"Rynes","given":"Eric","non-dropping-particle":"","parse-names":false,"suffix":""},{"dropping-particle":"","family":"Giste","given":"Erika","non-dropping-particle":"","parse-names":false,"suffix":""},{"dropping-particle":"","family":"Vong","given":"Shinny","non-dropping-particle":"","parse-names":false,"suffix":""},{"dropping-particle":"","family":"Neri","given":"Jun","non-dropping-particle":"","parse-names":false,"suffix":""},{"dropping-particle":"","family":"Frum","given":"Tristan","non-dropping-particle":"","parse-names":false,"suffix":""},{"dropping-particle":"","family":"Nguyen","given":"Eric D.","non-dropping-particle":"","parse-names":false,"suffix":""},{"dropping-particle":"","family":"Ebersol","given":"Abigail K.","non-dropping-particle":"","parse-names":false,"suffix":""},{"dropping-particle":"","family":"Sanchez","given":"Minerva E.","non-dropping-particle":"","parse-names":false,"suffix":""},{"dropping-particle":"","family":"Sheffer","given":"Hadar H.","non-dropping-particle":"","parse-names":false,"suffix":""},{"dropping-particle":"","family":"Lotakis","given":"Dimitra","non-dropping-particle":"","parse-names":false,"suffix":""},{"dropping-particle":"","family":"Haugen","given":"Eric","non-dropping-particle":"","parse-names":false,"suffix":""},{"dropping-particle":"","family":"Humbert","given":"Richard","non-dropping-particle":"","parse-names":false,"suffix":""},{"dropping-particle":"","family":"Kutyavin","given":"Tanya","non-dropping-particle":"","parse-names":false,"suffix":""},{"dropping-particle":"","family":"Shafer","given":"Tony","non-dropping-particle":"","parse-names":false,"suffix":""},{"dropping-particle":"","family":"Noble","given":"William S.","non-dropping-particle":"","parse-names":false,"suffix":""},{"dropping-particle":"","family":"Dekker","given":"Job","non-dropping-particle":"","parse-names":false,"suffix":""},{"dropping-particle":"","family":"Lajoie","given":"Bryan R.","non-dropping-particle":"","parse-names":false,"suffix":""},{"dropping-particle":"","family":"Sanyal","given":"Amartya","non-dropping-particle":"","parse-names":false,"suffix":""},{"dropping-particle":"","family":"Rosenbloom","given":"Kate R.","non-dropping-particle":"","parse-names":false,"suffix":""},{"dropping-particle":"","family":"Dreszer","given":"Timothy R.","non-dropping-particle":"","parse-names":false,"suffix":""},{"dropping-particle":"","family":"Raney","given":"Brian J.","non-dropping-particle":"","parse-names":false,"suffix":""},{"dropping-particle":"","family":"Barber","given":"Galt P.","non-dropping-particle":"","parse-names":false,"suffix":""},{"dropping-particle":"","family":"Meyer","given":"Laurence R.","non-dropping-particle":"","parse-names":false,"suffix":""},{"dropping-particle":"","family":"Sloan","given":"Cricket A.","non-dropping-particle":"","parse-names":false,"suffix":""},{"dropping-particle":"","family":"Malladi","given":"Venkat S.","non-dropping-particle":"","parse-names":false,"suffix":""},{"dropping-particle":"","family":"Cline","given":"Melissa S.","non-dropping-particle":"","parse-names":false,"suffix":""},{"dropping-particle":"","family":"Learned","given":"Katrina","non-dropping-particle":"","parse-names":false,"suffix":""},{"dropping-particle":"","family":"Swing","given":"Vanessa K.","non-dropping-particle":"","parse-names":false,"suffix":""},{"dropping-particle":"","family":"Zweig","given":"Ann S.","non-dropping-particle":"","parse-names":false,"suffix":""},{"dropping-particle":"","family":"Rhead","given":"Brooke","non-dropping-particle":"","parse-names":false,"suffix":""},{"dropping-particle":"","family":"Fujita","given":"Pauline A.","non-dropping-particle":"","parse-names":false,"suffix":""},{"dropping-particle":"","family":"Roskin","given":"Krishna","non-dropping-particle":"","parse-names":false,"suffix":""},{"dropping-particle":"","family":"Karolchik","given":"Donna","non-dropping-particle":"","parse-names":false,"suffix":""},{"dropping-particle":"","family":"Kuhn","given":"Robert M.","non-dropping-particle":"","parse-names":false,"suffix":""},{"dropping-particle":"","family":"Wilder","given":"Steven P.","non-dropping-particle":"","parse-names":false,"suffix":""},{"dropping-particle":"","family":"Sobral","given":"Daniel","non-dropping-particle":"","parse-names":false,"suffix":""},{"dropping-particle":"","family":"Herrero","given":"Javier","non-dropping-particle":"","parse-names":false,"suffix":""},{"dropping-particle":"","family":"Beal","given":"Kathryn","non-dropping-particle":"","parse-names":false,"suffix":""},{"dropping-particle":"","family":"Lukk","given":"Margus","non-dropping-particle":"","parse-names":false,"suffix":""},{"dropping-particle":"","family":"Brazma","given":"Alvis","non-dropping-particle":"","parse-names":false,"suffix":""},{"dropping-particle":"","family":"Vaquerizas","given":"Juan M.","non-dropping-particle":"","parse-names":false,"suffix":""},{"dropping-particle":"","family":"Luscombe","given":"Nicholas M.","non-dropping-particle":"","parse-names":false,"suffix":""},{"dropping-particle":"","family":"Bickel","given":"Peter J.","non-dropping-particle":"","parse-names":false,"suffix":""},{"dropping-particle":"","family":"Boley","given":"Nathan","non-dropping-particle":"","parse-names":false,"suffix":""},{"dropping-particle":"","family":"Brown","given":"James B.","non-dropping-particle":"","parse-names":false,"suffix":""},{"dropping-particle":"","family":"Li","given":"Qunhua","non-dropping-particle":"","parse-names":false,"suffix":""},{"dropping-particle":"","family":"Huang","given":"Haiyan","non-dropping-particle":"","parse-names":false,"suffix":""},{"dropping-particle":"","family":"Sboner","given":"Andrea","non-dropping-particle":"","parse-names":false,"suffix":""},{"dropping-particle":"","family":"Yip","given":"Kevin Y.","non-dropping-particle":"","parse-names":false,"suffix":""},{"dropping-particle":"","family":"Cheng","given":"Chao","non-dropping-particle":"","parse-names":false,"suffix":""},{"dropping-particle":"","family":"Yan","given":"Koon Kiu","non-dropping-particle":"","parse-names":false,"suffix":""},{"dropping-particle":"","family":"Bhardwaj","given":"Nitin","non-dropping-particle":"","parse-names":false,"suffix":""},{"dropping-particle":"","family":"Wang","given":"Jing","non-dropping-particle":"","parse-names":false,"suffix":""},{"dropping-particle":"","family":"Lochovsky","given":"Lucas","non-dropping-particle":"","parse-names":false,"suffix":""},{"dropping-particle":"","family":"Jee","given":"Justin","non-dropping-particle":"","parse-names":false,"suffix":""},{"dropping-particle":"","family":"Gibson","given":"Theodore","non-dropping-particle":"","parse-names":false,"suffix":""},{"dropping-particle":"","family":"Leng","given":"Jing","non-dropping-particle":"","parse-names":false,"suffix":""},{"dropping-particle":"","family":"Du","given":"Jiang","non-dropping-particle":"","parse-names":false,"suffix":""},{"dropping-particle":"","family":"Harris","given":"Robert S.","non-dropping-particle":"","parse-names":false,"suffix":""},{"dropping-particle":"","family":"Song","given":"Giltae","non-dropping-particle":"","parse-names":false,"suffix":""},{"dropping-particle":"","family":"Miller","given":"Webb","non-dropping-particle":"","parse-names":false,"suffix":""},{"dropping-particle":"","family":"Suh","given":"Bernard","non-dropping-particle":"","parse-names":false,"suffix":""},{"dropping-particle":"","family":"Paten","given":"Benedict","non-dropping-particle":"","parse-names":false,"suffix":""},{"dropping-particle":"","family":"Hoffman","given":"Michael M.","non-dropping-particle":"","parse-names":false,"suffix":""},{"dropping-particle":"","family":"Buske","given":"Orion J.","non-dropping-particle":"","parse-names":false,"suffix":""},{"dropping-particle":"","family":"Weng","given":"Zhiping","non-dropping-particle":"","parse-names":false,"suffix":""},{"dropping-particle":"","family":"Dong","given":"Xianjun","non-dropping-particle":"","parse-names":false,"suffix":""},{"dropping-particle":"","family":"Wang","given":"Jie","non-dropping-particle":"","parse-names":false,"suffix":""},{"dropping-particle":"","family":"Xi","given":"Hualin","non-dropping-particle":"","parse-names":false,"suffix":""},{"dropping-particle":"","family":"Tenenbaum","given":"Scott A.","non-dropping-particle":"","parse-names":false,"suffix":""},{"dropping-particle":"","family":"Doyle","given":"Frank","non-dropping-particle":"","parse-names":false,"suffix":""},{"dropping-particle":"","family":"Chittur","given":"Sridar","non-dropping-particle":"","parse-names":false,"suffix":""},{"dropping-particle":"","family":"Penalva","given":"Luiz O.","non-dropping-particle":"","parse-names":false,"suffix":""},{"dropping-particle":"","family":"Tullius","given":"Thomas D.","non-dropping-particle":"","parse-names":false,"suffix":""},{"dropping-particle":"","family":"White","given":"Kevin P.","non-dropping-particle":"","parse-names":false,"suffix":""},{"dropping-particle":"","family":"Karmakar","given":"Subhradip","non-dropping-particle":"","parse-names":false,"suffix":""},{"dropping-particle":"","family":"Victorsen","given":"Alec","non-dropping-particle":"","parse-names":false,"suffix":""},{"dropping-particle":"","family":"Jameel","given":"Nader","non-dropping-particle":"","parse-names":false,"suffix":""},{"dropping-particle":"","family":"Bild","given":"Nick","non-dropping-particle":"","parse-names":false,"suffix":""},{"dropping-particle":"","family":"Grossman","given":"Robert L.","non-dropping-particle":"","parse-names":false,"suffix":""},{"dropping-particle":"","family":"Collins","given":"Patrick J.","non-dropping-particle":"","parse-names":false,"suffix":""},{"dropping-particle":"","family":"Trinklein","given":"Nathan D.","non-dropping-particle":"","parse-names":false,"suffix":""},{"dropping-particle":"","family":"Giddings","given":"Morgan C.","non-dropping-particle":"","parse-names":false,"suffix":""},{"dropping-particle":"","family":"Khatun","given":"Jainab","non-dropping-particle":"","parse-names":false,"suffix":""},{"dropping-particle":"","family":"Maier","given":"Chris","non-dropping-particle":"","parse-names":false,"suffix":""},{"dropping-particle":"","family":"Wang","given":"Ting","non-dropping-particle":"","parse-names":false,"suffix":""},{"dropping-particle":"","family":"Whitfield","given":"Troy W.","non-dropping-particle":"","parse-names":false,"suffix":""},{"dropping-particle":"","family":"Chen","given":"Xian","non-dropping-particle":"","parse-names":false,"suffix":""},{"dropping-particle":"","family":"Yu","given":"Yanbao","non-dropping-particle":"","parse-names":false,"suffix":""},{"dropping-particle":"","family":"Gunawardena","given":"Harsha","non-dropping-particle":"","parse-names":false,"suffix":""},{"dropping-particle":"","family":"Feingold","given":"Elise A.","non-dropping-particle":"","parse-names":false,"suffix":""},{"dropping-particle":"","family":"Lowdon","given":"Rebecca F.","non-dropping-particle":"","parse-names":false,"suffix":""},{"dropping-particle":"","family":"Dillon","given":"Laura A.L.","non-dropping-particle":"","parse-names":false,"suffix":""},{"dropping-particle":"","family":"Good","given":"Peter J.","non-dropping-particle":"","parse-names":false,"suffix":""},{"dropping-particle":"","family":"Risk","given":"Brian","non-dropping-particle":"","parse-names":false,"suffix":""}],"container-title":"PLoS Biology","id":"ITEM-2","issue":"4","issued":{"date-parts":[["2011","4","1"]]},"page":"e1001046","publisher":"Public Library of Science","title":"A user's guide to the Encyclopedia of DNA elements (ENCODE)","type":"article-journal","volume":"9"},"uris":["http://www.mendeley.com/documents/?uuid=492922ab-13a5-3528-91a2-63d0b5f49ba1"]},{"id":"ITEM-3","itemData":{"DOI":"10.1038/nature11232","ISSN":"00280836","PMID":"22955617","abstract":"DNaseĝ€‰I hypersensitive sites (DHSs) are markers of regulatory DNA and have underpinned the discovery of all classes of cis-regulatory elements including enhancers, promoters, insulators, silencers and locus control regions. Here we present the first extensive map of human DHSs identified through genome-wide profiling in 125 diverse cell and tissue types. We identify ĝ̂1/42.9 million DHSs that encompass virtually all known experimentally validated cis-regulatory sequences and expose a vast trove of novel elements, most with highly cell-selective regulation. Annotating these elements using ENCODE data reveals novel relationships between chromatin accessibility, transcription, DNA methylation and regulatory factor occupancy patterns. We connect ĝ̂1/4580,000 distal DHSs with their target promoters, revealing systematic pairing of different classes of distal DHSs and specific promoter types. Patterning of chromatin accessibility at many regulatory regions is organized with dozens to hundreds of co-activated elements, and the transcellular DNaseĝ€‰I sensitivity pattern at a given region can predict cell-type-specific functional behaviours. The DHS landscape shows signatures of recent functional evolutionary constraint. However, the DHS compartment in pluripotent and immortalized cells exhibits higher mutation rates than that in highly differentiated cells, exposing an unexpected link between chromatin accessibility, proliferative potential and patterns of human variation. © 2012 Macmillan Publishers Limited. All rights reserved.","author":[{"dropping-particle":"","family":"Thurman","given":"Robert E.","non-dropping-particle":"","parse-names":false,"suffix":""},{"dropping-particle":"","family":"Rynes","given":"Eric","non-dropping-particle":"","parse-names":false,"suffix":""},{"dropping-particle":"","family":"Humbert","given":"Richard","non-dropping-particle":"","parse-names":false,"suffix":""},{"dropping-particle":"","family":"Vierstra","given":"Jeff","non-dropping-particle":"","parse-names":false,"suffix":""},{"dropping-particle":"","family":"Maurano","given":"Matthew T.","non-dropping-particle":"","parse-names":false,"suffix":""},{"dropping-particle":"","family":"Haugen","given":"Eric","non-dropping-particle":"","parse-names":false,"suffix":""},{"dropping-particle":"","family":"Sheffield","given":"Nathan C.","non-dropping-particle":"","parse-names":false,"suffix":""},{"dropping-particle":"","family":"Stergachis","given":"Andrew B.","non-dropping-particle":"","parse-names":false,"suffix":""},{"dropping-particle":"","family":"Wang","given":"Hao","non-dropping-particle":"","parse-names":false,"suffix":""},{"dropping-particle":"","family":"Vernot","given":"Benjamin","non-dropping-particle":"","parse-names":false,"suffix":""},{"dropping-particle":"","family":"Garg","given":"Kavita","non-dropping-particle":"","parse-names":false,"suffix":""},{"dropping-particle":"","family":"John","given":"Sam","non-dropping-particle":"","parse-names":false,"suffix":""},{"dropping-particle":"","family":"Sandstrom","given":"Richard","non-dropping-particle":"","parse-names":false,"suffix":""},{"dropping-particle":"","family":"Bates","given":"Daniel","non-dropping-particle":"","parse-names":false,"suffix":""},{"dropping-particle":"","family":"Boatman","given":"Lisa","non-dropping-particle":"","parse-names":false,"suffix":""},{"dropping-particle":"","family":"Canfield","given":"Theresa K.","non-dropping-particle":"","parse-names":false,"suffix":""},{"dropping-particle":"","family":"Diegel","given":"Morgan","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iste","given":"Erika","non-dropping-particle":"","parse-names":false,"suffix":""},{"dropping-particle":"","family":"Johnson","given":"Audra K.","non-dropping-particle":"","parse-names":false,"suffix":""},{"dropping-particle":"","family":"Johnson","given":"Ericka M.","non-dropping-particle":"","parse-names":false,"suffix":""},{"dropping-particle":"","family":"Kutyavin","given":"Tanya","non-dropping-particle":"","parse-names":false,"suffix":""},{"dropping-particle":"","family":"Lajoie","given":"Bryan","non-dropping-particle":"","parse-names":false,"suffix":""},{"dropping-particle":"","family":"Lee","given":"Bum Kyu","non-dropping-particle":"","parse-names":false,"suffix":""},{"dropping-particle":"","family":"Lee","given":"Kristen","non-dropping-particle":"","parse-names":false,"suffix":""},{"dropping-particle":"","family":"London","given":"Darin","non-dropping-particle":"","parse-names":false,"suffix":""},{"dropping-particle":"","family":"Lotakis","given":"Dimitra","non-dropping-particle":"","parse-names":false,"suffix":""},{"dropping-particle":"","family":"Neph","given":"Shane","non-dropping-particle":"","parse-names":false,"suffix":""},{"dropping-particle":"","family":"Neri","given":"Fi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Safi","given":"Alexias","non-dropping-particle":"","parse-names":false,"suffix":""},{"dropping-particle":"","family":"Sanchez","given":"Minerva E.","non-dropping-particle":"","parse-names":false,"suffix":""},{"dropping-particle":"","family":"Sanyal","given":"Amartya","non-dropping-particle":"","parse-names":false,"suffix":""},{"dropping-particle":"","family":"Shafer","given":"Anthony","non-dropping-particle":"","parse-names":false,"suffix":""},{"dropping-particle":"","family":"Simon","given":"Jeremy M.","non-dropping-particle":"","parse-names":false,"suffix":""},{"dropping-particle":"","family":"Song","given":"Lingyun","non-dropping-particle":"","parse-names":false,"suffix":""},{"dropping-particle":"","family":"Vong","given":"Shinny","non-dropping-particle":"","parse-names":false,"suffix":""},{"dropping-particle":"","family":"Weaver","given":"Molly","non-dropping-particle":"","parse-names":false,"suffix":""},{"dropping-particle":"","family":"Yan","given":"Yongqi","non-dropping-particle":"","parse-names":false,"suffix":""},{"dropping-particle":"","family":"Zhang","given":"Zhancheng","non-dropping-particle":"","parse-names":false,"suffix":""},{"dropping-particle":"","family":"Zhang","given":"Zhuzhu","non-dropping-particle":"","parse-names":false,"suffix":""},{"dropping-particle":"","family":"Lenhard","given":"Boris","non-dropping-particle":"","parse-names":false,"suffix":""},{"dropping-particle":"","family":"Tewari","given":"Muneesh","non-dropping-particle":"","parse-names":false,"suffix":""},{"dropping-particle":"","family":"Dorschner","given":"Michael O.","non-dropping-particle":"","parse-names":false,"suffix":""},{"dropping-particle":"","family":"Hansen","given":"R. Scott","non-dropping-particle":"","parse-names":false,"suffix":""},{"dropping-particle":"","family":"Navas","given":"Patrick A.","non-dropping-particle":"","parse-names":false,"suffix":""},{"dropping-particle":"","family":"Stamatoyannopoulos","given":"George","non-dropping-particle":"","parse-names":false,"suffix":""},{"dropping-particle":"","family":"Iyer","given":"Vishwanath R.","non-dropping-particle":"","parse-names":false,"suffix":""},{"dropping-particle":"","family":"Lieb","given":"Jason D.","non-dropping-particle":"","parse-names":false,"suffix":""},{"dropping-particle":"","family":"Sunyaev","given":"Shamil R.","non-dropping-particle":"","parse-names":false,"suffix":""},{"dropping-particle":"","family":"Akey","given":"Joshua M.","non-dropping-particle":"","parse-names":false,"suffix":""},{"dropping-particle":"","family":"Sabo","given":"Peter J.","non-dropping-particle":"","parse-names":false,"suffix":""},{"dropping-particle":"","family":"Kaul","given":"Rajinder","non-dropping-particle":"","parse-names":false,"suffix":""},{"dropping-particle":"","family":"Furey","given":"Terrence S.","non-dropping-particle":"","parse-names":false,"suffix":""},{"dropping-particle":"","family":"Dekker","given":"Job","non-dropping-particle":"","parse-names":false,"suffix":""},{"dropping-particle":"","family":"Crawford","given":"Gregory E.","non-dropping-particle":"","parse-names":false,"suffix":""},{"dropping-particle":"","family":"Stamatoyannopoulos","given":"John A.","non-dropping-particle":"","parse-names":false,"suffix":""}],"container-title":"Nature","id":"ITEM-3","issue":"7414","issued":{"date-parts":[["2012","9","6"]]},"page":"75-82","publisher":"Nature Publishing Group","title":"The accessible chromatin landscape of the human genome","type":"article-journal","volume":"489"},"uris":["http://www.mendeley.com/documents/?uuid=c1d6495f-1a3d-34e7-b3dd-5c1b049f93c8"]}],"mendeley":{"formattedCitation":"(Harrow et al., 2012; Myers et al., 2011; Thurman et al., 2012)","plainTextFormattedCitation":"(Harrow et al., 2012; Myers et al., 2011; Thurman et al., 2012)","previouslyFormattedCitation":"(Harrow et al., 2012; Myers et al., 2011; Thurman et al., 2012)"},"properties":{"noteIndex":0},"schema":"https://github.com/citation-style-language/schema/raw/master/csl-citation.json"}</w:instrText>
      </w:r>
      <w:r w:rsidR="00ED5A1B">
        <w:rPr>
          <w:rFonts w:ascii="Arial" w:hAnsi="Arial" w:cs="Arial"/>
        </w:rPr>
        <w:fldChar w:fldCharType="separate"/>
      </w:r>
      <w:r w:rsidR="00ED5A1B" w:rsidRPr="00ED5A1B">
        <w:rPr>
          <w:rFonts w:ascii="Arial" w:hAnsi="Arial" w:cs="Arial"/>
          <w:noProof/>
        </w:rPr>
        <w:t>(Harrow et al., 2012; Myers et al., 2011; Thurman et al., 2012)</w:t>
      </w:r>
      <w:ins w:id="478" w:author="Irina Lazar" w:date="2020-11-05T13:40:00Z">
        <w:r w:rsidR="00ED5A1B">
          <w:rPr>
            <w:rFonts w:ascii="Arial" w:hAnsi="Arial" w:cs="Arial"/>
          </w:rPr>
          <w:fldChar w:fldCharType="end"/>
        </w:r>
      </w:ins>
      <w:r>
        <w:rPr>
          <w:rFonts w:ascii="Arial" w:hAnsi="Arial" w:cs="Arial"/>
        </w:rPr>
        <w:t>. We further divided proximal regions based on the change in expression of the nearest gene</w:t>
      </w:r>
      <w:ins w:id="479" w:author="Irina Lazar" w:date="2020-11-06T11:13:00Z">
        <w:r w:rsidR="00217188">
          <w:rPr>
            <w:rFonts w:ascii="Arial" w:hAnsi="Arial" w:cs="Arial"/>
          </w:rPr>
          <w:t xml:space="preserve">, </w:t>
        </w:r>
      </w:ins>
      <w:r>
        <w:rPr>
          <w:rFonts w:ascii="Arial" w:hAnsi="Arial" w:cs="Arial"/>
        </w:rPr>
        <w:t xml:space="preserve">leading to 6 distinct categories. The </w:t>
      </w:r>
      <w:ins w:id="480" w:author="Irina Lazar" w:date="2020-11-05T10:37:00Z">
        <w:r w:rsidR="00D67ABD">
          <w:rPr>
            <w:rFonts w:ascii="Arial" w:hAnsi="Arial" w:cs="Arial"/>
          </w:rPr>
          <w:t xml:space="preserve">first 2 most </w:t>
        </w:r>
      </w:ins>
      <w:commentRangeStart w:id="481"/>
      <w:commentRangeStart w:id="482"/>
      <w:ins w:id="483" w:author="Irina Lazar" w:date="2020-11-05T10:39:00Z">
        <w:r w:rsidR="00F2347D">
          <w:rPr>
            <w:rFonts w:ascii="Arial" w:hAnsi="Arial" w:cs="Arial"/>
          </w:rPr>
          <w:t>abundant categories</w:t>
        </w:r>
      </w:ins>
      <w:r>
        <w:rPr>
          <w:rFonts w:ascii="Arial" w:hAnsi="Arial" w:cs="Arial"/>
        </w:rPr>
        <w:t xml:space="preserve"> </w:t>
      </w:r>
      <w:commentRangeEnd w:id="481"/>
      <w:r w:rsidR="00795EE0">
        <w:rPr>
          <w:rStyle w:val="CommentReference"/>
        </w:rPr>
        <w:commentReference w:id="481"/>
      </w:r>
      <w:commentRangeEnd w:id="482"/>
      <w:r w:rsidR="002A6B66">
        <w:rPr>
          <w:rStyle w:val="CommentReference"/>
        </w:rPr>
        <w:commentReference w:id="482"/>
      </w:r>
      <w:ins w:id="484" w:author="Irina Lazar" w:date="2020-11-05T10:39:00Z">
        <w:r w:rsidR="00F2347D">
          <w:rPr>
            <w:rFonts w:ascii="Arial" w:hAnsi="Arial" w:cs="Arial"/>
          </w:rPr>
          <w:t>contained</w:t>
        </w:r>
      </w:ins>
      <w:r>
        <w:rPr>
          <w:rFonts w:ascii="Arial" w:hAnsi="Arial" w:cs="Arial"/>
        </w:rPr>
        <w:t xml:space="preserve"> regions with increased chromatin accessibility and upregulated nearby genes - Category 1, and increased chromatin accessibility and downregulated nearby genes - Category 2. Category 3 and 4 comprised proximal regions of less chromatin accessibility for which gene expression was either downregulated or upregulated, respectively. Categories 5 and 6 were proximal regions with increased and decreased chromatin accessibility respectively, for which the</w:t>
      </w:r>
      <w:ins w:id="485" w:author="Irina Lazar" w:date="2020-11-05T10:39:00Z">
        <w:r w:rsidR="00F2347D">
          <w:rPr>
            <w:rFonts w:ascii="Arial" w:hAnsi="Arial" w:cs="Arial"/>
          </w:rPr>
          <w:t xml:space="preserve"> expression of the</w:t>
        </w:r>
      </w:ins>
      <w:r>
        <w:rPr>
          <w:rFonts w:ascii="Arial" w:hAnsi="Arial" w:cs="Arial"/>
        </w:rPr>
        <w:t xml:space="preserve"> nearest gene was not detected in spermatogonial cells (Fig. 3A and Table S3).</w:t>
      </w:r>
    </w:p>
    <w:p w14:paraId="1F5A1EBE" w14:textId="6C1D50A5" w:rsidR="00141FE2" w:rsidRDefault="00494984">
      <w:pPr>
        <w:spacing w:before="120"/>
      </w:pPr>
      <w:r>
        <w:rPr>
          <w:rFonts w:ascii="Arial" w:hAnsi="Arial" w:cs="Arial"/>
        </w:rPr>
        <w:t xml:space="preserve">For a subset of regions in Category 1, ChIP-seq overlap identified active H3K4me3, H3K27ac or dual H3K4me3/H3K27ac modifications, and an overall lack of H3K27me3 (Fig. 3B and Table S3). Notably, several of the genes in Category 1 for which chromatin opening was also marked by histone modifications, are known regulators of stem cell potential. </w:t>
      </w:r>
      <w:r>
        <w:rPr>
          <w:rFonts w:ascii="Arial" w:hAnsi="Arial" w:cs="Arial"/>
          <w:i/>
          <w:iCs/>
        </w:rPr>
        <w:t>Pdpk1</w:t>
      </w:r>
      <w:r>
        <w:rPr>
          <w:rFonts w:ascii="Arial" w:hAnsi="Arial" w:cs="Arial"/>
        </w:rPr>
        <w:t xml:space="preserve"> promoter region was marked by a dual H3K4me3/H3K27ac, while </w:t>
      </w:r>
      <w:r>
        <w:rPr>
          <w:rFonts w:ascii="Arial" w:hAnsi="Arial" w:cs="Arial"/>
          <w:i/>
          <w:iCs/>
        </w:rPr>
        <w:t>Pdpk1</w:t>
      </w:r>
      <w:r>
        <w:rPr>
          <w:rFonts w:ascii="Arial" w:hAnsi="Arial" w:cs="Arial"/>
        </w:rPr>
        <w:t xml:space="preserve"> mRNA showed a slight upregulation in adult spermatogonia (Fig. S3A). </w:t>
      </w:r>
      <w:r>
        <w:rPr>
          <w:rFonts w:ascii="Arial" w:hAnsi="Arial" w:cs="Arial"/>
          <w:i/>
          <w:iCs/>
        </w:rPr>
        <w:t>Pdpk1</w:t>
      </w:r>
      <w:r>
        <w:rPr>
          <w:rFonts w:ascii="Arial" w:hAnsi="Arial" w:cs="Arial"/>
        </w:rPr>
        <w:t xml:space="preserve"> (phosphoinositide-dependent protein kinase 1) is a glycolysis factor, important </w:t>
      </w:r>
      <w:r>
        <w:rPr>
          <w:rFonts w:ascii="Arial" w:hAnsi="Arial" w:cs="Arial"/>
        </w:rPr>
        <w:lastRenderedPageBreak/>
        <w:t xml:space="preserve">for spermatogonial stem cell self-renewal </w:t>
      </w:r>
      <w:r>
        <w:fldChar w:fldCharType="begin" w:fldLock="1"/>
      </w:r>
      <w:r>
        <w:instrText>ADDIN CSL_CITATION {"citationItems":[{"id":"ITEM-1","itemData":{"DOI":"10.1101/gad.287045.116","ISSN":"15495477","PMID":"28007786","abstract":"Myc plays critical roles in the self-renewal division of various stem cell types. In spermatogonial stem cells (SSCs), Myc controls SSC fate decisions because Myc overexpression induces enhanced self-renewal division, while depletion of Max, a Myc-binding partner, leads to meiotic induction. However, the mechanism by which Myc acts on SSC fate is unclear. Here we demonstrate a critical link between Myc/Mycn gene activity and glycolysis in SSC selfrenewal. In SSCs, Myc/Mycn are regulated by Foxo1, whose deficiency impairs SSC self-renewal. Myc/Mycn-deficient SSCs not only undergo limited self-renewal division but also display diminished glycolytic activity. While inhibition of glycolysis decreased SSC activity, chemical stimulation of glycolysis or transfection of active Akt1 or Pdpk1 (phosphoinositide-dependent protein kinase 1) augmented self-renewal division, and long-term SSC cultures were derived from a nonpermissive strain that showed limited self-renewal division. These results suggested that Myc-mediated glycolysis is an important factor that increases the frequency of SSC self-renewal division.","author":[{"dropping-particle":"","family":"Kanatsu-Shinohara","given":"Mito","non-dropping-particle":"","parse-names":false,"suffix":""},{"dropping-particle":"","family":"Tanaka","given":"Takashi","non-dropping-particle":"","parse-names":false,"suffix":""},{"dropping-particle":"","family":"Ogonuki","given":"Narumi","non-dropping-particle":"","parse-names":false,"suffix":""},{"dropping-particle":"","family":"Ogura","given":"Atsuo","non-dropping-particle":"","parse-names":false,"suffix":""},{"dropping-particle":"","family":"Morimoto","given":"Hiroko","non-dropping-particle":"","parse-names":false,"suffix":""},{"dropping-particle":"","family":"Cheng","given":"Pei Feng","non-dropping-particle":"","parse-names":false,"suffix":""},{"dropping-particle":"","family":"Eisenman","given":"Robert N.","non-dropping-particle":"","parse-names":false,"suffix":""},{"dropping-particle":"","family":"Trumpp","given":"Andreas","non-dropping-particle":"","parse-names":false,"suffix":""},{"dropping-particle":"","family":"Shinohara","given":"Takashi","non-dropping-particle":"","parse-names":false,"suffix":""}],"container-title":"Genes and Development","id":"ITEM-1","issue":"23","issued":{"date-parts":[["2016","12","1"]]},"page":"2637-2648","publisher":"Cold Spring Harbor Laboratory Press","title":"Myc/Mycn-mediated glycolysis enhances mouse spermatogonial stem cell self-renewal","type":"article-journal","volume":"30"},"uris":["http://www.mendeley.com/documents/?uuid=6a887de3-488b-3bc1-a79f-94c91c10c9d4"]},{"id":"ITEM-2","itemData":{"DOI":"10.1038/s41421-020-0183-x","ISSN":"20565968","abstract":"A bioenergetic balance between glycolysis and mitochondrial respiration is particularly important for stem cell fate specification. It however remains to be determined whether undifferentiated spermatogonia switch their preference for bioenergy production during differentiation. In this study, we found that ATP generation in spermatogonia was gradually increased upon retinoic acid (RA)-induced differentiation. To accommodate this elevated energy demand, RA signaling concomitantly switched ATP production in spermatogonia from glycolysis to mitochondrial respiration, accompanied by increased levels of reactive oxygen species. Disrupting mitochondrial respiration significantly blocked spermatogonial differentiation. Inhibition of glucose conversion to glucose-6-phosphate or pentose phosphate pathway also repressed the formation of c-Kit+ differentiating germ cells, suggesting that metabolites produced from glycolysis are required for spermatogonial differentiation. We further demonstrated that the expression levels of several metabolic regulators and enzymes were significantly altered upon RA-induced differentiation, with both RNA-seq and quantitative proteomic analyses. Taken together, our data unveil a critically regulated bioenergetic balance between glycolysis and mitochondrial respiration that is required for spermatogonial proliferation and differentiation.","author":[{"dropping-particle":"","family":"Chen","given":"Wei","non-dropping-particle":"","parse-names":false,"suffix":""},{"dropping-particle":"","family":"Zhang","given":"Zhaoran","non-dropping-particle":"","parse-names":false,"suffix":""},{"dropping-particle":"","family":"Chang","given":"Chingwen","non-dropping-particle":"","parse-names":false,"suffix":""},{"dropping-particle":"","family":"Yang","given":"Zhichang","non-dropping-particle":"","parse-names":false,"suffix":""},{"dropping-particle":"","family":"Wang","given":"Pengxiang","non-dropping-particle":"","parse-names":false,"suffix":""},{"dropping-particle":"","family":"Fu","given":"Haihui","non-dropping-particle":"","parse-names":false,"suffix":""},{"dropping-particle":"","family":"Wei","given":"Xiao","non-dropping-particle":"","parse-names":false,"suffix":""},{"dropping-particle":"","family":"Chen","given":"Eric","non-dropping-particle":"","parse-names":false,"suffix":""},{"dropping-particle":"","family":"Tan","given":"Suxu","non-dropping-particle":"","parse-names":false,"suffix":""},{"dropping-particle":"","family":"Huang","given":"Wen","non-dropping-particle":"","parse-names":false,"suffix":""},{"dropping-particle":"","family":"Sun","given":"Liangliang","non-dropping-particle":"","parse-names":false,"suffix":""},{"dropping-particle":"","family":"Ni","given":"Ting","non-dropping-particle":"","parse-names":false,"suffix":""},{"dropping-particle":"","family":"Yang","given":"Yi","non-dropping-particle":"","parse-names":false,"suffix":""},{"dropping-particle":"","family":"Wang","given":"Yuan","non-dropping-particle":"","parse-names":false,"suffix":""}],"container-title":"Cell Discovery","id":"ITEM-2","issue":"1","issued":{"date-parts":[["2020","12","1"]]},"page":"1-17","publisher":"Springer Nature","title":"A bioenergetic shift is required for spermatogonial differentiation","type":"article-journal","volume":"6"},"uris":["http://www.mendeley.com/documents/?uuid=9e7921bb-711b-3994-a848-5307ce9b0788"]}],"mendeley":{"formattedCitation":"(Chen et al., 2020; Kanatsu-Shinohara et al., 2016)","plainTextFormattedCitation":"(Chen et al., 2020; Kanatsu-Shinohara et al., 2016)","previouslyFormattedCitation":"(Chen et al., 2020; Kanatsu-Shinohara et al., 2016)"},"properties":{"noteIndex":0},"schema":"https://github.com/citation-style-language/schema/raw/master/csl-citation.json"}</w:instrText>
      </w:r>
      <w:r>
        <w:fldChar w:fldCharType="separate"/>
      </w:r>
      <w:bookmarkStart w:id="486" w:name="__Fieldmark__12802_2742609292"/>
      <w:r>
        <w:rPr>
          <w:rFonts w:ascii="Arial" w:hAnsi="Arial" w:cs="Arial"/>
          <w:noProof/>
        </w:rPr>
        <w:t>(</w:t>
      </w:r>
      <w:bookmarkStart w:id="487" w:name="__Fieldmark__6182_2742609292"/>
      <w:r>
        <w:rPr>
          <w:rFonts w:ascii="Arial" w:hAnsi="Arial" w:cs="Arial"/>
          <w:noProof/>
        </w:rPr>
        <w:t>C</w:t>
      </w:r>
      <w:bookmarkStart w:id="488" w:name="__Fieldmark__1602_2742609292"/>
      <w:r>
        <w:rPr>
          <w:rFonts w:ascii="Arial" w:hAnsi="Arial" w:cs="Arial"/>
          <w:noProof/>
        </w:rPr>
        <w:t>hen et al., 2020; Kanatsu-Shinohara et al., 2016)</w:t>
      </w:r>
      <w:r>
        <w:fldChar w:fldCharType="end"/>
      </w:r>
      <w:bookmarkEnd w:id="486"/>
      <w:bookmarkEnd w:id="487"/>
      <w:bookmarkEnd w:id="488"/>
      <w:r>
        <w:rPr>
          <w:rFonts w:ascii="Arial" w:hAnsi="Arial" w:cs="Arial"/>
        </w:rPr>
        <w:t xml:space="preserve">. In contrast, </w:t>
      </w:r>
      <w:r>
        <w:rPr>
          <w:rFonts w:ascii="Arial" w:hAnsi="Arial" w:cs="Arial"/>
          <w:i/>
          <w:iCs/>
        </w:rPr>
        <w:t>Gata2</w:t>
      </w:r>
      <w:r>
        <w:rPr>
          <w:rFonts w:ascii="Arial" w:hAnsi="Arial" w:cs="Arial"/>
        </w:rPr>
        <w:t xml:space="preserve"> promoter region was marked by a bivalent H3K4me3/H3K27me3 mark, while its expression showed a slight upregulation across testis maturation (Fig. S3). </w:t>
      </w:r>
      <w:r>
        <w:rPr>
          <w:rFonts w:ascii="Arial" w:hAnsi="Arial" w:cs="Arial"/>
          <w:i/>
          <w:iCs/>
        </w:rPr>
        <w:t>Gata2</w:t>
      </w:r>
      <w:r>
        <w:rPr>
          <w:rFonts w:ascii="Arial" w:hAnsi="Arial" w:cs="Arial"/>
        </w:rPr>
        <w:t xml:space="preserve"> is a known target of NANOS2, an essential regulator of spermatogonial stem cell potential </w:t>
      </w:r>
      <w:r>
        <w:fldChar w:fldCharType="begin" w:fldLock="1"/>
      </w:r>
      <w:r>
        <w:instrText>ADDIN CSL_CITATION {"citationItems":[{"id":"ITEM-1","itemData":{"DOI":"10.1242/jcs.057968","ISSN":"00219533","PMID":"20159962","abstract":"In the mouse, three genes that are homologous to the Drosophila Nanos (Nos) gene have been identified. Deletion of one of these genes, Nanos2, results in male sterility, owing to loss of germ cells during fetal life. Before apoptosis, Nanos2-null gonocytes enter meiosis, suggesting that Nanos2 functions as a meiotic repressor. Here, we show that Nanos2 is continuously expressed in male germ cells from fetal gonocytes to postnatal spermatogonial stem cells. We observed that the promeiotic factor AtRA, an analog of retinoic acid (RA), downregulates NANOS2 levels, in both fetal and postnatal gonocytes, while promoting meiosis. Interestingly, FGF9, a growth factor crucial for sex differentiation and survival of fetal gonocytes, upregulates levels of NANOS2 in both male and female primordial germ cells (PGCs) and in premeiotic spermatogonia. This effect was paralleled by an impairment of meiotic entry, suggesting that FGF9 acts as an inhibitor of meiosis through the upregulation of Nanos2. We found that NANOS2 interacts with PUM2, and that these two proteins colocalize in the ribonucleoparticle and polysomal fractions on sucrose gradients, supporting the notion that they bind RNA. Finally, we found that recombinant NANOS2 binds to two spermatogonial mRNAs, Gata2 and Taf7l, which are involved in germ-cell differentiation.","author":[{"dropping-particle":"","family":"Barrios","given":"Florencia","non-dropping-particle":"","parse-names":false,"suffix":""},{"dropping-particle":"","family":"Filipponi","given":"Doria","non-dropping-particle":"","parse-names":false,"suffix":""},{"dropping-particle":"","family":"Pellegrini","given":"Manuela","non-dropping-particle":"","parse-names":false,"suffix":""},{"dropping-particle":"","family":"Paronetto","given":"Maria Paola","non-dropping-particle":"","parse-names":false,"suffix":""},{"dropping-particle":"","family":"Siena","given":"Sara","non-dropping-particle":"Di","parse-names":false,"suffix":""},{"dropping-particle":"","family":"Geremia","given":"Raffaele","non-dropping-particle":"","parse-names":false,"suffix":""},{"dropping-particle":"","family":"Rossi","given":"Pellegrino","non-dropping-particle":"","parse-names":false,"suffix":""},{"dropping-particle":"","family":"Felici","given":"Massimo","non-dropping-particle":"De","parse-names":false,"suffix":""},{"dropping-particle":"","family":"Jannini","given":"Emmanuele A.","non-dropping-particle":"","parse-names":false,"suffix":""},{"dropping-particle":"","family":"Dolci","given":"Susanna","non-dropping-particle":"","parse-names":false,"suffix":""}],"container-title":"Journal of Cell Science","id":"ITEM-1","issue":"6","issued":{"date-parts":[["2010","3","15"]]},"page":"871-880","publisher":"The Company of Biologists Ltd","title":"Opposing effects of retinoic acid and FGF9 on Nanos2 expression and meiotic entry of mouse germ cells","type":"article-journal","volume":"123"},"uris":["http://www.mendeley.com/documents/?uuid=b9a72bb4-b381-3408-8d7c-9492217c896b"]},{"id":"ITEM-2","itemData":{"DOI":"10.1126/science.1172645","ISSN":"00368075","PMID":"19745153","abstract":"Stem cells give rise to differentiated cell types but also preserve their undifferentiated state through cell self-renewal. With the use of transgenic mice, we found that the RNA-binding protein NANOS2 is essential for maintaining spermatogonial stem cells. Lineage-tracing analyses revealed that undifferentiated spermatogonia expressing Nanos2 self-renew and generate the entire spermatogenic cell lineage. Conditional disruption of postnatal Nanos2 depleted spermatogonial stem cell reserves, whereas mouse testes in which Nanos2 had been overexpressed accumulated spermatogonia with undifferentiated, stem cell-like properties. Thus, NANOS2 is a key stem cell regulator that is expressed in self-renewing spermatogonial stem cells and maintains the stem cell state during murine spermatogenesis.","author":[{"dropping-particle":"","family":"Sada","given":"Aiko","non-dropping-particle":"","parse-names":false,"suffix":""},{"dropping-particle":"","family":"Suzuki","given":"Atsushi","non-dropping-particle":"","parse-names":false,"suffix":""},{"dropping-particle":"","family":"Suzuki","given":"Hitomi","non-dropping-particle":"","parse-names":false,"suffix":""},{"dropping-particle":"","family":"Saga","given":"Yumiko","non-dropping-particle":"","parse-names":false,"suffix":""}],"container-title":"Science","id":"ITEM-2","issue":"5946","issued":{"date-parts":[["2009"]]},"page":"1394-1398","publisher":"Science","title":"The RNA-binding protein NANOS2 is required to maintain murine spermatogonia! Stem Cells","type":"article-journal","volume":"325"},"uris":["http://www.mendeley.com/documents/?uuid=48530ad3-06a8-33a9-bde1-2d678e64e75e"]}],"mendeley":{"formattedCitation":"(Barrios et al., 2010; Sada et al., 2009)","plainTextFormattedCitation":"(Barrios et al., 2010; Sada et al., 2009)","previouslyFormattedCitation":"(Barrios et al., 2010; Sada et al., 2009)"},"properties":{"noteIndex":0},"schema":"https://github.com/citation-style-language/schema/raw/master/csl-citation.json"}</w:instrText>
      </w:r>
      <w:r>
        <w:fldChar w:fldCharType="separate"/>
      </w:r>
      <w:bookmarkStart w:id="489" w:name="__Fieldmark__12817_2742609292"/>
      <w:r>
        <w:rPr>
          <w:rFonts w:ascii="Arial" w:hAnsi="Arial" w:cs="Arial"/>
          <w:noProof/>
        </w:rPr>
        <w:t>(</w:t>
      </w:r>
      <w:bookmarkStart w:id="490" w:name="__Fieldmark__6193_2742609292"/>
      <w:r>
        <w:rPr>
          <w:rFonts w:ascii="Arial" w:hAnsi="Arial" w:cs="Arial"/>
          <w:noProof/>
        </w:rPr>
        <w:t>B</w:t>
      </w:r>
      <w:bookmarkStart w:id="491" w:name="__Fieldmark__1620_2742609292"/>
      <w:r>
        <w:rPr>
          <w:rFonts w:ascii="Arial" w:hAnsi="Arial" w:cs="Arial"/>
          <w:noProof/>
        </w:rPr>
        <w:t>arrios et al., 2010; Sada et al., 2009)</w:t>
      </w:r>
      <w:r>
        <w:fldChar w:fldCharType="end"/>
      </w:r>
      <w:bookmarkEnd w:id="489"/>
      <w:bookmarkEnd w:id="490"/>
      <w:bookmarkEnd w:id="491"/>
      <w:r>
        <w:rPr>
          <w:rFonts w:ascii="Arial" w:hAnsi="Arial" w:cs="Arial"/>
        </w:rPr>
        <w:t xml:space="preserve">. Other exemplary genes in Category 1 included pyruvate cellular carriers </w:t>
      </w:r>
      <w:r>
        <w:rPr>
          <w:rFonts w:ascii="Arial" w:hAnsi="Arial" w:cs="Arial"/>
          <w:i/>
        </w:rPr>
        <w:t>Slc25a18, Slc23a1</w:t>
      </w:r>
      <w:r>
        <w:rPr>
          <w:rFonts w:ascii="Arial" w:hAnsi="Arial" w:cs="Arial"/>
        </w:rPr>
        <w:t xml:space="preserve"> and </w:t>
      </w:r>
      <w:r>
        <w:rPr>
          <w:rFonts w:ascii="Arial" w:hAnsi="Arial" w:cs="Arial"/>
          <w:i/>
        </w:rPr>
        <w:t>Slc2a5</w:t>
      </w:r>
      <w:r>
        <w:rPr>
          <w:rFonts w:ascii="Arial" w:hAnsi="Arial" w:cs="Arial"/>
        </w:rPr>
        <w:t xml:space="preserve">, </w:t>
      </w:r>
      <w:ins w:id="492" w:author="Irina Lazar" w:date="2020-11-06T11:19:00Z">
        <w:r w:rsidR="0044499A">
          <w:rPr>
            <w:rFonts w:ascii="Arial" w:hAnsi="Arial" w:cs="Arial"/>
          </w:rPr>
          <w:t>suggesting</w:t>
        </w:r>
      </w:ins>
      <w:r>
        <w:rPr>
          <w:rFonts w:ascii="Arial" w:hAnsi="Arial" w:cs="Arial"/>
        </w:rPr>
        <w:t xml:space="preserve"> differences in glycolysis</w:t>
      </w:r>
      <w:ins w:id="493" w:author="Irina Lazar" w:date="2020-11-06T11:19:00Z">
        <w:r w:rsidR="0044499A">
          <w:rPr>
            <w:rFonts w:ascii="Arial" w:hAnsi="Arial" w:cs="Arial"/>
          </w:rPr>
          <w:t xml:space="preserve"> regulation</w:t>
        </w:r>
      </w:ins>
      <w:r>
        <w:rPr>
          <w:rFonts w:ascii="Arial" w:hAnsi="Arial" w:cs="Arial"/>
        </w:rPr>
        <w:t xml:space="preserve"> in adult spermatogonial cells (Table S3). </w:t>
      </w:r>
      <w:ins w:id="494" w:author="Irina Lazar" w:date="2020-11-06T11:14:00Z">
        <w:r w:rsidR="0041267B">
          <w:rPr>
            <w:rFonts w:ascii="Arial" w:hAnsi="Arial" w:cs="Arial"/>
          </w:rPr>
          <w:t>Notably,</w:t>
        </w:r>
      </w:ins>
      <w:r>
        <w:rPr>
          <w:rFonts w:ascii="Arial" w:hAnsi="Arial" w:cs="Arial"/>
        </w:rPr>
        <w:t xml:space="preserve"> we found</w:t>
      </w:r>
      <w:ins w:id="495" w:author="Irina Lazar" w:date="2020-11-06T17:18:00Z">
        <w:r w:rsidR="00C26D4B">
          <w:rPr>
            <w:rFonts w:ascii="Arial" w:hAnsi="Arial" w:cs="Arial"/>
          </w:rPr>
          <w:t xml:space="preserve"> an</w:t>
        </w:r>
      </w:ins>
      <w:r>
        <w:rPr>
          <w:rFonts w:ascii="Arial" w:hAnsi="Arial" w:cs="Arial"/>
        </w:rPr>
        <w:t xml:space="preserve"> increased chromatin accessibility </w:t>
      </w:r>
      <w:ins w:id="496" w:author="Irina Lazar" w:date="2020-11-06T11:15:00Z">
        <w:r w:rsidR="0041267B">
          <w:rPr>
            <w:rFonts w:ascii="Arial" w:hAnsi="Arial" w:cs="Arial"/>
          </w:rPr>
          <w:t>at the</w:t>
        </w:r>
      </w:ins>
      <w:r>
        <w:rPr>
          <w:rFonts w:ascii="Arial" w:hAnsi="Arial" w:cs="Arial"/>
        </w:rPr>
        <w:t xml:space="preserve"> TSS of GDNF receptor </w:t>
      </w:r>
      <w:r>
        <w:rPr>
          <w:rFonts w:ascii="Arial" w:hAnsi="Arial" w:cs="Arial"/>
          <w:i/>
        </w:rPr>
        <w:t>Gfra2</w:t>
      </w:r>
      <w:ins w:id="497" w:author="Irina Lazar" w:date="2020-11-06T11:16:00Z">
        <w:r w:rsidR="004F6371">
          <w:rPr>
            <w:rFonts w:ascii="Arial" w:hAnsi="Arial" w:cs="Arial"/>
            <w:i/>
          </w:rPr>
          <w:t xml:space="preserve"> </w:t>
        </w:r>
        <w:r w:rsidR="004F6371">
          <w:rPr>
            <w:rFonts w:ascii="Arial" w:hAnsi="Arial" w:cs="Arial"/>
            <w:iCs/>
          </w:rPr>
          <w:t>(Fig. 3C)</w:t>
        </w:r>
      </w:ins>
      <w:ins w:id="498" w:author="Irina Lazar" w:date="2020-11-06T11:15:00Z">
        <w:r w:rsidR="0041267B">
          <w:rPr>
            <w:rFonts w:ascii="Arial" w:hAnsi="Arial" w:cs="Arial"/>
            <w:i/>
          </w:rPr>
          <w:t xml:space="preserve">. </w:t>
        </w:r>
        <w:r w:rsidR="0041267B" w:rsidRPr="004F6371">
          <w:rPr>
            <w:rFonts w:ascii="Arial" w:hAnsi="Arial" w:cs="Arial"/>
            <w:iCs/>
          </w:rPr>
          <w:t>At mRNA level,</w:t>
        </w:r>
        <w:r w:rsidR="0041267B">
          <w:rPr>
            <w:rFonts w:ascii="Arial" w:hAnsi="Arial" w:cs="Arial"/>
            <w:i/>
          </w:rPr>
          <w:t xml:space="preserve"> Gfra2 </w:t>
        </w:r>
      </w:ins>
      <w:r>
        <w:rPr>
          <w:rFonts w:ascii="Arial" w:hAnsi="Arial" w:cs="Arial"/>
          <w:i/>
        </w:rPr>
        <w:t xml:space="preserve"> </w:t>
      </w:r>
      <w:r>
        <w:rPr>
          <w:rFonts w:ascii="Arial" w:hAnsi="Arial" w:cs="Arial"/>
          <w:iCs/>
        </w:rPr>
        <w:t xml:space="preserve">displayed a marked upregulation in adult spermatogonial cells, </w:t>
      </w:r>
      <w:ins w:id="499" w:author="Irina Lazar" w:date="2020-11-06T11:16:00Z">
        <w:r w:rsidR="004F6371">
          <w:rPr>
            <w:rFonts w:ascii="Arial" w:hAnsi="Arial" w:cs="Arial"/>
            <w:iCs/>
          </w:rPr>
          <w:t xml:space="preserve">indicating an increased </w:t>
        </w:r>
      </w:ins>
      <w:r>
        <w:rPr>
          <w:rFonts w:ascii="Arial" w:hAnsi="Arial" w:cs="Arial"/>
          <w:iCs/>
        </w:rPr>
        <w:t>utilization of GFRA</w:t>
      </w:r>
      <w:ins w:id="500" w:author="Irina Lazar" w:date="2020-11-06T11:17:00Z">
        <w:r w:rsidR="004F6371">
          <w:rPr>
            <w:rFonts w:ascii="Arial" w:hAnsi="Arial" w:cs="Arial"/>
            <w:iCs/>
          </w:rPr>
          <w:t>2</w:t>
        </w:r>
      </w:ins>
      <w:r>
        <w:rPr>
          <w:rFonts w:ascii="Arial" w:hAnsi="Arial" w:cs="Arial"/>
          <w:iCs/>
        </w:rPr>
        <w:t xml:space="preserve"> receptors in adult spermatogonial cells compared to early postnatal stages, in which GFRA1-mediated signaling is dominant (Fig. 3C)</w:t>
      </w:r>
      <w:r>
        <w:rPr>
          <w:rFonts w:ascii="Arial" w:hAnsi="Arial" w:cs="Arial"/>
        </w:rPr>
        <w:t xml:space="preserve"> </w:t>
      </w:r>
      <w:r>
        <w:fldChar w:fldCharType="begin" w:fldLock="1"/>
      </w:r>
      <w:r>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Hammoud et al., 2015)","plainTextFormattedCitation":"(Grive et al., 2019; Hammoud et al., 2015)","previouslyFormattedCitation":"(Grive et al., 2019; Hammoud et al., 2015)"},"properties":{"noteIndex":0},"schema":"https://github.com/citation-style-language/schema/raw/master/csl-citation.json"}</w:instrText>
      </w:r>
      <w:r>
        <w:fldChar w:fldCharType="separate"/>
      </w:r>
      <w:bookmarkStart w:id="501" w:name="__Fieldmark__12835_2742609292"/>
      <w:r>
        <w:rPr>
          <w:rFonts w:ascii="Arial" w:hAnsi="Arial" w:cs="Arial"/>
          <w:noProof/>
        </w:rPr>
        <w:t>(</w:t>
      </w:r>
      <w:bookmarkStart w:id="502" w:name="__Fieldmark__6207_2742609292"/>
      <w:r>
        <w:rPr>
          <w:rFonts w:ascii="Arial" w:hAnsi="Arial" w:cs="Arial"/>
          <w:noProof/>
        </w:rPr>
        <w:t>G</w:t>
      </w:r>
      <w:bookmarkStart w:id="503" w:name="__Fieldmark__1651_2742609292"/>
      <w:r>
        <w:rPr>
          <w:rFonts w:ascii="Arial" w:hAnsi="Arial" w:cs="Arial"/>
          <w:noProof/>
        </w:rPr>
        <w:t>rive et al., 2019; Hammoud et al., 2015)</w:t>
      </w:r>
      <w:r>
        <w:fldChar w:fldCharType="end"/>
      </w:r>
      <w:bookmarkEnd w:id="501"/>
      <w:bookmarkEnd w:id="502"/>
      <w:bookmarkEnd w:id="503"/>
      <w:r>
        <w:rPr>
          <w:rFonts w:ascii="Arial" w:hAnsi="Arial" w:cs="Arial"/>
          <w:iCs/>
        </w:rPr>
        <w:t>.</w:t>
      </w:r>
      <w:r>
        <w:rPr>
          <w:rFonts w:ascii="Arial" w:hAnsi="Arial" w:cs="Arial"/>
        </w:rPr>
        <w:t xml:space="preserve"> We also observed an increased chromatin accessibility and upregulation of DNA damage responsive gene </w:t>
      </w:r>
      <w:r>
        <w:rPr>
          <w:rFonts w:ascii="Arial" w:hAnsi="Arial" w:cs="Arial"/>
          <w:i/>
          <w:iCs/>
        </w:rPr>
        <w:t>Fus</w:t>
      </w:r>
      <w:r>
        <w:rPr>
          <w:rFonts w:ascii="Arial" w:hAnsi="Arial" w:cs="Arial"/>
        </w:rPr>
        <w:t xml:space="preserve">, and the multifunctional redox gene </w:t>
      </w:r>
      <w:r>
        <w:rPr>
          <w:rFonts w:ascii="Arial" w:hAnsi="Arial" w:cs="Arial"/>
          <w:i/>
          <w:iCs/>
        </w:rPr>
        <w:t>Prdx4</w:t>
      </w:r>
      <w:ins w:id="504" w:author="Irina Lazar" w:date="2020-11-06T11:21:00Z">
        <w:r w:rsidR="00943567">
          <w:rPr>
            <w:rFonts w:ascii="Arial" w:hAnsi="Arial" w:cs="Arial"/>
            <w:i/>
            <w:iCs/>
          </w:rPr>
          <w:t xml:space="preserve"> </w:t>
        </w:r>
        <w:r w:rsidR="00943567">
          <w:rPr>
            <w:rFonts w:ascii="Arial" w:hAnsi="Arial" w:cs="Arial"/>
          </w:rPr>
          <w:t>(Table S3)</w:t>
        </w:r>
      </w:ins>
      <w:ins w:id="505" w:author="Irina Lazar" w:date="2020-11-06T11:20:00Z">
        <w:r w:rsidR="0044499A">
          <w:rPr>
            <w:rFonts w:ascii="Arial" w:hAnsi="Arial" w:cs="Arial"/>
            <w:i/>
            <w:iCs/>
          </w:rPr>
          <w:t xml:space="preserve">. </w:t>
        </w:r>
      </w:ins>
    </w:p>
    <w:p w14:paraId="5F5A2B86" w14:textId="7E7B5567" w:rsidR="00141FE2" w:rsidRDefault="00494984">
      <w:pPr>
        <w:spacing w:before="120"/>
      </w:pPr>
      <w:r>
        <w:rPr>
          <w:rFonts w:ascii="Arial" w:hAnsi="Arial" w:cs="Arial"/>
        </w:rPr>
        <w:t xml:space="preserve">Interestingly, the highest number of differentially accessible chromatin regions were in Category 2, and included proximal regions with increased chromatin accessibility and decreased expression of nearby genes in adult spermatogonia, indicative of active repression taking place (Fig. 3A and Table S3). A subset of Category 2 regions was marked by H3K27me3 together with H3K4me3, and mainly associated with developmental genes such as </w:t>
      </w:r>
      <w:r>
        <w:rPr>
          <w:rFonts w:ascii="Arial" w:hAnsi="Arial" w:cs="Arial"/>
          <w:i/>
        </w:rPr>
        <w:t xml:space="preserve">Satb1 </w:t>
      </w:r>
      <w:r>
        <w:rPr>
          <w:rFonts w:ascii="Arial" w:hAnsi="Arial" w:cs="Arial"/>
          <w:iCs/>
        </w:rPr>
        <w:t>and</w:t>
      </w:r>
      <w:r>
        <w:rPr>
          <w:rFonts w:ascii="Arial" w:hAnsi="Arial" w:cs="Arial"/>
          <w:i/>
        </w:rPr>
        <w:t xml:space="preserve"> Hmx1,</w:t>
      </w:r>
      <w:r>
        <w:rPr>
          <w:rFonts w:ascii="Arial" w:hAnsi="Arial" w:cs="Arial"/>
        </w:rPr>
        <w:t xml:space="preserve"> </w:t>
      </w:r>
      <w:r>
        <w:rPr>
          <w:rFonts w:ascii="Arial" w:hAnsi="Arial" w:cs="Arial"/>
          <w:i/>
        </w:rPr>
        <w:t>(</w:t>
      </w:r>
      <w:r>
        <w:rPr>
          <w:rFonts w:ascii="Arial" w:hAnsi="Arial" w:cs="Arial"/>
        </w:rPr>
        <w:t xml:space="preserve">Fig. S3B). Other developmental genes such as </w:t>
      </w:r>
      <w:r>
        <w:rPr>
          <w:rFonts w:ascii="Arial" w:hAnsi="Arial" w:cs="Arial"/>
          <w:i/>
          <w:iCs/>
        </w:rPr>
        <w:t>Tbx4</w:t>
      </w:r>
      <w:r>
        <w:rPr>
          <w:rFonts w:ascii="Arial" w:hAnsi="Arial" w:cs="Arial"/>
        </w:rPr>
        <w:t xml:space="preserve"> </w:t>
      </w:r>
      <w:ins w:id="506" w:author="Irina Lazar" w:date="2020-11-09T09:57:00Z">
        <w:r w:rsidR="00753779">
          <w:rPr>
            <w:rFonts w:ascii="Arial" w:hAnsi="Arial" w:cs="Arial"/>
          </w:rPr>
          <w:t>also displayed a decreased accessibility and an increase in mRNA expression</w:t>
        </w:r>
      </w:ins>
      <w:r>
        <w:rPr>
          <w:rFonts w:ascii="Arial" w:hAnsi="Arial" w:cs="Arial"/>
        </w:rPr>
        <w:t xml:space="preserve"> (Fig. 3C). GO enrichment analysis revealed that regions in Category 2 </w:t>
      </w:r>
      <w:ins w:id="507" w:author="Irina Lazar" w:date="2020-11-09T09:58:00Z">
        <w:r w:rsidR="00753779">
          <w:rPr>
            <w:rFonts w:ascii="Arial" w:hAnsi="Arial" w:cs="Arial"/>
          </w:rPr>
          <w:t xml:space="preserve">associated </w:t>
        </w:r>
      </w:ins>
      <w:r>
        <w:rPr>
          <w:rFonts w:ascii="Arial" w:hAnsi="Arial" w:cs="Arial"/>
        </w:rPr>
        <w:t xml:space="preserve">with regulation of cell cycle, RNA processing, DNA repair and cell division (Table S4). </w:t>
      </w:r>
      <w:ins w:id="508" w:author="Irina Lazar" w:date="2020-11-09T09:59:00Z">
        <w:r w:rsidR="008C574C">
          <w:rPr>
            <w:rFonts w:ascii="Arial" w:hAnsi="Arial" w:cs="Arial"/>
          </w:rPr>
          <w:t xml:space="preserve">Such an example is </w:t>
        </w:r>
      </w:ins>
      <w:r>
        <w:rPr>
          <w:rFonts w:ascii="Arial" w:hAnsi="Arial" w:cs="Arial"/>
        </w:rPr>
        <w:t xml:space="preserve">is </w:t>
      </w:r>
      <w:r>
        <w:rPr>
          <w:rFonts w:ascii="Arial" w:hAnsi="Arial" w:cs="Arial"/>
          <w:i/>
          <w:iCs/>
        </w:rPr>
        <w:t>Fgf8</w:t>
      </w:r>
      <w:r>
        <w:rPr>
          <w:rFonts w:ascii="Arial" w:hAnsi="Arial" w:cs="Arial"/>
        </w:rPr>
        <w:t xml:space="preserve">, important for </w:t>
      </w:r>
      <w:r>
        <w:rPr>
          <w:rFonts w:ascii="Arial" w:hAnsi="Arial" w:cs="Arial"/>
          <w:i/>
          <w:iCs/>
        </w:rPr>
        <w:t>Fgf8</w:t>
      </w:r>
      <w:r>
        <w:rPr>
          <w:rFonts w:ascii="Arial" w:hAnsi="Arial" w:cs="Arial"/>
        </w:rPr>
        <w:t>-</w:t>
      </w:r>
      <w:r>
        <w:rPr>
          <w:rFonts w:ascii="Arial" w:hAnsi="Arial" w:cs="Arial"/>
          <w:i/>
          <w:iCs/>
        </w:rPr>
        <w:t>Fgfr1</w:t>
      </w:r>
      <w:r>
        <w:rPr>
          <w:rFonts w:ascii="Arial" w:hAnsi="Arial" w:cs="Arial"/>
        </w:rPr>
        <w:t xml:space="preserve"> mediated maintenance of undifferentiated spermatogonia</w:t>
      </w:r>
      <w:ins w:id="509" w:author="Irina Lazar" w:date="2020-11-06T11:24:00Z">
        <w:r w:rsidR="004D09EB">
          <w:rPr>
            <w:rFonts w:ascii="Arial" w:hAnsi="Arial" w:cs="Arial"/>
          </w:rPr>
          <w:t xml:space="preserve"> </w:t>
        </w:r>
        <w:r w:rsidR="004D09EB">
          <w:rPr>
            <w:rFonts w:ascii="Arial" w:hAnsi="Arial" w:cs="Arial"/>
          </w:rPr>
          <w:fldChar w:fldCharType="begin" w:fldLock="1"/>
        </w:r>
      </w:ins>
      <w:r w:rsidR="000D1E18">
        <w:rPr>
          <w:rFonts w:ascii="Arial" w:hAnsi="Arial" w:cs="Arial"/>
        </w:rPr>
        <w:instrText>ADDIN CSL_CITATION {"citationItems":[{"id":"ITEM-1","itemData":{"DOI":"10.1095/biolreprod.114.121012","ISSN":"15297268","PMID":"25359900","abstract":"In mammalian testes, spermatogonial stem cells (SSCs) maintain spermatogenesis over a long period of time by undergoing self-renewal and differentiation. SSCs are among the most primitive of spermatogenic cells (undifferentiated spermatogonia), and their activities are strictly regulated by extrinsic niche factors. However, the factors that constitute a testicular niche remain poorly understood. In this study, we demonstrate that fibroblast growth factor (FGF) signaling maintains undifferentiated spermatogonia through activating ERK1/2 signaling in vivo. Undifferentiated spermatogonia comprise GFRA1+ and NANOS3+ subpopulations, which are likely to undergo self-renewal and enter the differentiation pathway, respectively. In the testis, Fgfr1 was expressed in the entire population of undifferentiated spermatogonia, and deleting FGFR1 in spermatogenic cells partially inactivated ERK1/2 and resulted in reduced numbers of both GFRA1+ and NANOS3+ cells. In addition, Fgf8 was expressed in spermatogenic cells, and loss- and gain-of-function models of FGF8 demonstrated that FGF8 positively regulated the numbers of undifferentiated spermatogonia through FGFR1, particularly among NANOS3+ cells. Finally we show a possible involvement of FGF signaling in the reversion from NANOS3+ into GFRA1+ undifferentiated spermatogonia. Taken together, our data suggest that FGF signaling is an important component of the testicular niche and has a unique function for maintaining undifferentiated spermatogonia.","author":[{"dropping-particle":"","family":"Hasegawa","given":"Kazuteru","non-dropping-particle":"","parse-names":false,"suffix":""},{"dropping-particle":"","family":"Saga","given":"Yumiko","non-dropping-particle":"","parse-names":false,"suffix":""}],"container-title":"Biology of Reproduction","id":"ITEM-1","issue":"6","issued":{"date-parts":[["2014","12","1"]]},"page":"145-146","publisher":"Society for the Study of Reproduction","title":"FGF8-FGFR1 signaling acts as a niche factor for maintaining undifferentiated spermatogonia in the mouse","type":"article-journal","volume":"91"},"uris":["http://www.mendeley.com/documents/?uuid=57c76d09-26c8-3a13-b8d4-54f29c6a334c"]}],"mendeley":{"formattedCitation":"(Hasegawa and Saga, 2014)","plainTextFormattedCitation":"(Hasegawa and Saga, 2014)","previouslyFormattedCitation":"(Hasegawa and Saga, 2014)"},"properties":{"noteIndex":0},"schema":"https://github.com/citation-style-language/schema/raw/master/csl-citation.json"}</w:instrText>
      </w:r>
      <w:r w:rsidR="004D09EB">
        <w:rPr>
          <w:rFonts w:ascii="Arial" w:hAnsi="Arial" w:cs="Arial"/>
        </w:rPr>
        <w:fldChar w:fldCharType="separate"/>
      </w:r>
      <w:r w:rsidR="004D09EB" w:rsidRPr="004D09EB">
        <w:rPr>
          <w:rFonts w:ascii="Arial" w:hAnsi="Arial" w:cs="Arial"/>
          <w:noProof/>
        </w:rPr>
        <w:t>(Hasegawa and Saga, 2014)</w:t>
      </w:r>
      <w:ins w:id="510" w:author="Irina Lazar" w:date="2020-11-06T11:24:00Z">
        <w:r w:rsidR="004D09EB">
          <w:rPr>
            <w:rFonts w:ascii="Arial" w:hAnsi="Arial" w:cs="Arial"/>
          </w:rPr>
          <w:fldChar w:fldCharType="end"/>
        </w:r>
      </w:ins>
      <w:ins w:id="511" w:author="Irina Lazar" w:date="2020-11-06T11:22:00Z">
        <w:r w:rsidR="00943567">
          <w:rPr>
            <w:rFonts w:ascii="Arial" w:hAnsi="Arial" w:cs="Arial"/>
          </w:rPr>
          <w:t>.</w:t>
        </w:r>
      </w:ins>
      <w:r w:rsidRPr="004D09EB">
        <w:rPr>
          <w:rFonts w:ascii="Arial" w:hAnsi="Arial" w:cs="Arial"/>
          <w:i/>
          <w:iCs/>
        </w:rPr>
        <w:t xml:space="preserve"> </w:t>
      </w:r>
      <w:ins w:id="512" w:author="Irina Lazar" w:date="2020-11-06T11:22:00Z">
        <w:r w:rsidR="004D09EB" w:rsidRPr="004D09EB">
          <w:rPr>
            <w:rFonts w:ascii="Arial" w:hAnsi="Arial" w:cs="Arial"/>
            <w:i/>
            <w:iCs/>
          </w:rPr>
          <w:t>Fgf8</w:t>
        </w:r>
      </w:ins>
      <w:r>
        <w:rPr>
          <w:rFonts w:ascii="Arial" w:hAnsi="Arial" w:cs="Arial"/>
        </w:rPr>
        <w:t xml:space="preserve"> showed increased chromatin accessibility close to its TSS and a downregulated expression</w:t>
      </w:r>
      <w:ins w:id="513" w:author="Irina Lazar" w:date="2020-11-06T11:23:00Z">
        <w:r w:rsidR="004D09EB">
          <w:rPr>
            <w:rFonts w:ascii="Arial" w:hAnsi="Arial" w:cs="Arial"/>
          </w:rPr>
          <w:t xml:space="preserve"> in adult spermatogonia</w:t>
        </w:r>
      </w:ins>
      <w:r>
        <w:rPr>
          <w:rFonts w:ascii="Arial" w:hAnsi="Arial" w:cs="Arial"/>
        </w:rPr>
        <w:t xml:space="preserve">, </w:t>
      </w:r>
      <w:ins w:id="514" w:author="Irina Lazar" w:date="2020-11-06T11:22:00Z">
        <w:r w:rsidR="004D09EB">
          <w:rPr>
            <w:rFonts w:ascii="Arial" w:hAnsi="Arial" w:cs="Arial"/>
          </w:rPr>
          <w:t xml:space="preserve">in agreement with </w:t>
        </w:r>
      </w:ins>
      <w:r>
        <w:rPr>
          <w:rFonts w:ascii="Arial" w:hAnsi="Arial" w:cs="Arial"/>
        </w:rPr>
        <w:t xml:space="preserve">recent findings from scRNA-seq data suggesting a downregulation of </w:t>
      </w:r>
      <w:r>
        <w:rPr>
          <w:rFonts w:ascii="Arial" w:hAnsi="Arial" w:cs="Arial"/>
          <w:i/>
          <w:iCs/>
        </w:rPr>
        <w:t>Fgfr1</w:t>
      </w:r>
      <w:r>
        <w:rPr>
          <w:rFonts w:ascii="Arial" w:hAnsi="Arial" w:cs="Arial"/>
        </w:rPr>
        <w:t xml:space="preserve">-mediated signaling </w:t>
      </w:r>
      <w:ins w:id="515" w:author="Irina Lazar" w:date="2020-11-06T11:23:00Z">
        <w:r w:rsidR="004D09EB">
          <w:rPr>
            <w:rFonts w:ascii="Arial" w:hAnsi="Arial" w:cs="Arial"/>
          </w:rPr>
          <w:t>with age</w:t>
        </w:r>
      </w:ins>
      <w:r>
        <w:rPr>
          <w:rFonts w:ascii="Arial" w:hAnsi="Arial" w:cs="Arial"/>
        </w:rPr>
        <w:t xml:space="preserve">  (Fig. S3B)</w:t>
      </w:r>
      <w:ins w:id="516" w:author="Irina Lazar" w:date="2020-11-05T13:02:00Z">
        <w:r w:rsidR="00C13640">
          <w:rPr>
            <w:rFonts w:ascii="Arial" w:hAnsi="Arial" w:cs="Arial"/>
          </w:rPr>
          <w:t xml:space="preserve"> </w:t>
        </w:r>
      </w:ins>
      <w:ins w:id="517" w:author="Irina Lazar" w:date="2020-11-05T13:03:00Z">
        <w:r w:rsidR="00C13640">
          <w:rPr>
            <w:rFonts w:ascii="Arial" w:hAnsi="Arial" w:cs="Arial"/>
          </w:rPr>
          <w:fldChar w:fldCharType="begin" w:fldLock="1"/>
        </w:r>
      </w:ins>
      <w:r w:rsidR="00373B5F">
        <w:rPr>
          <w:rFonts w:ascii="Arial" w:hAnsi="Arial" w:cs="Arial"/>
        </w:rPr>
        <w:instrText>ADDIN CSL_CITATION {"citationItems":[{"id":"ITEM-1","itemData":{"DOI":"10.1095/biolreprod.114.121012","ISSN":"15297268","PMID":"25359900","abstract":"In mammalian testes, spermatogonial stem cells (SSCs) maintain spermatogenesis over a long period of time by undergoing self-renewal and differentiation. SSCs are among the most primitive of spermatogenic cells (undifferentiated spermatogonia), and their activities are strictly regulated by extrinsic niche factors. However, the factors that constitute a testicular niche remain poorly understood. In this study, we demonstrate that fibroblast growth factor (FGF) signaling maintains undifferentiated spermatogonia through activating ERK1/2 signaling in vivo. Undifferentiated spermatogonia comprise GFRA1+ and NANOS3+ subpopulations, which are likely to undergo self-renewal and enter the differentiation pathway, respectively. In the testis, Fgfr1 was expressed in the entire population of undifferentiated spermatogonia, and deleting FGFR1 in spermatogenic cells partially inactivated ERK1/2 and resulted in reduced numbers of both GFRA1+ and NANOS3+ cells. In addition, Fgf8 was expressed in spermatogenic cells, and loss- and gain-of-function models of FGF8 demonstrated that FGF8 positively regulated the numbers of undifferentiated spermatogonia through FGFR1, particularly among NANOS3+ cells. Finally we show a possible involvement of FGF signaling in the reversion from NANOS3+ into GFRA1+ undifferentiated spermatogonia. Taken together, our data suggest that FGF signaling is an important component of the testicular niche and has a unique function for maintaining undifferentiated spermatogonia.","author":[{"dropping-particle":"","family":"Hasegawa","given":"Kazuteru","non-dropping-particle":"","parse-names":false,"suffix":""},{"dropping-particle":"","family":"Saga","given":"Yumiko","non-dropping-particle":"","parse-names":false,"suffix":""}],"container-title":"Biology of Reproduction","id":"ITEM-1","issue":"6","issued":{"date-parts":[["2014","12","1"]]},"page":"145-146","publisher":"Society for the Study of Reproduction","title":"FGF8-FGFR1 signaling acts as a niche factor for maintaining undifferentiated spermatogonia in the mouse","type":"article-journal","volume":"91"},"uris":["http://www.mendeley.com/documents/?uuid=57c76d09-26c8-3a13-b8d4-54f29c6a334c"]},{"id":"ITEM-2","itemData":{"DOI":"10.1371/journal.pgen.1007810","ISSN":"15537404","PMID":"30893341","abstract":"Spermatogenesis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Hasegawa and Saga, 2014)","plainTextFormattedCitation":"(Grive et al., 2019; Hasegawa and Saga, 2014)","previouslyFormattedCitation":"(Grive et al., 2019; Hasegawa and Saga, 2014)"},"properties":{"noteIndex":0},"schema":"https://github.com/citation-style-language/schema/raw/master/csl-citation.json"}</w:instrText>
      </w:r>
      <w:r w:rsidR="00C13640">
        <w:rPr>
          <w:rFonts w:ascii="Arial" w:hAnsi="Arial" w:cs="Arial"/>
        </w:rPr>
        <w:fldChar w:fldCharType="separate"/>
      </w:r>
      <w:r w:rsidR="00C13640" w:rsidRPr="00C13640">
        <w:rPr>
          <w:rFonts w:ascii="Arial" w:hAnsi="Arial" w:cs="Arial"/>
          <w:noProof/>
        </w:rPr>
        <w:t>(Grive et al., 2019; Hasegawa and Saga, 2014)</w:t>
      </w:r>
      <w:ins w:id="518" w:author="Irina Lazar" w:date="2020-11-05T13:03:00Z">
        <w:r w:rsidR="00C13640">
          <w:rPr>
            <w:rFonts w:ascii="Arial" w:hAnsi="Arial" w:cs="Arial"/>
          </w:rPr>
          <w:fldChar w:fldCharType="end"/>
        </w:r>
      </w:ins>
      <w:r>
        <w:rPr>
          <w:rFonts w:ascii="Arial" w:hAnsi="Arial" w:cs="Arial"/>
        </w:rPr>
        <w:t xml:space="preserve">. </w:t>
      </w:r>
    </w:p>
    <w:p w14:paraId="21449EFB" w14:textId="43603D38" w:rsidR="00141FE2" w:rsidRDefault="00494984">
      <w:pPr>
        <w:spacing w:before="120"/>
      </w:pPr>
      <w:r>
        <w:rPr>
          <w:rFonts w:ascii="Arial" w:hAnsi="Arial" w:cs="Arial"/>
        </w:rPr>
        <w:t>Regions in Category 3</w:t>
      </w:r>
      <w:r>
        <w:rPr>
          <w:rFonts w:ascii="Arial" w:hAnsi="Arial" w:cs="Arial"/>
          <w:color w:val="000000"/>
        </w:rPr>
        <w:t xml:space="preserve"> displayed decreased chromatin</w:t>
      </w:r>
      <w:r>
        <w:rPr>
          <w:rFonts w:ascii="Arial" w:hAnsi="Arial" w:cs="Arial"/>
        </w:rPr>
        <w:t xml:space="preserve"> accessibility and a downregulation of nearby genes in adult spermatogonia and were mostly depleted of any of the 3 histone marks investigated (Fig. 3A and 3B)</w:t>
      </w:r>
      <w:r>
        <w:rPr>
          <w:rFonts w:ascii="Arial" w:hAnsi="Arial" w:cs="Arial"/>
          <w:color w:val="000000"/>
        </w:rPr>
        <w:t xml:space="preserve">. GO enrichment on the nearby </w:t>
      </w:r>
      <w:r>
        <w:rPr>
          <w:rFonts w:ascii="Arial" w:hAnsi="Arial" w:cs="Arial"/>
          <w:color w:val="000000"/>
        </w:rPr>
        <w:lastRenderedPageBreak/>
        <w:t xml:space="preserve">genes revealed an association with developmental processes and WNT signaling (Table S4). A notable example </w:t>
      </w:r>
      <w:ins w:id="519" w:author="Irina Lazar" w:date="2020-11-06T11:24:00Z">
        <w:r w:rsidR="004D09EB">
          <w:rPr>
            <w:rFonts w:ascii="Arial" w:hAnsi="Arial" w:cs="Arial"/>
            <w:color w:val="000000"/>
          </w:rPr>
          <w:t xml:space="preserve">we identified </w:t>
        </w:r>
      </w:ins>
      <w:r>
        <w:rPr>
          <w:rFonts w:ascii="Arial" w:hAnsi="Arial" w:cs="Arial"/>
          <w:color w:val="000000"/>
        </w:rPr>
        <w:t xml:space="preserve">in this category </w:t>
      </w:r>
      <w:ins w:id="520" w:author="Irina Lazar" w:date="2020-11-06T11:24:00Z">
        <w:r w:rsidR="004D09EB">
          <w:rPr>
            <w:rFonts w:ascii="Arial" w:hAnsi="Arial" w:cs="Arial"/>
            <w:color w:val="000000"/>
          </w:rPr>
          <w:t xml:space="preserve">is </w:t>
        </w:r>
      </w:ins>
      <w:r>
        <w:rPr>
          <w:rFonts w:ascii="Arial" w:hAnsi="Arial" w:cs="Arial"/>
          <w:i/>
          <w:iCs/>
          <w:color w:val="000000"/>
        </w:rPr>
        <w:t xml:space="preserve">Pdgfra, </w:t>
      </w:r>
      <w:r>
        <w:rPr>
          <w:rFonts w:ascii="Arial" w:hAnsi="Arial" w:cs="Arial"/>
          <w:color w:val="000000"/>
        </w:rPr>
        <w:t>a gene involved in the hepatic stellate cell activation pathway, which was recently identified by scRNA-seq to be upregulated in spermatogonial stem cells in the immature testis</w:t>
      </w:r>
      <w:ins w:id="521" w:author="Irina Lazar" w:date="2020-11-06T17:20:00Z">
        <w:r w:rsidR="005B5325">
          <w:rPr>
            <w:rFonts w:ascii="Arial" w:hAnsi="Arial" w:cs="Arial"/>
            <w:color w:val="000000"/>
          </w:rPr>
          <w:t xml:space="preserve"> compared to adult stage</w:t>
        </w:r>
      </w:ins>
      <w:r>
        <w:rPr>
          <w:rFonts w:ascii="Arial" w:hAnsi="Arial" w:cs="Arial"/>
          <w:color w:val="000000"/>
        </w:rPr>
        <w:t xml:space="preserve"> </w:t>
      </w:r>
      <w:r>
        <w:fldChar w:fldCharType="begin" w:fldLock="1"/>
      </w:r>
      <w:r>
        <w:instrText>ADDIN CSL_CITATION {"citationItems":[{"id":"ITEM-1","itemData":{"DOI":"10.1016/J.CELREP.2018.10.026","ISSN":"2211-1247","abstract":"Spermatogenesis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vitro.","author":[{"dropping-particle":"","family":"Hermann","given":"Brian P.","non-dropping-particle":"","parse-names":false,"suffix":""},{"dropping-particle":"","family":"Cheng","given":"Keren","non-dropping-particle":"","parse-names":false,"suffix":""},{"dropping-particle":"","family":"Singh","given":"Anukriti","non-dropping-particle":"","parse-names":false,"suffix":""},{"dropping-particle":"","family":"Roa-De La Cruz","given":"Lorena","non-dropping-particle":"","parse-names":false,"suffix":""},{"dropping-particle":"","family":"Mutoji","given":"Kazadi N.","non-dropping-particle":"","parse-names":false,"suffix":""},{"dropping-particle":"","family":"Chen","given":"I-Chung","non-dropping-particle":"","parse-names":false,"suffix":""},{"dropping-particle":"","family":"Gildersleeve","given":"Heidi","non-dropping-particle":"","parse-names":false,"suffix":""},{"dropping-particle":"","family":"Lehle","given":"Jake D.","non-dropping-particle":"","parse-names":false,"suffix":""},{"dropping-particle":"","family":"Mayo","given":"Max","non-dropping-particle":"","parse-names":false,"suffix":""},{"dropping-particle":"","family":"Westernströer","given":"Birgit","non-dropping-particle":"","parse-names":false,"suffix":""},{"dropping-particle":"","family":"Law","given":"Nathan C.","non-dropping-particle":"","parse-names":false,"suffix":""},{"dropping-particle":"","family":"Oatley","given":"Melissa J.","non-dropping-particle":"","parse-names":false,"suffix":""},{"dropping-particle":"","family":"Velte","given":"Ellen K.","non-dropping-particle":"","parse-names":false,"suffix":""},{"dropping-particle":"","family":"Niedenberger","given":"Bryan A.","non-dropping-particle":"","parse-names":false,"suffix":""},{"dropping-particle":"","family":"Fritze","given":"Danielle","non-dropping-particle":"","parse-names":false,"suffix":""},{"dropping-particle":"","family":"Silber","given":"Sherman","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R.","non-dropping-particle":"","parse-names":false,"suffix":""}],"container-title":"Cell Reports","id":"ITEM-1","issue":"6","issued":{"date-parts":[["2018","11","6"]]},"page":"1650-1667.e8","publisher":"Cell Press","title":"The Mammalian Spermatogenesis Single-Cell Transcriptome, from Spermatogonial Stem Cells to Spermatids","type":"article-journal","volume":"25"},"uris":["http://www.mendeley.com/documents/?uuid=0ae8e1e1-e69e-3b01-aa14-545a606ec1c4"]}],"mendeley":{"formattedCitation":"(Hermann et al., 2018)","plainTextFormattedCitation":"(Hermann et al., 2018)","previouslyFormattedCitation":"(Hermann et al., 2018)"},"properties":{"noteIndex":0},"schema":"https://github.com/citation-style-language/schema/raw/master/csl-citation.json"}</w:instrText>
      </w:r>
      <w:r>
        <w:fldChar w:fldCharType="separate"/>
      </w:r>
      <w:bookmarkStart w:id="522" w:name="__Fieldmark__12915_2742609292"/>
      <w:r>
        <w:rPr>
          <w:rFonts w:ascii="Arial" w:hAnsi="Arial" w:cs="Arial"/>
          <w:noProof/>
          <w:color w:val="000000"/>
        </w:rPr>
        <w:t>(</w:t>
      </w:r>
      <w:bookmarkStart w:id="523" w:name="__Fieldmark__6269_2742609292"/>
      <w:r>
        <w:rPr>
          <w:rFonts w:ascii="Arial" w:hAnsi="Arial" w:cs="Arial"/>
          <w:noProof/>
          <w:color w:val="000000"/>
        </w:rPr>
        <w:t>H</w:t>
      </w:r>
      <w:bookmarkStart w:id="524" w:name="__Fieldmark__1762_2742609292"/>
      <w:r>
        <w:rPr>
          <w:rFonts w:ascii="Arial" w:hAnsi="Arial" w:cs="Arial"/>
          <w:noProof/>
          <w:color w:val="000000"/>
        </w:rPr>
        <w:t>ermann et al., 2018)</w:t>
      </w:r>
      <w:r>
        <w:fldChar w:fldCharType="end"/>
      </w:r>
      <w:bookmarkEnd w:id="522"/>
      <w:bookmarkEnd w:id="523"/>
      <w:bookmarkEnd w:id="524"/>
      <w:r>
        <w:rPr>
          <w:rFonts w:ascii="Arial" w:hAnsi="Arial" w:cs="Arial"/>
          <w:color w:val="000000"/>
        </w:rPr>
        <w:t>. Pdgfra displayed a marked downregulation in adult spermatogonia, and a decrease in chromatin accessibility overlapping its TSS (Fig. 3C). Another example of a gene important for early postnatal spermatogonial cell establishment is Dap2ip, which we also found to carry a marked decrease in chromatin accessibility at its TSS and to decrease in expression in adult spermatogonial cells (Fig. S3C).</w:t>
      </w:r>
      <w:r>
        <w:rPr>
          <w:rFonts w:ascii="Arial" w:hAnsi="Arial" w:cs="Arial"/>
          <w:i/>
          <w:iCs/>
          <w:color w:val="000000"/>
        </w:rPr>
        <w:t xml:space="preserve"> </w:t>
      </w:r>
      <w:r>
        <w:rPr>
          <w:rFonts w:ascii="Arial" w:hAnsi="Arial" w:cs="Arial"/>
        </w:rPr>
        <w:t xml:space="preserve">Surprisingly, we also identified a category of proximal regions (Category 4) with decreased accessibility (&lt;20 regions) at genes which were upregulated in adult spermatogonial cells </w:t>
      </w:r>
      <w:ins w:id="525" w:author="Irina Lazar" w:date="2020-11-06T11:25:00Z">
        <w:r w:rsidR="00B06ABA">
          <w:rPr>
            <w:rFonts w:ascii="Arial" w:hAnsi="Arial" w:cs="Arial"/>
          </w:rPr>
          <w:t>and with previously uncharacterized roles</w:t>
        </w:r>
      </w:ins>
      <w:ins w:id="526" w:author="Irina Lazar" w:date="2020-11-06T11:26:00Z">
        <w:r w:rsidR="00B06ABA">
          <w:rPr>
            <w:rFonts w:ascii="Arial" w:hAnsi="Arial" w:cs="Arial"/>
          </w:rPr>
          <w:t xml:space="preserve"> in spermatogonial cells (Fig. 3A)</w:t>
        </w:r>
      </w:ins>
      <w:r>
        <w:rPr>
          <w:rFonts w:ascii="Arial" w:hAnsi="Arial" w:cs="Arial"/>
        </w:rPr>
        <w:t>. Notably, DNAme profiles across postnatal stages did not show drastic changes across any of the 6 categories of proximal regions, suggesting a relatively stable DNAme profile in the transition from early postnatal to adult stage (Fig. S3D). Aside from proximal regions, we also identified numerous distal regions with differential chromatin accessibility between PND15 and adult (</w:t>
      </w:r>
      <w:r>
        <w:rPr>
          <w:rFonts w:ascii="Arial" w:hAnsi="Arial" w:cs="Arial"/>
          <w:color w:val="000000"/>
        </w:rPr>
        <w:t>Fig. S4A</w:t>
      </w:r>
      <w:r>
        <w:rPr>
          <w:rFonts w:ascii="Arial" w:hAnsi="Arial" w:cs="Arial"/>
        </w:rPr>
        <w:t xml:space="preserve">). Similar to the proximal regions, accessibility in distal regions mainly increased in adult spermatogonial cells compared to early postnatal stage. When integrating the literature ChIP-seq data, we observed enrichment for H3K4me3, H3K27ac and H3K27me3 at a small number of the differentially accessible distal regions, indicative of potential regulatory roles (Fig. S4B and Table S3). Similar to proximal regions, DNAme levels did not display major changes in the transition from early postnatal to adult stage (Fig. S4B). </w:t>
      </w:r>
      <w:commentRangeStart w:id="527"/>
      <w:del w:id="528" w:author="Irina Lazar" w:date="2020-11-06T11:38:00Z">
        <w:r w:rsidDel="0091037D">
          <w:rPr>
            <w:rFonts w:ascii="Arial" w:hAnsi="Arial" w:cs="Arial"/>
          </w:rPr>
          <w:delText>Altogether</w:delText>
        </w:r>
      </w:del>
      <w:ins w:id="529" w:author="Irina Lazar" w:date="2020-11-06T11:38:00Z">
        <w:r w:rsidR="0091037D">
          <w:rPr>
            <w:rFonts w:ascii="Arial" w:hAnsi="Arial" w:cs="Arial"/>
          </w:rPr>
          <w:t>Taken together</w:t>
        </w:r>
      </w:ins>
      <w:r>
        <w:rPr>
          <w:rFonts w:ascii="Arial" w:hAnsi="Arial" w:cs="Arial"/>
        </w:rPr>
        <w:t xml:space="preserve">, our data integration reveals novel associations between open chromatin regions of differential accessibility, histone marks and dynamically expressed genes in spermatogonial cells during testis maturation, and reveal how chromatin accessibility may contribute to the differential utilization of certain signaling pathways with age. </w:t>
      </w:r>
      <w:commentRangeEnd w:id="527"/>
      <w:r w:rsidR="00EC4B9A">
        <w:rPr>
          <w:rStyle w:val="CommentReference"/>
        </w:rPr>
        <w:commentReference w:id="527"/>
      </w:r>
    </w:p>
    <w:p w14:paraId="6093BADB" w14:textId="7777777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Accessibility changes at open chromatin regions are marked by binding sites for distinct families of transcription factors </w:t>
      </w:r>
    </w:p>
    <w:p w14:paraId="1E743BD4" w14:textId="30144C04" w:rsidR="00141FE2" w:rsidRDefault="00494984">
      <w:pPr>
        <w:spacing w:before="0"/>
      </w:pPr>
      <w:r>
        <w:rPr>
          <w:rFonts w:ascii="Arial" w:hAnsi="Arial" w:cs="Arial"/>
        </w:rPr>
        <w:t xml:space="preserve">Previous work has underlined the importance of transcription factors (TFs) in establishing and maintaining </w:t>
      </w:r>
      <w:ins w:id="530" w:author="Irina Lazar" w:date="2020-11-06T11:28:00Z">
        <w:r w:rsidR="00EC4B9A">
          <w:rPr>
            <w:rFonts w:ascii="Arial" w:hAnsi="Arial" w:cs="Arial"/>
          </w:rPr>
          <w:t>transcriptome programs</w:t>
        </w:r>
      </w:ins>
      <w:r>
        <w:rPr>
          <w:rFonts w:ascii="Arial" w:hAnsi="Arial" w:cs="Arial"/>
        </w:rPr>
        <w:t xml:space="preserve"> across the developmental trajectory of a cell population </w:t>
      </w:r>
      <w:r>
        <w:fldChar w:fldCharType="begin" w:fldLock="1"/>
      </w:r>
      <w:r>
        <w:instrText>ADDIN CSL_CITATION {"citationItems":[{"id":"ITEM-1","itemData":{"DOI":"10.1016/j.celrep.2019.08.043","ISSN":"22111247","PMID":"31533046","abstract":"To understand the changes in gene expression that occur as a result of age, which might create a permissive or causal environment for age-related diseases, we produce a multi-time point age-related gene expression signature (AGES) from liver, kidney, skeletal muscle, and hippocampus of rats, comparing 6-, 9-, 12-, 18-, 21-, 24-, and 27-month-old animals. We focus on genes that changed in one direction throughout the lifespan of the animal, either early in life (early logistic changes), at mid-age (mid-logistic), late in life (late-logistic), or linearly, throughout the lifespan of the animal. The pathways perturbed because of chronological age demonstrate organ-specific and more-global effects of aging and point to mechanisms that could potentially be counter-regulated pharmacologically to treat age-associated diseases. A small number of genes are regulated by aging in the same manner in every tissue, suggesting they may be more-universal markers of aging.","author":[{"dropping-particle":"","family":"Shavlakadze","given":"Tea","non-dropping-particle":"","parse-names":false,"suffix":""},{"dropping-particle":"","family":"Morris","given":"Melody","non-dropping-particle":"","parse-names":false,"suffix":""},{"dropping-particle":"","family":"Fang","given":"Jian","non-dropping-particle":"","parse-names":false,"suffix":""},{"dropping-particle":"","family":"Wang","given":"Sharon X.","non-dropping-particle":"","parse-names":false,"suffix":""},{"dropping-particle":"","family":"Zhu","given":"Jiang","non-dropping-particle":"","parse-names":false,"suffix":""},{"dropping-particle":"","family":"Zhou","given":"Weihua","non-dropping-particle":"","parse-names":false,"suffix":""},{"dropping-particle":"","family":"Tse","given":"Herman W.","non-dropping-particle":"","parse-names":false,"suffix":""},{"dropping-particle":"","family":"Mondragon-Gonzalez","given":"Ricardo","non-dropping-particle":"","parse-names":false,"suffix":""},{"dropping-particle":"","family":"Roma","given":"Guglielmo","non-dropping-particle":"","parse-names":false,"suffix":""},{"dropping-particle":"","family":"Glass","given":"David J.","non-dropping-particle":"","parse-names":false,"suffix":""}],"container-title":"Cell Reports","id":"ITEM-1","issue":"12","issued":{"date-parts":[["2019","9","17"]]},"page":"3263-3273.e3","publisher":"Elsevier B.V.","title":"Age-Related Gene Expression Signature in Rats Demonstrate Early, Late, and Linear Transcriptional Changes from Multiple Tissues","type":"article-journal","volume":"28"},"uris":["http://www.mendeley.com/documents/?uuid=ce3be83c-ae30-3d3b-864b-31959c3f8612"]},{"id":"ITEM-2","itemData":{"DOI":"10.1111/acel.12283","ISSN":"14749726","PMID":"25677554","abstract":"Mammals differ more than 100-fold in maximum lifespan, which can be altered in either direction during evolution, but the molecular basis for natural changes in longevity is not understood. Divergent evolution of mammals also led to extensive changes in gene expression within and between lineages. To understand the relationship between lifespan and variation in gene expression, we carried out RNA-seq-based gene expression analyses of liver, kidney, and brain of 33 diverse species of mammals. Our analysis uncovered parallel evolution of gene expression and lifespan, as well as the associated life-history traits, and identified the processes and pathways involved. These findings provide direct insights into how nature reversibly adjusts lifespan and other traits during adaptive radiation of lineages.","author":[{"dropping-particle":"","family":"Fushan","given":"Alexey A.","non-dropping-particle":"","parse-names":false,"suffix":""},{"dropping-particle":"","family":"Turanov","given":"Anton A.","non-dropping-particle":"","parse-names":false,"suffix":""},{"dropping-particle":"","family":"Lee","given":"Sang Goo","non-dropping-particle":"","parse-names":false,"suffix":""},{"dropping-particle":"","family":"Kim","given":"Eun Bae","non-dropping-particle":"","parse-names":false,"suffix":""},{"dropping-particle":"V.","family":"Lobanov","given":"Alexei","non-dropping-particle":"","parse-names":false,"suffix":""},{"dropping-particle":"","family":"Yim","given":"Sun Hee","non-dropping-particle":"","parse-names":false,"suffix":""},{"dropping-particle":"","family":"Buffenstein","given":"Rochelle","non-dropping-particle":"","parse-names":false,"suffix":""},{"dropping-particle":"","family":"Lee","given":"Sang Rae","non-dropping-particle":"","parse-names":false,"suffix":""},{"dropping-particle":"","family":"Chang","given":"Kyu Tae","non-dropping-particle":"","parse-names":false,"suffix":""},{"dropping-particle":"","family":"Rhee","given":"Hwanseok","non-dropping-particle":"","parse-names":false,"suffix":""},{"dropping-particle":"","family":"Kim","given":"Jong So","non-dropping-particle":"","parse-names":false,"suffix":""},{"dropping-particle":"","family":"Yang","given":"Kap Seok","non-dropping-particle":"","parse-names":false,"suffix":""},{"dropping-particle":"","family":"Gladyshev","given":"Vadim N.","non-dropping-particle":"","parse-names":false,"suffix":""}],"container-title":"Aging Cell","id":"ITEM-2","issue":"3","issued":{"date-parts":[["2015","6","1"]]},"page":"352-365","publisher":"Blackwell Publishing Ltd","title":"Gene expression defines natural changes in mammalian lifespan","type":"article-journal","volume":"14"},"uris":["http://www.mendeley.com/documents/?uuid=c2d1ba96-24c5-3508-9146-79926e0b90a5"]}],"mendeley":{"formattedCitation":"(Fushan et al., 2015; Shavlakadze et al., 2019)","plainTextFormattedCitation":"(Fushan et al., 2015; Shavlakadze et al., 2019)","previouslyFormattedCitation":"(Fushan et al., 2015; Shavlakadze et al., 2019)"},"properties":{"noteIndex":0},"schema":"https://github.com/citation-style-language/schema/raw/master/csl-citation.json"}</w:instrText>
      </w:r>
      <w:r>
        <w:fldChar w:fldCharType="separate"/>
      </w:r>
      <w:bookmarkStart w:id="531" w:name="__Fieldmark__12962_2742609292"/>
      <w:r>
        <w:rPr>
          <w:rFonts w:ascii="Arial" w:hAnsi="Arial" w:cs="Arial"/>
          <w:noProof/>
        </w:rPr>
        <w:t>(</w:t>
      </w:r>
      <w:bookmarkStart w:id="532" w:name="__Fieldmark__6289_2742609292"/>
      <w:r>
        <w:rPr>
          <w:rFonts w:ascii="Arial" w:hAnsi="Arial" w:cs="Arial"/>
          <w:noProof/>
        </w:rPr>
        <w:t>F</w:t>
      </w:r>
      <w:bookmarkStart w:id="533" w:name="__Fieldmark__1832_2742609292"/>
      <w:r>
        <w:rPr>
          <w:rFonts w:ascii="Arial" w:hAnsi="Arial" w:cs="Arial"/>
          <w:noProof/>
        </w:rPr>
        <w:t>u</w:t>
      </w:r>
      <w:bookmarkStart w:id="534" w:name="__Fieldmark__830_2468994659"/>
      <w:r>
        <w:rPr>
          <w:rFonts w:ascii="Arial" w:hAnsi="Arial" w:cs="Arial"/>
          <w:noProof/>
        </w:rPr>
        <w:t>shan et al., 2015; Shavlakadze et al., 2019)</w:t>
      </w:r>
      <w:r>
        <w:fldChar w:fldCharType="end"/>
      </w:r>
      <w:bookmarkEnd w:id="531"/>
      <w:bookmarkEnd w:id="532"/>
      <w:bookmarkEnd w:id="533"/>
      <w:bookmarkEnd w:id="534"/>
      <w:r>
        <w:rPr>
          <w:rFonts w:ascii="Arial" w:hAnsi="Arial" w:cs="Arial"/>
        </w:rPr>
        <w:t xml:space="preserve">. To </w:t>
      </w:r>
      <w:r>
        <w:rPr>
          <w:rFonts w:ascii="Arial" w:hAnsi="Arial" w:cs="Arial"/>
        </w:rPr>
        <w:lastRenderedPageBreak/>
        <w:t xml:space="preserve">investigate if the regions of different chromatin accessibility between PND15 and adult spermatogonia are enriched in regulatory elements such as TF binding motifs, we performed motif enrichment analysis using the Hypergeometric Optimization of Motif EnRichment (HOMER) tool </w:t>
      </w:r>
      <w:r>
        <w:fldChar w:fldCharType="begin" w:fldLock="1"/>
      </w:r>
      <w:r>
        <w:instrText>ADDIN CSL_CITATION {"citationItems":[{"id":"ITEM-1","itemData":{"DOI":"10.1016/j.molcel.2010.05.004","ISSN":"10972765","PMID":"20513432","abstract":"Genome-scale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 © 2010 Elsevier Inc. All rights reserved.","author":[{"dropping-particle":"","family":"Heinz","given":"Sven","non-dropping-particle":"","parse-names":false,"suffix":""},{"dropping-particle":"","family":"Benner","given":"Christopher","non-dropping-particle":"","parse-names":false,"suffix":""},{"dropping-particle":"","family":"Spann","given":"Nathanael","non-dropping-particle":"","parse-names":false,"suffix":""},{"dropping-particle":"","family":"Bertolino","given":"Eric","non-dropping-particle":"","parse-names":false,"suffix":""},{"dropping-particle":"","family":"Lin","given":"Yin C.","non-dropping-particle":"","parse-names":false,"suffix":""},{"dropping-particle":"","family":"Laslo","given":"Peter","non-dropping-particle":"","parse-names":false,"suffix":""},{"dropping-particle":"","family":"Cheng","given":"Jason X.","non-dropping-particle":"","parse-names":false,"suffix":""},{"dropping-particle":"","family":"Murre","given":"Cornelis","non-dropping-particle":"","parse-names":false,"suffix":""},{"dropping-particle":"","family":"Singh","given":"Harinder","non-dropping-particle":"","parse-names":false,"suffix":""},{"dropping-particle":"","family":"Glass","given":"Christopher K.","non-dropping-particle":"","parse-names":false,"suffix":""}],"container-title":"Molecular Cell","id":"ITEM-1","issue":"4","issued":{"date-parts":[["2010","5","28"]]},"page":"576-589","publisher":"Mol Cell","title":"Simple Combinations of Lineage-Determining Transcription Factors Prime cis-Regulatory Elements Required for Macrophage and B Cell Identities","type":"article-journal","volume":"38"},"uris":["http://www.mendeley.com/documents/?uuid=ffbc2952-ef02-3962-b92d-a822b6fc52f8"]}],"mendeley":{"formattedCitation":"(Heinz et al., 2010)","plainTextFormattedCitation":"(Heinz et al., 2010)","previouslyFormattedCitation":"(Heinz et al., 2010)"},"properties":{"noteIndex":0},"schema":"https://github.com/citation-style-language/schema/raw/master/csl-citation.json"}</w:instrText>
      </w:r>
      <w:r>
        <w:fldChar w:fldCharType="separate"/>
      </w:r>
      <w:bookmarkStart w:id="535" w:name="__Fieldmark__12977_2742609292"/>
      <w:r>
        <w:rPr>
          <w:rFonts w:ascii="Arial" w:hAnsi="Arial" w:cs="Arial"/>
          <w:noProof/>
        </w:rPr>
        <w:t>(</w:t>
      </w:r>
      <w:bookmarkStart w:id="536" w:name="__Fieldmark__6300_2742609292"/>
      <w:r>
        <w:rPr>
          <w:rFonts w:ascii="Arial" w:hAnsi="Arial" w:cs="Arial"/>
          <w:noProof/>
        </w:rPr>
        <w:t>H</w:t>
      </w:r>
      <w:bookmarkStart w:id="537" w:name="__Fieldmark__1847_2742609292"/>
      <w:r>
        <w:rPr>
          <w:rFonts w:ascii="Arial" w:hAnsi="Arial" w:cs="Arial"/>
          <w:noProof/>
        </w:rPr>
        <w:t>einz et al., 2010)</w:t>
      </w:r>
      <w:r>
        <w:fldChar w:fldCharType="end"/>
      </w:r>
      <w:bookmarkEnd w:id="535"/>
      <w:bookmarkEnd w:id="536"/>
      <w:bookmarkEnd w:id="537"/>
      <w:r>
        <w:rPr>
          <w:rFonts w:ascii="Arial" w:hAnsi="Arial" w:cs="Arial"/>
        </w:rPr>
        <w:t xml:space="preserve">. In regions </w:t>
      </w:r>
      <w:ins w:id="538" w:author="Irina Lazar" w:date="2020-11-06T11:39:00Z">
        <w:r w:rsidR="0055457F">
          <w:rPr>
            <w:rFonts w:ascii="Arial" w:hAnsi="Arial" w:cs="Arial"/>
          </w:rPr>
          <w:t>with</w:t>
        </w:r>
      </w:ins>
      <w:r>
        <w:rPr>
          <w:rFonts w:ascii="Arial" w:hAnsi="Arial" w:cs="Arial"/>
        </w:rPr>
        <w:t xml:space="preserve"> increased chromatin accessibility, we identified 41 enriched TF motifs (q-value ≤ 0.05) (Fig. 4A). The top candidate list (q-value ≤ 0.0001) was dominated by members of the Fos/Jun family (FOS, FOSB, FOSL1 and FOSL2, JUN, JUNB and JUND) (Fig. 4B). Notably, at mRNA level, some of the TFs displayed age-specific differences (Log</w:t>
      </w:r>
      <w:r>
        <w:rPr>
          <w:rFonts w:ascii="Arial" w:hAnsi="Arial" w:cs="Arial"/>
          <w:vertAlign w:val="subscript"/>
        </w:rPr>
        <w:t>2</w:t>
      </w:r>
      <w:r>
        <w:rPr>
          <w:rFonts w:ascii="Arial" w:hAnsi="Arial" w:cs="Arial"/>
        </w:rPr>
        <w:t>CPM ≥ 1 and abs Log</w:t>
      </w:r>
      <w:r>
        <w:rPr>
          <w:rFonts w:ascii="Arial" w:hAnsi="Arial" w:cs="Arial"/>
          <w:vertAlign w:val="subscript"/>
        </w:rPr>
        <w:t>2</w:t>
      </w:r>
      <w:r>
        <w:rPr>
          <w:rFonts w:ascii="Arial" w:hAnsi="Arial" w:cs="Arial"/>
        </w:rPr>
        <w:t xml:space="preserve"> fold change ≥ 1): </w:t>
      </w:r>
      <w:r>
        <w:rPr>
          <w:rFonts w:ascii="Arial" w:hAnsi="Arial" w:cs="Arial"/>
          <w:i/>
        </w:rPr>
        <w:t>Fos,</w:t>
      </w:r>
      <w:r>
        <w:rPr>
          <w:rFonts w:ascii="Arial" w:hAnsi="Arial" w:cs="Arial"/>
        </w:rPr>
        <w:t xml:space="preserve"> </w:t>
      </w:r>
      <w:r>
        <w:rPr>
          <w:rFonts w:ascii="Arial" w:hAnsi="Arial" w:cs="Arial"/>
          <w:i/>
        </w:rPr>
        <w:t>Junb</w:t>
      </w:r>
      <w:r>
        <w:rPr>
          <w:rFonts w:ascii="Arial" w:hAnsi="Arial" w:cs="Arial"/>
        </w:rPr>
        <w:t xml:space="preserve"> and </w:t>
      </w:r>
      <w:r>
        <w:rPr>
          <w:rFonts w:ascii="Arial" w:hAnsi="Arial" w:cs="Arial"/>
          <w:i/>
        </w:rPr>
        <w:t xml:space="preserve">Jund </w:t>
      </w:r>
      <w:r>
        <w:rPr>
          <w:rFonts w:ascii="Arial" w:hAnsi="Arial" w:cs="Arial"/>
        </w:rPr>
        <w:t>were downregulated in adult spermatogonial cells</w:t>
      </w:r>
      <w:ins w:id="539" w:author="Irina Lazar" w:date="2020-11-06T11:40:00Z">
        <w:r w:rsidR="0055457F">
          <w:rPr>
            <w:rFonts w:ascii="Arial" w:hAnsi="Arial" w:cs="Arial"/>
          </w:rPr>
          <w:t xml:space="preserve"> </w:t>
        </w:r>
      </w:ins>
      <w:r>
        <w:rPr>
          <w:rFonts w:ascii="Arial" w:hAnsi="Arial" w:cs="Arial"/>
        </w:rPr>
        <w:t xml:space="preserve">(Fig. 4C). JUN, FOS and CREB are all part of the AP-1 (activating protein-1) superfamily, and play an important role in regulating cell proliferation and death, by mediating the senescence-associated chromatin and transcriptional landscape </w:t>
      </w:r>
      <w:r>
        <w:fldChar w:fldCharType="begin" w:fldLock="1"/>
      </w:r>
      <w:r>
        <w:instrText>ADDIN CSL_CITATION {"citationItems":[{"id":"ITEM-1","itemData":{"DOI":"10.1038/s41556-020-0529-5","ISSN":"14764679","abstract":"Senescent cells affect many physiological and pathophysiological processes. While select genetic and epigenetic elements for senescence induction have been identified, the dynamics, epigenetic mechanisms and regulatory networks defining senescence competence, induction and maintenance remain poorly understood, precluding the deliberate therapeutic targeting of senescence for health benefits. Here, we examined the possibility that the epigenetic state of enhancers determines senescent cell fate. We explored this by generating time-resolved transcriptomes and epigenome profiles during oncogenic RAS-induced senescence and validating central findings in different cell biology and disease models of senescence. Through integrative analysis and functional validation, we reveal links between enhancer chromatin, transcription factor recruitment and senescence competence. We demonstrate that activator protein 1 (AP-1) ‘pioneers’ the senescence enhancer landscape and defines the organizational principles of the transcription factor network that drives the transcriptional programme of senescent cells. Together, our findings enabled us to manipulate the senescence phenotype with potential therapeutic implications.","author":[{"dropping-particle":"","family":"Martínez-Zamudio","given":"Ricardo Iván","non-dropping-particle":"","parse-names":false,"suffix":""},{"dropping-particle":"","family":"Roux","given":"Pierre François","non-dropping-particle":"","parse-names":false,"suffix":""},{"dropping-particle":"","family":"Freitas","given":"José Américo N.L.F.","non-dropping-particle":"de","parse-names":false,"suffix":""},{"dropping-particle":"","family":"Robinson","given":"Lucas","non-dropping-particle":"","parse-names":false,"suffix":""},{"dropping-particle":"","family":"Doré","given":"Gregory","non-dropping-particle":"","parse-names":false,"suffix":""},{"dropping-particle":"","family":"Sun","given":"Bin","non-dropping-particle":"","parse-names":false,"suffix":""},{"dropping-particle":"","family":"Belenki","given":"Dimitri","non-dropping-particle":"","parse-names":false,"suffix":""},{"dropping-particle":"","family":"Milanovic","given":"Maja","non-dropping-particle":"","parse-names":false,"suffix":""},{"dropping-particle":"","family":"Herbig","given":"Utz","non-dropping-particle":"","parse-names":false,"suffix":""},{"dropping-particle":"","family":"Schmitt","given":"Clemens A.","non-dropping-particle":"","parse-names":false,"suffix":""},{"dropping-particle":"","family":"Gil","given":"Jesús","non-dropping-particle":"","parse-names":false,"suffix":""},{"dropping-particle":"","family":"Bischof","given":"Oliver","non-dropping-particle":"","parse-names":false,"suffix":""}],"container-title":"Nature Cell Biology","id":"ITEM-1","issue":"7","issued":{"date-parts":[["2020","7","1"]]},"page":"842-855","publisher":"Nature Research","title":"AP-1 imprints a reversible transcriptional programme of senescent cells","type":"article-journal","volume":"22"},"uris":["http://www.mendeley.com/documents/?uuid=a17911bb-51ad-3518-9d88-be1258b609ab"]},{"id":"ITEM-2","itemData":{"DOI":"10.1038/ncb0502-e131","ISSN":"14657392","abstract":"The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author":[{"dropping-particle":"","family":"Shaulian","given":"Eitan","non-dropping-particle":"","parse-names":false,"suffix":""},{"dropping-particle":"","family":"Karin","given":"Michael","non-dropping-particle":"","parse-names":false,"suffix":""}],"container-title":"Nature Cell Biology","id":"ITEM-2","issue":"5","issued":{"date-parts":[["2002"]]},"page":"E131-E136","publisher":"Nature Publishing Group","title":"AP-1 as a regulator of cell life and death","type":"article","volume":"4"},"uris":["http://www.mendeley.com/documents/?uuid=17754aa3-02db-32dc-882a-710882d9ee0d"]}],"mendeley":{"formattedCitation":"(Martínez-Zamudio et al., 2020; Shaulian and Karin, 2002)","plainTextFormattedCitation":"(Martínez-Zamudio et al., 2020; Shaulian and Karin, 2002)","previouslyFormattedCitation":"(Martínez-Zamudio et al., 2020; Shaulian and Karin, 2002)"},"properties":{"noteIndex":0},"schema":"https://github.com/citation-style-language/schema/raw/master/csl-citation.json"}</w:instrText>
      </w:r>
      <w:r>
        <w:fldChar w:fldCharType="separate"/>
      </w:r>
      <w:bookmarkStart w:id="540" w:name="__Fieldmark__13002_2742609292"/>
      <w:r>
        <w:rPr>
          <w:rFonts w:ascii="Arial" w:hAnsi="Arial" w:cs="Arial"/>
          <w:noProof/>
        </w:rPr>
        <w:t>(</w:t>
      </w:r>
      <w:bookmarkStart w:id="541" w:name="__Fieldmark__6321_2742609292"/>
      <w:r>
        <w:rPr>
          <w:rFonts w:ascii="Arial" w:hAnsi="Arial" w:cs="Arial"/>
          <w:noProof/>
        </w:rPr>
        <w:t>M</w:t>
      </w:r>
      <w:bookmarkStart w:id="542" w:name="__Fieldmark__1910_2742609292"/>
      <w:r>
        <w:rPr>
          <w:rFonts w:ascii="Arial" w:hAnsi="Arial" w:cs="Arial"/>
          <w:noProof/>
        </w:rPr>
        <w:t>a</w:t>
      </w:r>
      <w:bookmarkStart w:id="543" w:name="__Fieldmark__888_2468994659"/>
      <w:r>
        <w:rPr>
          <w:rFonts w:ascii="Arial" w:hAnsi="Arial" w:cs="Arial"/>
          <w:noProof/>
        </w:rPr>
        <w:t>rtínez-Zamudio et al., 2020; Shaulian and Karin, 2002)</w:t>
      </w:r>
      <w:r>
        <w:fldChar w:fldCharType="end"/>
      </w:r>
      <w:bookmarkEnd w:id="540"/>
      <w:bookmarkEnd w:id="541"/>
      <w:bookmarkEnd w:id="542"/>
      <w:bookmarkEnd w:id="543"/>
      <w:r>
        <w:rPr>
          <w:rFonts w:ascii="Arial" w:hAnsi="Arial" w:cs="Arial"/>
        </w:rPr>
        <w:t>.</w:t>
      </w:r>
      <w:r>
        <w:rPr>
          <w:rFonts w:ascii="Arial" w:hAnsi="Arial" w:cs="Arial"/>
          <w:b/>
        </w:rPr>
        <w:t xml:space="preserve"> </w:t>
      </w:r>
      <w:r>
        <w:rPr>
          <w:rFonts w:ascii="Arial" w:hAnsi="Arial" w:cs="Arial"/>
        </w:rPr>
        <w:t>JUND and c-FOS</w:t>
      </w:r>
      <w:r w:rsidR="006F1189">
        <w:rPr>
          <w:rFonts w:ascii="Arial" w:hAnsi="Arial" w:cs="Arial"/>
        </w:rPr>
        <w:t xml:space="preserve"> specifically</w:t>
      </w:r>
      <w:r>
        <w:rPr>
          <w:rFonts w:ascii="Arial" w:hAnsi="Arial" w:cs="Arial"/>
        </w:rPr>
        <w:t xml:space="preserve"> </w:t>
      </w:r>
      <w:r w:rsidR="00531117">
        <w:rPr>
          <w:rFonts w:ascii="Arial" w:hAnsi="Arial" w:cs="Arial"/>
        </w:rPr>
        <w:t xml:space="preserve">promote the proliferative potential of </w:t>
      </w:r>
      <w:r w:rsidR="006F1189">
        <w:rPr>
          <w:rFonts w:ascii="Arial" w:hAnsi="Arial" w:cs="Arial"/>
        </w:rPr>
        <w:t xml:space="preserve">spermatogonial stem cells  </w:t>
      </w:r>
      <w:r>
        <w:fldChar w:fldCharType="begin" w:fldLock="1"/>
      </w:r>
      <w:r>
        <w:instrText>ADDIN CSL_CITATION {"citationItems":[{"id":"ITEM-1","itemData":{"DOI":"10.1634/stemcells.2007-0436","ISSN":"10665099","abstract":"Glial cell line-derived neurotrophic factor (GDNF) plays a crucial role in regulating the proliferation of spermatogonial stem cells (SSC). The signaling pathways mediating the function of GDNF in SSC remain unclear. This study was designed to determine whether GDNF signals via the Ras/ERK1/2 pathway in the C18-4 cells, a mouse SSC line. The identity of this cell line was confirmed by the expression of various markers for germ cells, proliferating spermatogonia, and SSC, including GCNA1, Vasa, Dazl, PCNA, Oct-4, GFRalpha1, Ret, and Plzf. Western blot analysis revealed that GDNF activated Ret tyrosine phosphorylation. All 3 isoforms of Shc were phosphorylated upon GDNF stimulation, and GDNF induced the binding of the phosphorylated Ret to Shc and Grb2 as indicated by immunoprecipitation and Western blotting. The active Ras was induced by GDNF, which further activated ERK1/2 phosphorylation. GDNF stimulated the phosphorylation of CREB-1, ATF-1, and CREM-1, and c-fos transcription. Notably, the increase in ERK1/2 phosphorylation, c-fos transcription, bromodeoxyuridine incorporation, and metaphase counts induced by GDNF, was completely blocked by pretreatment with PD98059, a specific inhibitor for MEK1, the upstream regulator of ERK1/2. GDNF stimulation eventually upregulated cyclin A and CDK2 expression. Together, these data suggest that GDNF induces CREB/ATF-1 family member phosphorylation and c-fos transcription via the Ras/ERK1/2 pathway to promote the proliferation of SSC. Unveiling GDNF signaling cascades in SSC has important implications in providing attractive targets for male contraception as well as for the regulation of stem cell renewal vs. differentiation.","author":[{"dropping-particle":"","family":"He","given":"Zuping","non-dropping-particle":"","parse-names":false,"suffix":""},{"dropping-particle":"","family":"Jiang","given":"Jiji","non-dropping-particle":"","parse-names":false,"suffix":""},{"dropping-particle":"","family":"Kokkinaki","given":"Maria","non-dropping-particle":"","parse-names":false,"suffix":""},{"dropping-particle":"","family":"Golestaneh","given":"Nady","non-dropping-particle":"","parse-names":false,"suffix":""},{"dropping-particle":"","family":"Hofmann","given":"Marie-Claude","non-dropping-particle":"","parse-names":false,"suffix":""},{"dropping-particle":"","family":"Dym","given":"Martin","non-dropping-particle":"","parse-names":false,"suffix":""}],"container-title":"Stem Cells","id":"ITEM-1","issue":"1","issued":{"date-parts":[["2008","1","1"]]},"page":"266-278","publisher":"Wiley","title":"Gdnf Upregulates c-Fos Transcription via the Ras/Erk1/2 Pathway to Promote Mouse Spermatogonial Stem Cell Proliferation","type":"article-journal","volume":"26"},"uris":["http://www.mendeley.com/documents/?uuid=c5e45e27-3cb4-356e-a0b8-57fe1b01f740"]},{"id":"ITEM-2","itemData":{"DOI":"10.1016/j.stem.2018.08.007","ISSN":"18759777","abstract":"Spermatogenesis generates mature male gametes and is critical for the proper transmission of genetic information between generations. However, the developmental landscapes of human spermatogenesis remain unknown. Here, we performed single-cell RNA sequencing (scRNA-seq) analysis for 2,854 testicular cells from donors with normal spermatogenesis and 174 testicular cells from one nonobstructive azoospermia (NOA) donor. A hierarchical model was established, which was characterized by the sequential and stepwise development of three spermatogonia subtypes, seven spermatocyte subtypes, and four spermatid subtypes. Further analysis identified several stage-specific marker genes of human germ cells, such as HMGA1, PIWIL4, TEX29, SCML1, and CCDC112. Moreover, we identified altered gene expression patterns in the testicular somatic cells of one NOA patient via scRNA-seq analysis, paving the way for further diagnosis of male infertility. Our work allows for the reconstruction of transcriptional programs inherent to sequential cell fate transition during human spermatogenesis and has implications for deciphering male-related reproductive disorders. Single-cell RNA sequencing of 2,854 testicular cells reveals critical biological features of the sequential and stepwise development of spermatogonia, spermatocytes, and spermatids during human spermatogenesis. Moreover, altered transcriptional patterns were identified in a NOA patient, supporting the value of scRNA-seq for diagnosis and dissecting the underlying mechanisms of male infertility.","author":[{"dropping-particle":"","family":"Wang","given":"Mei","non-dropping-particle":"","parse-names":false,"suffix":""},{"dropping-particle":"","family":"Liu","given":"Xixi","non-dropping-particle":"","parse-names":false,"suffix":""},{"dropping-particle":"","family":"Chang","given":"Gang","non-dropping-particle":"","parse-names":false,"suffix":""},{"dropping-particle":"","family":"Chen","given":"Yidong","non-dropping-particle":"","parse-names":false,"suffix":""},{"dropping-particle":"","family":"An","given":"Geng","non-dropping-particle":"","parse-names":false,"suffix":""},{"dropping-particle":"","family":"Yan","given":"Liying","non-dropping-particle":"","parse-names":false,"suffix":""},{"dropping-particle":"","family":"Gao","given":"Shuai","non-dropping-particle":"","parse-names":false,"suffix":""},{"dropping-particle":"","family":"Xu","given":"Yanwen","non-dropping-particle":"","parse-names":false,"suffix":""},{"dropping-particle":"","family":"Cui","given":"Yueli","non-dropping-particle":"","parse-names":false,"suffix":""},{"dropping-particle":"","family":"Dong","given":"Ji","non-dropping-particle":"","parse-names":false,"suffix":""},{"dropping-particle":"","family":"Chen","given":"Yuhan","non-dropping-particle":"","parse-names":false,"suffix":""},{"dropping-particle":"","family":"Fan","given":"Xiaoying","non-dropping-particle":"","parse-names":false,"suffix":""},{"dropping-particle":"","family":"Hu","given":"Yuqiong","non-dropping-particle":"","parse-names":false,"suffix":""},{"dropping-particle":"","family":"Song","given":"Ke","non-dropping-particle":"","parse-names":false,"suffix":""},{"dropping-particle":"","family":"Zhu","given":"Xiaohui","non-dropping-particle":"","parse-names":false,"suffix":""},{"dropping-particle":"","family":"Gao","given":"Yun","non-dropping-particle":"","parse-names":false,"suffix":""},{"dropping-particle":"","family":"Yao","given":"Zhaokai","non-dropping-particle":"","parse-names":false,"suffix":""},{"dropping-particle":"","family":"Bian","given":"Shuhui","non-dropping-particle":"","parse-names":false,"suffix":""},{"dropping-particle":"","family":"Hou","given":"Yu","non-dropping-particle":"","parse-names":false,"suffix":""},{"dropping-particle":"","family":"Lu","given":"Jiahao","non-dropping-particle":"","parse-names":false,"suffix":""},{"dropping-particle":"","family":"Wang","given":"Rui","non-dropping-particle":"","parse-names":false,"suffix":""},{"dropping-particle":"","family":"Fan","given":"Yong","non-dropping-particle":"","parse-names":false,"suffix":""},{"dropping-particle":"","family":"Lian","given":"Ying","non-dropping-particle":"","parse-names":false,"suffix":""},{"dropping-particle":"","family":"Tang","given":"Wenhao","non-dropping-particle":"","parse-names":false,"suffix":""},{"dropping-particle":"","family":"Wang","given":"Yapeng","non-dropping-particle":"","parse-names":false,"suffix":""},{"dropping-particle":"","family":"Liu","given":"Jianqiao","non-dropping-particle":"","parse-names":false,"suffix":""},{"dropping-particle":"","family":"Zhao","given":"Lianming","non-dropping-particle":"","parse-names":false,"suffix":""},{"dropping-particle":"","family":"Wang","given":"Luyu","non-dropping-particle":"","parse-names":false,"suffix":""},{"dropping-particle":"","family":"Liu","given":"Zhaoting","non-dropping-particle":"","parse-names":false,"suffix":""},{"dropping-particle":"","family":"Yuan","given":"Renpei","non-dropping-particle":"","parse-names":false,"suffix":""},{"dropping-particle":"","family":"Shi","given":"Yujia","non-dropping-particle":"","parse-names":false,"suffix":""},{"dropping-particle":"","family":"Hu","given":"Boqiang","non-dropping-particle":"","parse-names":false,"suffix":""},{"dropping-particle":"","family":"Ren","given":"Xiulian","non-dropping-particle":"","parse-names":false,"suffix":""},{"dropping-particle":"","family":"Tang","given":"Fuchou","non-dropping-particle":"","parse-names":false,"suffix":""},{"dropping-particle":"","family":"Zhao","given":"Xiao Yang","non-dropping-particle":"","parse-names":false,"suffix":""},{"dropping-particle":"","family":"Qiao","given":"Jie","non-dropping-particle":"","parse-names":false,"suffix":""}],"container-title":"Cell Stem Cell","id":"ITEM-2","issue":"4","issued":{"date-parts":[["2018","10","4"]]},"page":"599-614.e4","publisher":"Cell Press","title":"Single-Cell RNA Sequencing Analysis Reveals Sequential Cell Fate Transition during Human Spermatogenesis","type":"article-journal","volume":"23"},"uris":["http://www.mendeley.com/documents/?uuid=403044d5-baa2-36b8-8aab-e8aabf36ebec"]}],"mendeley":{"formattedCitation":"(He et al., 2008; Wang et al., 2018)","plainTextFormattedCitation":"(He et al., 2008; Wang et al., 2018)","previouslyFormattedCitation":"(He et al., 2008; Wang et al., 2018)"},"properties":{"noteIndex":0},"schema":"https://github.com/citation-style-language/schema/raw/master/csl-citation.json"}</w:instrText>
      </w:r>
      <w:r>
        <w:fldChar w:fldCharType="separate"/>
      </w:r>
      <w:bookmarkStart w:id="544" w:name="__Fieldmark__13019_2742609292"/>
      <w:r>
        <w:rPr>
          <w:rFonts w:ascii="Arial" w:hAnsi="Arial" w:cs="Arial"/>
          <w:noProof/>
        </w:rPr>
        <w:t>(</w:t>
      </w:r>
      <w:bookmarkStart w:id="545" w:name="__Fieldmark__6334_2742609292"/>
      <w:r>
        <w:rPr>
          <w:rFonts w:ascii="Arial" w:hAnsi="Arial" w:cs="Arial"/>
          <w:noProof/>
        </w:rPr>
        <w:t>H</w:t>
      </w:r>
      <w:bookmarkStart w:id="546" w:name="__Fieldmark__1921_2742609292"/>
      <w:r>
        <w:rPr>
          <w:rFonts w:ascii="Arial" w:hAnsi="Arial" w:cs="Arial"/>
          <w:noProof/>
        </w:rPr>
        <w:t>e</w:t>
      </w:r>
      <w:bookmarkStart w:id="547" w:name="__Fieldmark__895_2468994659"/>
      <w:r>
        <w:rPr>
          <w:rFonts w:ascii="Arial" w:hAnsi="Arial" w:cs="Arial"/>
          <w:noProof/>
        </w:rPr>
        <w:t xml:space="preserve"> et al., 2008; Wang et al., 2018)</w:t>
      </w:r>
      <w:r>
        <w:fldChar w:fldCharType="end"/>
      </w:r>
      <w:bookmarkEnd w:id="544"/>
      <w:bookmarkEnd w:id="545"/>
      <w:bookmarkEnd w:id="546"/>
      <w:bookmarkEnd w:id="547"/>
      <w:r>
        <w:rPr>
          <w:rFonts w:ascii="Arial" w:hAnsi="Arial" w:cs="Arial"/>
        </w:rPr>
        <w:t>. USF1 and POU3F1,</w:t>
      </w:r>
      <w:r>
        <w:rPr>
          <w:rFonts w:ascii="Arial" w:hAnsi="Arial" w:cs="Arial"/>
          <w:i/>
          <w:iCs/>
        </w:rPr>
        <w:t xml:space="preserve"> 2 </w:t>
      </w:r>
      <w:r>
        <w:rPr>
          <w:rFonts w:ascii="Arial" w:hAnsi="Arial" w:cs="Arial"/>
        </w:rPr>
        <w:t xml:space="preserve">factors important in the maintenance of the spermatogonial stem cell pool also displayed enriched binding motifs in the more accessible regions. However, their mRNA levels were downregulated in adult spermatogonial cells (Fig. 4C) </w:t>
      </w:r>
      <w:r>
        <w:fldChar w:fldCharType="begin" w:fldLock="1"/>
      </w:r>
      <w:r>
        <w:instrText>ADDIN CSL_CITATION {"citationItems":[{"id":"ITEM-1","itemData":{"DOI":"10.1210/en.2018-01088","ISSN":"1945-7170","abstract":"A prerequisite for lifelong sperm production is that spermatogonial stem cells (SSCs) balance self-renewal and differentiation, yet factors required for this balance remain largely undefined. Using mouse genetics, we now demonstrate that the ubiquitously expressed transcription factor upstream stimulatory factor (USF)1 is critical for the maintenance of SSCs. We show that USF1 is not only detected in Sertoli cells as previously reported, but also in SSCs. Usf1-deficient mice display progressive spermatogenic decline as a result of age-dependent loss of SSCs. According to our data, the germ cell defect in Usf1-/- mice cannot be attributed to impairment of Sertoli cell development, maturation, or function, but instead is likely due to an inability of SSCs to maintain a quiescent state. SSCs of Usf1-/- mice undergo continuous proliferation, which provides an explanation for their age-dependent depletion. The proliferation-coupled exhaustion of SSCs in turn results in progressive degeneration of the seminiferous epithelium, gradual decrease in sperm production, and testicular atrophy. We conclude that the general transcription factor USF1 is indispensable for the proper maintenance of mammalian spermatogenesis.","author":[{"dropping-particle":"","family":"Faisal","given":"Imrul","non-dropping-particle":"","parse-names":false,"suffix":""},{"dropping-particle":"","family":"Cisneros-Montalvo","given":"Sheyla","non-dropping-particle":"","parse-names":false,"suffix":""},{"dropping-particle":"","family":"Hamer","given":"Geert","non-dropping-particle":"","parse-names":false,"suffix":""},{"dropping-particle":"","family":"Tuominen","given":"Minna M","non-dropping-particle":"","parse-names":false,"suffix":""},{"dropping-particle":"","family":"Laurila","given":"Pirkka-Pekka","non-dropping-particle":"","parse-names":false,"suffix":""},{"dropping-particle":"","family":"Tumiati","given":"Manuela","non-dropping-particle":"","parse-names":false,"suffix":""},{"dropping-particle":"","family":"Jauhiainen","given":"Matti","non-dropping-particle":"","parse-names":false,"suffix":""},{"dropping-particle":"","family":"Kotaja","given":"Noora","non-dropping-particle":"","parse-names":false,"suffix":""},{"dropping-particle":"","family":"Toppari","given":"Jorma","non-dropping-particle":"","parse-names":false,"suffix":""},{"dropping-particle":"","family":"Mäkelä","given":"Juho-Antti","non-dropping-particle":"","parse-names":false,"suffix":""},{"dropping-particle":"","family":"Kauppi","given":"Liisa","non-dropping-particle":"","parse-names":false,"suffix":""}],"container-title":"Endocrinology","id":"ITEM-1","issue":"5","issued":{"date-parts":[["2019","5","1"]]},"page":"1119-1136","publisher":"Oxford University Press","title":"Transcription Factor USF1 Is Required for Maintenance of Germline Stem Cells in Male Mice","type":"article-journal","volume":"160"},"uris":["http://www.mendeley.com/documents/?uuid=0073a03f-9262-389f-b45b-c8a00a398d15"]},{"id":"ITEM-2","itemData":{"DOI":"10.1095/biolreprod.109.083097","ISSN":"0006-3363","abstract":"Continual spermatogenesis relies on a pool of spermatogonial stem cells (SSCs) that possess the capacity for self-renewal and differentiation. Maintenance of this pool depends on survival of SSCs throughout the lifetime of a male. Response to extrinsic stimulation from glial cell line-derived neurotrophic factor (GDNF), mediated by the PIK3/AKT signaling cascade, is a key pathway of SSC survival. In this study, we found that expression of the POU domain transcription factor POU3F1 in cultured SSCs is up-regulated via this mechanism. Reduction of Pou3f1 gene expression by short interfering RNA (siRNA) treatment induced apoptosis in cultured germ cell populations, and transplantation analyses revealed impaired SSC maintenance in vitro. POU3F1 expression was localized to spermatogonia in cross-sections of prepubertal and adult testes, implying a similar role in vivo. Through comparative analyses, we found that expression of POU5F1, another POU transcription factor implicated as essential for SSC self-renewal, is not regulated by GDNF in cultured SSCs. Transplantation analyses following siRNA treatment showed that POU5F1 expression is not essential for SSC maintenance in vitro. Additionally, expression of NODAL, a putative autocrine regulator of POU5F1 expression in mouse germ cells, could not be detected in SSCs isolated from testes or cultured SSCs. Collectively, these results indicate that POU3F1, but not POU5F1, is an intrinsic regulator of GDNF-induced survival and self-renewal of mouse SSCs. © 2010 by the Society for the Study of Reproduction, Inc.","author":[{"dropping-particle":"","family":"Wu","given":"Xin","non-dropping-particle":"","parse-names":false,"suffix":""},{"dropping-particle":"","family":"Oatley","given":"Jon M.","non-dropping-particle":"","parse-names":false,"suffix":""},{"dropping-particle":"","family":"Oatley","given":"Melissa J.","non-dropping-particle":"","parse-names":false,"suffix":""},{"dropping-particle":"V.","family":"Kaucher","given":"Amy","non-dropping-particle":"","parse-names":false,"suffix":""},{"dropping-particle":"","family":"Avarbock","given":"Mary R.","non-dropping-particle":"","parse-names":false,"suffix":""},{"dropping-particle":"","family":"Brinster","given":"Ralph L.","non-dropping-particle":"","parse-names":false,"suffix":""}],"container-title":"Biology of Reproduction","id":"ITEM-2","issue":"6","issued":{"date-parts":[["2010","6","1"]]},"page":"1103-1111","publisher":"Oxford Academic","title":"The POU Domain Transcription Factor POU3F1 Is an Important Intrinsic Regulator of GDNF-Induced Survival and Self-Renewal of Mouse Spermatogonial Stem Cells1","type":"article-journal","volume":"82"},"uris":["http://www.mendeley.com/documents/?uuid=741703cf-b309-311e-b341-7b1f0512f74f"]}],"mendeley":{"formattedCitation":"(Faisal et al., 2019; Wu et al., 2010)","plainTextFormattedCitation":"(Faisal et al., 2019; Wu et al., 2010)","previouslyFormattedCitation":"(Faisal et al., 2019; Wu et al., 2010)"},"properties":{"noteIndex":0},"schema":"https://github.com/citation-style-language/schema/raw/master/csl-citation.json"}</w:instrText>
      </w:r>
      <w:r>
        <w:fldChar w:fldCharType="separate"/>
      </w:r>
      <w:bookmarkStart w:id="548" w:name="__Fieldmark__13043_2742609292"/>
      <w:r>
        <w:rPr>
          <w:rFonts w:ascii="Arial" w:hAnsi="Arial" w:cs="Arial"/>
          <w:noProof/>
        </w:rPr>
        <w:t>(</w:t>
      </w:r>
      <w:bookmarkStart w:id="549" w:name="__Fieldmark__6347_2742609292"/>
      <w:r>
        <w:rPr>
          <w:rFonts w:ascii="Arial" w:hAnsi="Arial" w:cs="Arial"/>
          <w:noProof/>
        </w:rPr>
        <w:t>F</w:t>
      </w:r>
      <w:bookmarkStart w:id="550" w:name="__Fieldmark__1951_2742609292"/>
      <w:r>
        <w:rPr>
          <w:rFonts w:ascii="Arial" w:hAnsi="Arial" w:cs="Arial"/>
          <w:noProof/>
        </w:rPr>
        <w:t>aisal et al., 2019; Wu et al., 2010)</w:t>
      </w:r>
      <w:r>
        <w:fldChar w:fldCharType="end"/>
      </w:r>
      <w:bookmarkEnd w:id="548"/>
      <w:bookmarkEnd w:id="549"/>
      <w:bookmarkEnd w:id="550"/>
      <w:r>
        <w:rPr>
          <w:rFonts w:ascii="Arial" w:hAnsi="Arial" w:cs="Arial"/>
        </w:rPr>
        <w:t xml:space="preserve">. POU3F1 is a GDNF-regulated TF, which has been shown to play an important role in </w:t>
      </w:r>
      <w:r w:rsidR="00531117">
        <w:rPr>
          <w:rFonts w:ascii="Arial" w:hAnsi="Arial" w:cs="Arial"/>
        </w:rPr>
        <w:t xml:space="preserve">promoting </w:t>
      </w:r>
      <w:r>
        <w:rPr>
          <w:rFonts w:ascii="Arial" w:hAnsi="Arial" w:cs="Arial"/>
        </w:rPr>
        <w:t xml:space="preserve">spermatogonial cell self-renewal capacity </w:t>
      </w:r>
      <w:r>
        <w:fldChar w:fldCharType="begin" w:fldLock="1"/>
      </w:r>
      <w:r>
        <w:instrText>ADDIN CSL_CITATION {"citationItems":[{"id":"ITEM-1","itemData":{"DOI":"10.1095/biolreprod.109.083097","ISSN":"0006-3363","abstract":"Continual spermatogenesis relies on a pool of spermatogonial stem cells (SSCs) that possess the capacity for self-renewal and differentiation. Maintenance of this pool depends on survival of SSCs throughout the lifetime of a male. Response to extrinsic stimulation from glial cell line-derived neurotrophic factor (GDNF), mediated by the PIK3/AKT signaling cascade, is a key pathway of SSC survival. In this study, we found that expression of the POU domain transcription factor POU3F1 in cultured SSCs is up-regulated via this mechanism. Reduction of Pou3f1 gene expression by short interfering RNA (siRNA) treatment induced apoptosis in cultured germ cell populations, and transplantation analyses revealed impaired SSC maintenance in vitro. POU3F1 expression was localized to spermatogonia in cross-sections of prepubertal and adult testes, implying a similar role in vivo. Through comparative analyses, we found that expression of POU5F1, another POU transcription factor implicated as essential for SSC self-renewal, is not regulated by GDNF in cultured SSCs. Transplantation analyses following siRNA treatment showed that POU5F1 expression is not essential for SSC maintenance in vitro. Additionally, expression of NODAL, a putative autocrine regulator of POU5F1 expression in mouse germ cells, could not be detected in SSCs isolated from testes or cultured SSCs. Collectively, these results indicate that POU3F1, but not POU5F1, is an intrinsic regulator of GDNF-induced survival and self-renewal of mouse SSCs. © 2010 by the Society for the Study of Reproduction, Inc.","author":[{"dropping-particle":"","family":"Wu","given":"Xin","non-dropping-particle":"","parse-names":false,"suffix":""},{"dropping-particle":"","family":"Oatley","given":"Jon M.","non-dropping-particle":"","parse-names":false,"suffix":""},{"dropping-particle":"","family":"Oatley","given":"Melissa J.","non-dropping-particle":"","parse-names":false,"suffix":""},{"dropping-particle":"V.","family":"Kaucher","given":"Amy","non-dropping-particle":"","parse-names":false,"suffix":""},{"dropping-particle":"","family":"Avarbock","given":"Mary R.","non-dropping-particle":"","parse-names":false,"suffix":""},{"dropping-particle":"","family":"Brinster","given":"Ralph L.","non-dropping-particle":"","parse-names":false,"suffix":""}],"container-title":"Biology of Reproduction","id":"ITEM-1","issue":"6","issued":{"date-parts":[["2010","6","1"]]},"page":"1103-1111","publisher":"Oxford Academic","title":"The POU Domain Transcription Factor POU3F1 Is an Important Intrinsic Regulator of GDNF-Induced Survival and Self-Renewal of Mouse Spermatogonial Stem Cells1","type":"article-journal","volume":"82"},"uris":["http://www.mendeley.com/documents/?uuid=741703cf-b309-311e-b341-7b1f0512f74f"]},{"id":"ITEM-2","itemData":{"DOI":"10.1073/pnas.1109987108","ISSN":"00278424","PMID":"21768389","abstract":"MicroRNAs (miRs) play a key role in the control of gene expression in a wide array of tissue systems, where their functions include the regulation of self-renewal, cellular differentiation, proliferation, and apoptosis. However, the functional importance of individual miRs in controlling spermatogonial stem cell (SSC) homeostasis has not been investigated. Using high-throughput sequencing, we profiled the expression of miRs in the Thy1 + testis cell population, which is highly enriched for SSCs, and the Thy1 - cell population, composed primarily of testis somatic cells. In addition, we profiled the global expression of miRs in cultured germ cells, also enriched for SSCs. Our results demonstrate that miR-21, along with miR-34c, -182, -183, and -146a, are preferentially expressed in the Thy1 +SSC-enriched population, compared with Thy1 - somatic cells. Importantly, we demonstrate that transient inhibition of miR-21 in SSC-enriched germ cell cultures increased the number of germ cells undergoing apoptosis and significantly reduced the number of donor-derived colonies of spermatogenesis formed from transplanted treated cells in recipient mouse testes, indicating that miR-21 is important in maintaining the SSC population. Moreover, we show that in SSC-enriched germ cell cultures, miR-21 is regulated by the transcription factor ETV5, known to be critical for SSC self-renewal.","author":[{"dropping-particle":"","family":"Niu","given":"Zhiyv","non-dropping-particle":"","parse-names":false,"suffix":""},{"dropping-particle":"","family":"Goodyear","given":"Shaun M.","non-dropping-particle":"","parse-names":false,"suffix":""},{"dropping-particle":"","family":"Rao","given":"Shilpa","non-dropping-particle":"","parse-names":false,"suffix":""},{"dropping-particle":"","family":"Wu","given":"Xin","non-dropping-particle":"","parse-names":false,"suffix":""},{"dropping-particle":"","family":"Tobias","given":"John W.","non-dropping-particle":"","parse-names":false,"suffix":""},{"dropping-particle":"","family":"Avarbock","given":"Mary R.","non-dropping-particle":"","parse-names":false,"suffix":""},{"dropping-particle":"","family":"Brinster","given":"Ralph L.","non-dropping-particle":"","parse-names":false,"suffix":""}],"container-title":"Proceedings of the National Academy of Sciences of the United States of America","id":"ITEM-2","issue":"31","issued":{"date-parts":[["2011","8","2"]]},"page":"12740-12745","publisher":"National Academy of Sciences","title":"MicroRNA-21 regulates the self-renewal of mouse spermatogonial stem cells","type":"article-journal","volume":"108"},"uris":["http://www.mendeley.com/documents/?uuid=f4a41269-5a02-3a19-bf9a-21e2687dd766"]}],"mendeley":{"formattedCitation":"(Niu et al., 2011; Wu et al., 2010)","plainTextFormattedCitation":"(Niu et al., 2011; Wu et al., 2010)","previouslyFormattedCitation":"(Niu et al., 2011; Wu et al., 2010)"},"properties":{"noteIndex":0},"schema":"https://github.com/citation-style-language/schema/raw/master/csl-citation.json"}</w:instrText>
      </w:r>
      <w:r>
        <w:fldChar w:fldCharType="separate"/>
      </w:r>
      <w:bookmarkStart w:id="551" w:name="__Fieldmark__13054_2742609292"/>
      <w:r>
        <w:rPr>
          <w:rFonts w:ascii="Arial" w:hAnsi="Arial" w:cs="Arial"/>
          <w:noProof/>
        </w:rPr>
        <w:t>(</w:t>
      </w:r>
      <w:bookmarkStart w:id="552" w:name="__Fieldmark__6354_2742609292"/>
      <w:r>
        <w:rPr>
          <w:rFonts w:ascii="Arial" w:hAnsi="Arial" w:cs="Arial"/>
          <w:noProof/>
        </w:rPr>
        <w:t>N</w:t>
      </w:r>
      <w:bookmarkStart w:id="553" w:name="__Fieldmark__1958_2742609292"/>
      <w:r>
        <w:rPr>
          <w:rFonts w:ascii="Arial" w:hAnsi="Arial" w:cs="Arial"/>
          <w:noProof/>
        </w:rPr>
        <w:t>iu et al., 2011; Wu et al., 2010)</w:t>
      </w:r>
      <w:r>
        <w:fldChar w:fldCharType="end"/>
      </w:r>
      <w:bookmarkEnd w:id="551"/>
      <w:bookmarkEnd w:id="552"/>
      <w:bookmarkEnd w:id="553"/>
      <w:r>
        <w:rPr>
          <w:rFonts w:ascii="Arial" w:hAnsi="Arial" w:cs="Arial"/>
        </w:rPr>
        <w:t xml:space="preserve">. </w:t>
      </w:r>
      <w:ins w:id="554" w:author="Irina Lazar" w:date="2020-11-06T11:47:00Z">
        <w:r w:rsidR="00531117">
          <w:rPr>
            <w:rFonts w:ascii="Arial" w:hAnsi="Arial" w:cs="Arial"/>
          </w:rPr>
          <w:t xml:space="preserve">Notably, </w:t>
        </w:r>
        <w:r w:rsidR="00531117" w:rsidRPr="00531117">
          <w:rPr>
            <w:rFonts w:ascii="Arial" w:hAnsi="Arial" w:cs="Arial"/>
            <w:i/>
            <w:iCs/>
          </w:rPr>
          <w:t>Pou3f1</w:t>
        </w:r>
      </w:ins>
      <w:r>
        <w:rPr>
          <w:rFonts w:ascii="Arial" w:hAnsi="Arial" w:cs="Arial"/>
        </w:rPr>
        <w:t xml:space="preserve"> downregulation in adult spermatogonial cells coincides with a marked downregulation of </w:t>
      </w:r>
      <w:r>
        <w:rPr>
          <w:rFonts w:ascii="Arial" w:hAnsi="Arial" w:cs="Arial"/>
          <w:i/>
          <w:iCs/>
        </w:rPr>
        <w:t>Gfra1</w:t>
      </w:r>
      <w:r>
        <w:rPr>
          <w:rFonts w:ascii="Arial" w:hAnsi="Arial" w:cs="Arial"/>
        </w:rPr>
        <w:t xml:space="preserve"> and an upregulation of </w:t>
      </w:r>
      <w:r>
        <w:rPr>
          <w:rFonts w:ascii="Arial" w:hAnsi="Arial" w:cs="Arial"/>
          <w:i/>
          <w:iCs/>
        </w:rPr>
        <w:t>Gfra2</w:t>
      </w:r>
      <w:r w:rsidR="00171198">
        <w:rPr>
          <w:rFonts w:ascii="Arial" w:hAnsi="Arial" w:cs="Arial"/>
          <w:i/>
          <w:iCs/>
        </w:rPr>
        <w:t xml:space="preserve"> </w:t>
      </w:r>
      <w:r w:rsidR="00171198" w:rsidRPr="00171198">
        <w:rPr>
          <w:rFonts w:ascii="Arial" w:hAnsi="Arial" w:cs="Arial"/>
        </w:rPr>
        <w:t>(Fig. 3C and Table S2).</w:t>
      </w:r>
      <w:r w:rsidR="00171198">
        <w:rPr>
          <w:rFonts w:ascii="Arial" w:hAnsi="Arial" w:cs="Arial"/>
          <w:i/>
          <w:iCs/>
        </w:rPr>
        <w:t xml:space="preserve"> </w:t>
      </w:r>
      <w:r>
        <w:rPr>
          <w:rFonts w:ascii="Arial" w:hAnsi="Arial" w:cs="Arial"/>
        </w:rPr>
        <w:t>TF motif analysis using HOMER also revealed enriched binding sites for retinoic acid receptors such as RXR</w:t>
      </w:r>
      <w:r>
        <w:rPr>
          <w:rFonts w:ascii="Arial" w:eastAsia="Arial Unicode MS" w:hAnsi="Arial" w:cs="Arial"/>
        </w:rPr>
        <w:t>α</w:t>
      </w:r>
      <w:r>
        <w:rPr>
          <w:rFonts w:ascii="Arial" w:hAnsi="Arial" w:cs="Arial"/>
        </w:rPr>
        <w:t xml:space="preserve"> and RAR</w:t>
      </w:r>
      <w:r>
        <w:rPr>
          <w:rFonts w:ascii="Arial" w:eastAsia="Arial Unicode MS" w:hAnsi="Arial" w:cs="Arial"/>
        </w:rPr>
        <w:t>α</w:t>
      </w:r>
      <w:r>
        <w:rPr>
          <w:rFonts w:ascii="Arial" w:hAnsi="Arial" w:cs="Arial"/>
        </w:rPr>
        <w:t xml:space="preserve"> (Fig. 4A). Recently, expression of RA receptors </w:t>
      </w:r>
      <w:r>
        <w:rPr>
          <w:rFonts w:ascii="Arial" w:hAnsi="Arial" w:cs="Arial"/>
          <w:i/>
          <w:iCs/>
        </w:rPr>
        <w:t>Rxrα</w:t>
      </w:r>
      <w:r>
        <w:rPr>
          <w:rFonts w:ascii="Arial" w:hAnsi="Arial" w:cs="Arial"/>
        </w:rPr>
        <w:t xml:space="preserve"> and </w:t>
      </w:r>
      <w:r>
        <w:rPr>
          <w:rFonts w:ascii="Arial" w:hAnsi="Arial" w:cs="Arial"/>
          <w:i/>
          <w:iCs/>
        </w:rPr>
        <w:t xml:space="preserve">Rarα </w:t>
      </w:r>
      <w:r>
        <w:rPr>
          <w:rFonts w:ascii="Arial" w:hAnsi="Arial" w:cs="Arial"/>
        </w:rPr>
        <w:t xml:space="preserve">was reported in the stem cell-containing population of spermatogonial cells in both pup and adult testis, together with evidence that their utilization in spermatogonial cells is vastly dependent on the niche microenvironment </w:t>
      </w:r>
      <w:r>
        <w:fldChar w:fldCharType="begin" w:fldLock="1"/>
      </w:r>
      <w:r>
        <w:instrText>ADDIN CSL_CITATION {"citationItems":[{"id":"ITEM-1","itemData":{"DOI":"10.1016/j.stemcr.2018.01.003","ISSN":"22136711","PMID":"29398482","abstract":"Spermatogenesis requires retinoic acid (RA) induction of the undifferentiated to differentiating transition in transit amplifying (TA) progenitor spermatogonia, whereas continuity of the spermatogenic lineage relies on the RA response being suppressed in spermatogonial stem cells (SSCs). Here, we discovered that, in mouse testes, both spermatogonial populations possess intrinsic RA-response machinery and exhibit hallmarks of the differentiating transition following direct exposure to RA, including loss of SSC regenerative capacity. We determined that SSCs are only resistant to RA-driven differentiation when situated in the normal topological organization of the testis. Furthermore, we show that the soma is instrumental in “priming” TA progenitors for RA-induced differentiation through elevated RA receptor expression. Collectively, these findings indicate that SSCs and TA progenitor spermatogonia inhabit disparate niche microenvironments within seminiferous tubules that are critical for mediating extrinsic cues that drive fate decisions. Lord et al. have demonstrated that, contrary to previous assumptions, spermatogonial stem cells do express a functional complement of retinoic acid and retinoid X receptors (RARs/RXRs) and rely on protection from an undisturbed niche microenvironment to prevent loss of the spermatogenic reservoir to RA-induced differentiation.","author":[{"dropping-particle":"","family":"Lord","given":"Tessa","non-dropping-particle":"","parse-names":false,"suffix":""},{"dropping-particle":"","family":"Oatley","given":"Melissa J.","non-dropping-particle":"","parse-names":false,"suffix":""},{"dropping-particle":"","family":"Oatley","given":"Jon M.","non-dropping-particle":"","parse-names":false,"suffix":""}],"container-title":"Stem Cell Reports","id":"ITEM-1","issue":"2","issued":{"date-parts":[["2018","2","13"]]},"page":"538-552","publisher":"Cell Press","title":"Testicular Architecture Is Critical for Mediation of Retinoic Acid Responsiveness by Undifferentiated Spermatogonial Subtypes in the Mouse","type":"article-journal","volume":"10"},"uris":["http://www.mendeley.com/documents/?uuid=07402a61-6c47-3798-848e-89f1816bf546"]}],"mendeley":{"formattedCitation":"(Lord et al., 2018)","plainTextFormattedCitation":"(Lord et al., 2018)","previouslyFormattedCitation":"(Lord et al., 2018)"},"properties":{"noteIndex":0},"schema":"https://github.com/citation-style-language/schema/raw/master/csl-citation.json"}</w:instrText>
      </w:r>
      <w:r>
        <w:fldChar w:fldCharType="separate"/>
      </w:r>
      <w:bookmarkStart w:id="555" w:name="__Fieldmark__13099_2742609292"/>
      <w:r>
        <w:rPr>
          <w:rFonts w:ascii="Arial" w:hAnsi="Arial" w:cs="Arial"/>
          <w:noProof/>
        </w:rPr>
        <w:t>(</w:t>
      </w:r>
      <w:bookmarkStart w:id="556" w:name="__Fieldmark__6387_2742609292"/>
      <w:r>
        <w:rPr>
          <w:rFonts w:ascii="Arial" w:hAnsi="Arial" w:cs="Arial"/>
          <w:noProof/>
        </w:rPr>
        <w:t>Lord et al., 2018)</w:t>
      </w:r>
      <w:r>
        <w:fldChar w:fldCharType="end"/>
      </w:r>
      <w:bookmarkStart w:id="557" w:name="__Fieldmark__2021_2742609292"/>
      <w:bookmarkEnd w:id="555"/>
      <w:bookmarkEnd w:id="556"/>
      <w:bookmarkEnd w:id="557"/>
      <w:r>
        <w:rPr>
          <w:rFonts w:ascii="Arial" w:hAnsi="Arial" w:cs="Arial"/>
        </w:rPr>
        <w:t xml:space="preserve">. To check if some of TF binding motifs exhibit are preferentially enriched in certain genomic locations, we performed motif enrichment analysis for more accessible chromatin regions situated in gene bodies, intergenic regions and in regions +/- 1kb from TSS. We identified several TF motifs specifically enriched in intergenic regions, specifically members of the ubiquitously expressed NF-Y complex, NF-YA, NF-YB and NF-YC (Fig. 4D). In mESCs, NF-Y TF family members located in distal regions facilitate a permissive chromatin conformation, and play an important role in the expression of </w:t>
      </w:r>
      <w:r>
        <w:rPr>
          <w:rFonts w:ascii="Arial" w:hAnsi="Arial" w:cs="Arial"/>
        </w:rPr>
        <w:lastRenderedPageBreak/>
        <w:t xml:space="preserve">core ESC pluripotency genes </w:t>
      </w:r>
      <w:r>
        <w:fldChar w:fldCharType="begin" w:fldLock="1"/>
      </w:r>
      <w:r>
        <w:instrText>ADDIN CSL_CITATION {"citationItems":[{"id":"ITEM-1","itemData":{"DOI":"10.1016/j.molcel.2014.07.005","ISSN":"10974164","abstract":"Cell type-specific master transcription factors (TFs) play vital roles in defining cell identity and function. However, the roles ubiquitous factors play in the specification of cell identity remain underappreciated. Here we show that the ubiquitous CCAAT-binding NF-Y complex is required for the maintenance ofembryonic stem cell (ESC) identity and is an essential component of the core pluripotency network. Genome-wide studies in ESCs and neurons reveal that NF-Y regulates not only genes with housekeeping functions through cell type-invariant promoter-proximal binding, but also genes required for cell identity by binding to cell type-specific enhancers with master TFs. Mechanistically, NF-Y's distinct DNA-binding mode promotes master/pioneer TF binding at enhancers by facilitating a permissive chromatin conformation. Our studies unearth a conceptually unique function for histone-fold domain (HFD) protein NF-Y in promoting chromatin accessibility and suggest that other HFD proteins with analogous structural and DNA-binding properties may function in similar ways.","author":[{"dropping-particle":"","family":"Oldfield","given":"Andrew J.","non-dropping-particle":"","parse-names":false,"suffix":""},{"dropping-particle":"","family":"Yang","given":"Pengyi","non-dropping-particle":"","parse-names":false,"suffix":""},{"dropping-particle":"","family":"Conway","given":"Amanda E.","non-dropping-particle":"","parse-names":false,"suffix":""},{"dropping-particle":"","family":"Cinghu","given":"Senthilkumar","non-dropping-particle":"","parse-names":false,"suffix":""},{"dropping-particle":"","family":"Freudenberg","given":"Johannes M.","non-dropping-particle":"","parse-names":false,"suffix":""},{"dropping-particle":"","family":"Yellaboina","given":"Sailu","non-dropping-particle":"","parse-names":false,"suffix":""},{"dropping-particle":"","family":"Jothi","given":"Raja","non-dropping-particle":"","parse-names":false,"suffix":""}],"container-title":"Molecular Cell","id":"ITEM-1","issue":"5","issued":{"date-parts":[["2014","9","4"]]},"page":"708-722","publisher":"Cell Press","title":"Histone-Fold Domain Protein NF-Y Promotes Chromatin Accessibility for Cell Type-Specific Master Transcription Factors","type":"article-journal","volume":"55"},"uris":["http://www.mendeley.com/documents/?uuid=eace0966-12f3-3e49-a345-735f77dbeebb"]}],"mendeley":{"formattedCitation":"(Oldfield et al., 2014)","plainTextFormattedCitation":"(Oldfield et al., 2014)","previouslyFormattedCitation":"(Oldfield et al., 2014)"},"properties":{"noteIndex":0},"schema":"https://github.com/citation-style-language/schema/raw/master/csl-citation.json"}</w:instrText>
      </w:r>
      <w:r>
        <w:fldChar w:fldCharType="separate"/>
      </w:r>
      <w:bookmarkStart w:id="558" w:name="__Fieldmark__13117_2742609292"/>
      <w:r>
        <w:rPr>
          <w:rFonts w:ascii="Arial" w:hAnsi="Arial" w:cs="Arial"/>
          <w:noProof/>
        </w:rPr>
        <w:t>(</w:t>
      </w:r>
      <w:bookmarkStart w:id="559" w:name="__Fieldmark__6401_2742609292"/>
      <w:r>
        <w:rPr>
          <w:rFonts w:ascii="Arial" w:hAnsi="Arial" w:cs="Arial"/>
          <w:noProof/>
        </w:rPr>
        <w:t>Oldfield et al., 2014)</w:t>
      </w:r>
      <w:r>
        <w:fldChar w:fldCharType="end"/>
      </w:r>
      <w:bookmarkStart w:id="560" w:name="__Fieldmark__2084_2742609292"/>
      <w:bookmarkStart w:id="561" w:name="__Fieldmark__992_2468994659"/>
      <w:bookmarkEnd w:id="558"/>
      <w:bookmarkEnd w:id="559"/>
      <w:bookmarkEnd w:id="560"/>
      <w:bookmarkEnd w:id="561"/>
      <w:r>
        <w:rPr>
          <w:rFonts w:ascii="Arial" w:hAnsi="Arial" w:cs="Arial"/>
        </w:rPr>
        <w:t>.</w:t>
      </w:r>
      <w:del w:id="562" w:author="Irina Lazar" w:date="2020-11-06T11:50:00Z">
        <w:r w:rsidDel="00D77C2D">
          <w:rPr>
            <w:rFonts w:ascii="Arial" w:hAnsi="Arial" w:cs="Arial"/>
          </w:rPr>
          <w:delText xml:space="preserve"> Its enrichment in intergenic regions of increased chromatin accessibility could suggest a similar role for NF-Y trimers in adult spermatogonial cells</w:delText>
        </w:r>
      </w:del>
      <w:del w:id="563" w:author="Irina Lazar" w:date="2020-11-06T11:51:00Z">
        <w:r w:rsidDel="00D77C2D">
          <w:rPr>
            <w:rFonts w:ascii="Arial" w:hAnsi="Arial" w:cs="Arial"/>
          </w:rPr>
          <w:delText>.</w:delText>
        </w:r>
      </w:del>
      <w:r>
        <w:rPr>
          <w:rFonts w:ascii="Arial" w:hAnsi="Arial" w:cs="Arial"/>
        </w:rPr>
        <w:t xml:space="preserve"> Furthermore, NF-YA/B motif enrichment has also been found in regions of open chromatin in human spermatogonial cells</w:t>
      </w:r>
      <w:ins w:id="564" w:author="Irina Lazar" w:date="2020-11-05T12:58:00Z">
        <w:r w:rsidR="009F18C2">
          <w:rPr>
            <w:rFonts w:ascii="Arial" w:hAnsi="Arial" w:cs="Arial"/>
          </w:rPr>
          <w:t xml:space="preserve"> </w:t>
        </w:r>
        <w:r w:rsidR="009F18C2">
          <w:rPr>
            <w:rFonts w:ascii="Arial" w:hAnsi="Arial" w:cs="Arial"/>
          </w:rPr>
          <w:fldChar w:fldCharType="begin" w:fldLock="1"/>
        </w:r>
      </w:ins>
      <w:r w:rsidR="009F18C2">
        <w:rPr>
          <w:rFonts w:ascii="Arial" w:hAnsi="Arial" w:cs="Arial"/>
        </w:rPr>
        <w:instrText>ADDIN CSL_CITATION {"citationItems":[{"id":"ITEM-1","itemData":{"DOI":"10.1016/j.stem.2017.09.003","abstract":"Graphical Abstract Highlights d Open chromatin in hSSCs correlates with pioneer factors and hormone receptors d hSSC differentiation involves four sequential cellular/ developmental states d Key transitions involve the cell cycle, transcription factors, signaling, and metabolism In Brief Cairns and colleagues show that human spermatogonial stem cells (hSSCs) bear unique DNA methylation and open chromatin landscapes, which may enable proper development, niche responsiveness, and ''poised'' pluripotency. Interestingly, single-cell transcriptome and immunofluorescence analyses reveal four cellular states, spanning from quiescent hSSCs to proliferating, metabolically active, differentiating spermatogonia.","author":[{"dropping-particle":"","family":"Guo","given":"Jingtao","non-dropping-particle":"","parse-names":false,"suffix":""},{"dropping-particle":"","family":"Grow","given":"Edward J","non-dropping-particle":"","parse-names":false,"suffix":""},{"dropping-particle":"","family":"Yi","given":"Chongil","non-dropping-particle":"","parse-names":false,"suffix":""},{"dropping-particle":"","family":"Goriely","given":"Anne","non-dropping-particle":"","parse-names":false,"suffix":""},{"dropping-particle":"","family":"Hotaling","given":"James M","non-dropping-particle":"","parse-names":false,"suffix":""},{"dropping-particle":"","family":"Cairns Correspondence","given":"Bradley R","non-dropping-particle":"","parse-names":false,"suffix":""}],"id":"ITEM-1","issue":"4","issued":{"date-parts":[["2017"]]},"page":"533–546","title":"Chromatin and Single-Cell RNA-Seq Profiling Reveal Dynamic Signaling and Metabolic Transitions during Human Spermatogonial Stem Cell Development","type":"article-journal","volume":"21"},"uris":["http://www.mendeley.com/documents/?uuid=007637f7-f8a4-3162-a976-0ecbe9f9c893"]}],"mendeley":{"formattedCitation":"(Guo et al., 2017)","plainTextFormattedCitation":"(Guo et al., 2017)","previouslyFormattedCitation":"(Guo et al., 2017)"},"properties":{"noteIndex":0},"schema":"https://github.com/citation-style-language/schema/raw/master/csl-citation.json"}</w:instrText>
      </w:r>
      <w:r w:rsidR="009F18C2">
        <w:rPr>
          <w:rFonts w:ascii="Arial" w:hAnsi="Arial" w:cs="Arial"/>
        </w:rPr>
        <w:fldChar w:fldCharType="separate"/>
      </w:r>
      <w:r w:rsidR="009F18C2" w:rsidRPr="009F18C2">
        <w:rPr>
          <w:rFonts w:ascii="Arial" w:hAnsi="Arial" w:cs="Arial"/>
          <w:noProof/>
        </w:rPr>
        <w:t>(Guo et al., 2017)</w:t>
      </w:r>
      <w:ins w:id="565" w:author="Irina Lazar" w:date="2020-11-05T12:58:00Z">
        <w:r w:rsidR="009F18C2">
          <w:rPr>
            <w:rFonts w:ascii="Arial" w:hAnsi="Arial" w:cs="Arial"/>
          </w:rPr>
          <w:fldChar w:fldCharType="end"/>
        </w:r>
      </w:ins>
      <w:bookmarkStart w:id="566" w:name="__Fieldmark__999_2468994659"/>
      <w:bookmarkStart w:id="567" w:name="__Fieldmark__2096_2742609292"/>
      <w:bookmarkEnd w:id="566"/>
      <w:bookmarkEnd w:id="567"/>
      <w:r>
        <w:rPr>
          <w:rFonts w:ascii="Arial" w:hAnsi="Arial" w:cs="Arial"/>
        </w:rPr>
        <w:t xml:space="preserve">. </w:t>
      </w:r>
    </w:p>
    <w:p w14:paraId="6C27E671" w14:textId="62BB90BF" w:rsidR="00141FE2" w:rsidRDefault="00494984">
      <w:pPr>
        <w:spacing w:before="120"/>
      </w:pPr>
      <w:r>
        <w:rPr>
          <w:rFonts w:ascii="Arial" w:hAnsi="Arial" w:cs="Arial"/>
        </w:rPr>
        <w:t xml:space="preserve">Although regions of more accessible chromatin encompass the majority of the differentially accessible regions in adult spermatogonia compared to PND15, less accessible chromatin also displayed a high number of enriched TF binding motifs (Fig. 4A). </w:t>
      </w:r>
      <w:ins w:id="568" w:author="Irina Lazar" w:date="2020-11-06T11:51:00Z">
        <w:r w:rsidR="00086040">
          <w:rPr>
            <w:rFonts w:ascii="Arial" w:hAnsi="Arial" w:cs="Arial"/>
          </w:rPr>
          <w:t>Notably,</w:t>
        </w:r>
      </w:ins>
      <w:r>
        <w:rPr>
          <w:rFonts w:ascii="Arial" w:hAnsi="Arial" w:cs="Arial"/>
        </w:rPr>
        <w:t xml:space="preserve"> </w:t>
      </w:r>
      <w:ins w:id="569" w:author="Irina Lazar" w:date="2020-11-06T11:53:00Z">
        <w:r w:rsidR="00BE151C">
          <w:rPr>
            <w:rFonts w:ascii="Arial" w:hAnsi="Arial" w:cs="Arial"/>
          </w:rPr>
          <w:t>almost all</w:t>
        </w:r>
      </w:ins>
      <w:ins w:id="570" w:author="Irina Lazar" w:date="2020-11-06T11:52:00Z">
        <w:r w:rsidR="00086040">
          <w:rPr>
            <w:rFonts w:ascii="Arial" w:hAnsi="Arial" w:cs="Arial"/>
          </w:rPr>
          <w:t xml:space="preserve"> </w:t>
        </w:r>
      </w:ins>
      <w:ins w:id="571" w:author="Irina Lazar" w:date="2020-11-06T11:54:00Z">
        <w:r w:rsidR="00BE151C">
          <w:rPr>
            <w:rFonts w:ascii="Arial" w:hAnsi="Arial" w:cs="Arial"/>
          </w:rPr>
          <w:t xml:space="preserve">of these </w:t>
        </w:r>
      </w:ins>
      <w:r>
        <w:rPr>
          <w:rFonts w:ascii="Arial" w:hAnsi="Arial" w:cs="Arial"/>
        </w:rPr>
        <w:t>TF</w:t>
      </w:r>
      <w:ins w:id="572" w:author="Irina Lazar" w:date="2020-11-06T11:53:00Z">
        <w:r w:rsidR="00086040">
          <w:rPr>
            <w:rFonts w:ascii="Arial" w:hAnsi="Arial" w:cs="Arial"/>
          </w:rPr>
          <w:t xml:space="preserve"> motifs were </w:t>
        </w:r>
      </w:ins>
      <w:ins w:id="573" w:author="Irina Lazar" w:date="2020-11-06T11:54:00Z">
        <w:r w:rsidR="00BE151C">
          <w:rPr>
            <w:rFonts w:ascii="Arial" w:hAnsi="Arial" w:cs="Arial"/>
          </w:rPr>
          <w:t>uniquely enriched in the regions of decreased chromatin accessibility</w:t>
        </w:r>
      </w:ins>
      <w:ins w:id="574" w:author="Irina Lazar" w:date="2020-11-06T11:55:00Z">
        <w:r w:rsidR="000D34F3">
          <w:rPr>
            <w:rFonts w:ascii="Arial" w:hAnsi="Arial" w:cs="Arial"/>
          </w:rPr>
          <w:t xml:space="preserve"> and predominantly associated with developmental factors</w:t>
        </w:r>
      </w:ins>
      <w:r>
        <w:rPr>
          <w:rFonts w:ascii="Arial" w:hAnsi="Arial" w:cs="Arial"/>
        </w:rPr>
        <w:t xml:space="preserve">. Top hits included members of the FOX family (FOXO1, FOXO3, FOXP2, FOXK1, FOXA2) and members of the ETS and ETS-related families (ETS1, GABPA, ETV4, ELF1, ELF3) (Fig. 4B). The gene expression levels of most of these TFs were decreased in adult spermatogonial cells (Fig. 4A). FOXO1 is a pivotal regulator of the self-renewal and differentiation of spermatogonial stem cells in both pup and adult testis, via the PI3K-Akt signaling pathway </w:t>
      </w:r>
      <w:r>
        <w:fldChar w:fldCharType="begin" w:fldLock="1"/>
      </w:r>
      <w:r>
        <w:instrText>ADDIN CSL_CITATION {"citationItems":[{"id":"ITEM-1","itemData":{"DOI":"10.1172/JCI57984","ISSN":"00219738","abstract":"Spermatogonial stem cells (SSCs) capable of self-renewal and differentiation are the foundation for spermatogenesis. Although several factors important for these processes have been identified, the fundamental mechanisms regulating SSC self-renewal and differentiation remain unknown. Here, we investigated a role for the Foxo transcription factors in mouse spermatogenesis and found that Foxo1 specifically marks mouse gonocytes and a subset of spermatogonia with stem cell potential. Genetic analyses showed that Foxo1 was required for both SSC homeostasis and the initiation of spermatogenesis. Combined deficiency of Foxo1, Foxo3, and Foxo4 resulted in a severe impairment of SSC self-renewal and a complete block of differentiation, indicating that Foxo3 and Foxo4, although dispensable for male fertility, contribute to SSC function. By conditional inactivation of 3-phosphoinositide-dependent protein kinase 1 (Pdk1) and phosphatase and tensin homolog (Pten) in the male germ line, we found that PI3K signaling regulates Foxo1 stability and subcellular localization, revealing that the Foxos are pivotal effectors of PI3K-Akt signaling in SSCs. We also identified a network of Foxo gene targets - most notably Ret - that rationalized the maintenance of SSCs by the Foxos. These studies demonstrate that Foxo1 expression in the spermatogenic lineage is intimately associated with the stem cell state and revealed what we believe to be novel Foxo-dependent mechanisms underlying SSC selfrenewal and differentiation, with implications for common diseases, including male infertility and testicular cancer, due to abnormalities in SSC function.","author":[{"dropping-particle":"","family":"Goertz","given":"Meredith J.","non-dropping-particle":"","parse-names":false,"suffix":""},{"dropping-particle":"","family":"Wu","given":"Zhuoru","non-dropping-particle":"","parse-names":false,"suffix":""},{"dropping-particle":"","family":"Gallardo","given":"Teresa D.","non-dropping-particle":"","parse-names":false,"suffix":""},{"dropping-particle":"","family":"Hamra","given":"F. Kent","non-dropping-particle":"","parse-names":false,"suffix":""},{"dropping-particle":"","family":"Castrillon","given":"Diego H.","non-dropping-particle":"","parse-names":false,"suffix":""}],"container-title":"Journal of Clinical Investigation","id":"ITEM-1","issue":"9","issued":{"date-parts":[["2011","9","1"]]},"page":"3456-3466","title":"Foxo1 is required in mouse spermatogonial stem cells for their maintenance and the initiation of spermatogenesis","type":"article-journal","volume":"121"},"uris":["http://www.mendeley.com/documents/?uuid=5cd42dda-409b-3c66-a495-ee8327f31507"]},{"id":"ITEM-2","itemData":{"DOI":"10.1101/gad.240465.114","ISSN":"1549-5477","PMID":"24939937","abstract":"The maintenance of cycling cell lineages relies on undifferentiated subpopulations consisting of stem and progenitor pools. Features that delineate these cell types are undefined for many lineages, including spermatogenesis, which is supported by an undifferentiated spermatogonial population. Here, we generated a transgenic mouse line in which spermatogonial stem cells are marked by expression of an inhibitor of differentiation 4 (Id4)-green fluorescent protein (Gfp) transgene. We found that Id4-Gfp(+) cells exist primarily as a subset of the type A(single) pool, and their frequency is greatest in neonatal development and then decreases in proportion during establishment of the spermatogenic lineage, eventually comprising ∼ 2% of the undifferentiated spermatogonial population in adulthood. RNA sequencing analysis revealed that expression of 11 and 25 genes is unique for the Id4-Gfp(+)/stem cell and Id4-Gfp(-)/progenitor fractions, respectively. Collectively, these findings provide the first definitive evidence that stem cells exist as a rare subset of the A(single) pool and reveal transcriptome features distinguishing stem cell and progenitor states within the mammalian male germline.","author":[{"dropping-particle":"","family":"Chan","given":"Frieda","non-dropping-particle":"","parse-names":false,"suffix":""},{"dropping-particle":"","family":"Oatley","given":"Melissa J","non-dropping-particle":"","parse-names":false,"suffix":""},{"dropping-particle":"V","family":"Kaucher","given":"Amy","non-dropping-particle":"","parse-names":false,"suffix":""},{"dropping-particle":"","family":"Yang","given":"Qi-En","non-dropping-particle":"","parse-names":false,"suffix":""},{"dropping-particle":"","family":"Bieberich","given":"Charles J","non-dropping-particle":"","parse-names":false,"suffix":""},{"dropping-particle":"","family":"Shashikant","given":"Cooduvalli S","non-dropping-particle":"","parse-names":false,"suffix":""},{"dropping-particle":"","family":"Oatley","given":"Jon M","non-dropping-particle":"","parse-names":false,"suffix":""}],"container-title":"Genes &amp; development","id":"ITEM-2","issue":"12","issued":{"date-parts":[["2014","6","15"]]},"page":"1351-62","publisher":"Cold Spring Harbor Laboratory Press","title":"Functional and molecular features of the Id4+ germline stem cell population in mouse testes.","type":"article-journal","volume":"28"},"uris":["http://www.mendeley.com/documents/?uuid=dea8d7f4-b0db-383d-a33d-bbd7b7f5b023"]}],"mendeley":{"formattedCitation":"(Chan et al., 2014; Goertz et al., 2011)","plainTextFormattedCitation":"(Chan et al., 2014; Goertz et al., 2011)","previouslyFormattedCitation":"(Chan et al., 2014; Goertz et al., 2011)"},"properties":{"noteIndex":0},"schema":"https://github.com/citation-style-language/schema/raw/master/csl-citation.json"}</w:instrText>
      </w:r>
      <w:r>
        <w:fldChar w:fldCharType="separate"/>
      </w:r>
      <w:bookmarkStart w:id="575" w:name="__Fieldmark__13148_2742609292"/>
      <w:r>
        <w:rPr>
          <w:rFonts w:ascii="Arial" w:hAnsi="Arial" w:cs="Arial"/>
          <w:noProof/>
        </w:rPr>
        <w:t>(</w:t>
      </w:r>
      <w:bookmarkStart w:id="576" w:name="__Fieldmark__6429_2742609292"/>
      <w:r>
        <w:rPr>
          <w:rFonts w:ascii="Arial" w:hAnsi="Arial" w:cs="Arial"/>
          <w:noProof/>
        </w:rPr>
        <w:t>C</w:t>
      </w:r>
      <w:bookmarkStart w:id="577" w:name="__Fieldmark__2126_2742609292"/>
      <w:r>
        <w:rPr>
          <w:rFonts w:ascii="Arial" w:hAnsi="Arial" w:cs="Arial"/>
          <w:noProof/>
        </w:rPr>
        <w:t>h</w:t>
      </w:r>
      <w:bookmarkStart w:id="578" w:name="__Fieldmark__1024_2468994659"/>
      <w:r>
        <w:rPr>
          <w:rFonts w:ascii="Arial" w:hAnsi="Arial" w:cs="Arial"/>
          <w:noProof/>
        </w:rPr>
        <w:t>an et al., 2014; Goertz et al., 2011)</w:t>
      </w:r>
      <w:r>
        <w:fldChar w:fldCharType="end"/>
      </w:r>
      <w:bookmarkEnd w:id="575"/>
      <w:bookmarkEnd w:id="576"/>
      <w:bookmarkEnd w:id="577"/>
      <w:bookmarkEnd w:id="578"/>
      <w:r>
        <w:rPr>
          <w:rFonts w:ascii="Arial" w:hAnsi="Arial" w:cs="Arial"/>
        </w:rPr>
        <w:t xml:space="preserve">. The roles of the various ETS-related TFs in spermatogonial cells have not been clarified, however recently published data found ETV4 in the stem-cell enriched fraction of the spermatogonial population, particularly during the spermatogonial stem cell pool establishment immediately after birth </w:t>
      </w:r>
      <w:r>
        <w:fldChar w:fldCharType="begin" w:fldLock="1"/>
      </w:r>
      <w:r>
        <w:instrText>ADDIN CSL_CITATION {"citationItems":[{"id":"ITEM-1","itemData":{"DOI":"10.1016/j.isci.2020.101596","ISSN":"25890042","author":[{"dropping-particle":"","family":"Cheng","given":"Keren","non-dropping-particle":"","parse-names":false,"suffix":""},{"dropping-particle":"","family":"Chen","given":"I-Chung","non-dropping-particle":"","parse-names":false,"suffix":""},{"dropping-particle":"","family":"Eric Cheng","given":"Ching-Hsun","non-dropping-particle":"","parse-names":false,"suffix":""},{"dropping-particle":"","family":"Mutoji","given":"Kazadi","non-dropping-particle":"","parse-names":false,"suffix":""},{"dropping-particle":"","family":"Hale","given":"Benjamin J.","non-dropping-particle":"","parse-names":false,"suffix":""},{"dropping-particle":"","family":"Hermann","given":"Brian P.","non-dropping-particle":"","parse-names":false,"suffix":""},{"dropping-particle":"","family":"Geyer","given":"Christopher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R.","non-dropping-particle":"","parse-names":false,"suffix":""}],"container-title":"iScience","id":"ITEM-1","issue":"10","issued":{"date-parts":[["2020","9","23"]]},"page":"101596","publisher":"Elsevier BV","title":"Unique Epigenetic Programming Distinguishes Regenerative Spermatogonial Stem Cells in the Developing Mouse Testis","type":"article-journal","volume":"23"},"uris":["http://www.mendeley.com/documents/?uuid=05c39ec5-1ba1-3e45-bede-77dc8f7fe38d"]},{"id":"ITEM-2","itemData":{"DOI":"10.1038/s41467-019-10596-0","ISSN":"2041-1723","abstract":"Continuity, robustness, and regeneration of cell lineages relies on stem cell pools that are established during development. For the mammalian spermatogenic lineage, a foundational spermatogonial stem cell (SSC) pool arises from prospermatogonial precursors during neonatal life via mechanisms that remain undefined. Here, we mapped the kinetics of this process in vivo using a multi-transgenic reporter mouse model, in silico with single-cell RNA sequencing, and functionally with transplantation analyses to define the SSC trajectory from prospermatogonia. Outcomes revealed that a heterogeneous prospermatogonial population undergoes dynamic changes during late fetal and neonatal development. Differential transcriptome profiles predicted divergent developmental trajectories from fetal prospermatogonia to descendant postnatal spermatogonia. Furthermore, transplantation analyses demonstrated that a defined subset of fetal prospermatogonia is fated to function as SSCs. Collectively, these findings suggest that SSC fate is preprogrammed within a subset of fetal prospermatogonia prior to building of the foundational pool during early neonatal development.","author":[{"dropping-particle":"","family":"Law","given":"Nathan C.","non-dropping-particle":"","parse-names":false,"suffix":""},{"dropping-particle":"","family":"Oatley","given":"Melissa J.","non-dropping-particle":"","parse-names":false,"suffix":""},{"dropping-particle":"","family":"Oatley","given":"Jon M.","non-dropping-particle":"","parse-names":false,"suffix":""}],"container-title":"Nature Communications","id":"ITEM-2","issue":"1","issued":{"date-parts":[["2019","12","26"]]},"page":"2787","publisher":"Nature Publishing Group","title":"Developmental kinetics and transcriptome dynamics of stem cell specification in the spermatogenic lineage","type":"article-journal","volume":"10"},"uris":["http://www.mendeley.com/documents/?uuid=7f7306a7-49a9-3cb7-a450-3579566b7b53"]}],"mendeley":{"formattedCitation":"(Cheng et al., 2020; Law et al., 2019)","plainTextFormattedCitation":"(Cheng et al., 2020; Law et al., 2019)","previouslyFormattedCitation":"(Cheng et al., 2020; Law et al., 2019)"},"properties":{"noteIndex":0},"schema":"https://github.com/citation-style-language/schema/raw/master/csl-citation.json"}</w:instrText>
      </w:r>
      <w:r>
        <w:fldChar w:fldCharType="separate"/>
      </w:r>
      <w:bookmarkStart w:id="579" w:name="__Fieldmark__13163_2742609292"/>
      <w:r>
        <w:rPr>
          <w:rFonts w:ascii="Arial" w:hAnsi="Arial" w:cs="Arial"/>
          <w:noProof/>
        </w:rPr>
        <w:t>(</w:t>
      </w:r>
      <w:bookmarkStart w:id="580" w:name="__Fieldmark__6440_2742609292"/>
      <w:r>
        <w:rPr>
          <w:rFonts w:ascii="Arial" w:hAnsi="Arial" w:cs="Arial"/>
          <w:noProof/>
        </w:rPr>
        <w:t>C</w:t>
      </w:r>
      <w:bookmarkStart w:id="581" w:name="__Fieldmark__2138_2742609292"/>
      <w:r>
        <w:rPr>
          <w:rFonts w:ascii="Arial" w:hAnsi="Arial" w:cs="Arial"/>
          <w:noProof/>
        </w:rPr>
        <w:t>heng et al., 2020; Law et al., 2019)</w:t>
      </w:r>
      <w:r>
        <w:fldChar w:fldCharType="end"/>
      </w:r>
      <w:bookmarkEnd w:id="579"/>
      <w:bookmarkEnd w:id="580"/>
      <w:bookmarkEnd w:id="581"/>
      <w:r>
        <w:rPr>
          <w:rFonts w:ascii="Arial" w:hAnsi="Arial" w:cs="Arial"/>
        </w:rPr>
        <w:t>. Motif enrichment analysis on the regions with decreased chromatin accessibility situated in gene body and intergenic regions revealed that TFs important in numerous developmental processes (FOXC1, FOXJ2, FOXM1, LHX6) were specific</w:t>
      </w:r>
      <w:ins w:id="582" w:author="Irina Lazar" w:date="2020-11-06T11:56:00Z">
        <w:r w:rsidR="000D34F3">
          <w:rPr>
            <w:rFonts w:ascii="Arial" w:hAnsi="Arial" w:cs="Arial"/>
          </w:rPr>
          <w:t xml:space="preserve">ally enriched in </w:t>
        </w:r>
      </w:ins>
      <w:r>
        <w:rPr>
          <w:rFonts w:ascii="Arial" w:hAnsi="Arial" w:cs="Arial"/>
        </w:rPr>
        <w:t xml:space="preserve">intergenic regions of decreased chromatin accessibility (Fig. 4D). This is consistent with the </w:t>
      </w:r>
      <w:ins w:id="583" w:author="Irina Lazar" w:date="2020-11-06T17:22:00Z">
        <w:r w:rsidR="00CC3594">
          <w:rPr>
            <w:rFonts w:ascii="Arial" w:hAnsi="Arial" w:cs="Arial"/>
          </w:rPr>
          <w:t xml:space="preserve">association of intergenic regions with </w:t>
        </w:r>
      </w:ins>
      <w:r>
        <w:rPr>
          <w:rFonts w:ascii="Arial" w:hAnsi="Arial" w:cs="Arial"/>
        </w:rPr>
        <w:t xml:space="preserve">embryonic development-related GO terms </w:t>
      </w:r>
      <w:ins w:id="584" w:author="Irina Lazar" w:date="2020-11-06T17:21:00Z">
        <w:r w:rsidR="005B5325">
          <w:rPr>
            <w:rFonts w:ascii="Arial" w:hAnsi="Arial" w:cs="Arial"/>
          </w:rPr>
          <w:t xml:space="preserve">that </w:t>
        </w:r>
      </w:ins>
      <w:r>
        <w:rPr>
          <w:rFonts w:ascii="Arial" w:hAnsi="Arial" w:cs="Arial"/>
        </w:rPr>
        <w:t xml:space="preserve">we </w:t>
      </w:r>
      <w:ins w:id="585" w:author="Irina Lazar" w:date="2020-11-06T17:22:00Z">
        <w:r w:rsidR="00CC3594">
          <w:rPr>
            <w:rFonts w:ascii="Arial" w:hAnsi="Arial" w:cs="Arial"/>
          </w:rPr>
          <w:t xml:space="preserve">previously detected </w:t>
        </w:r>
      </w:ins>
      <w:r>
        <w:rPr>
          <w:rFonts w:ascii="Arial" w:hAnsi="Arial" w:cs="Arial"/>
        </w:rPr>
        <w:t xml:space="preserve">(Fig. 1C). </w:t>
      </w:r>
      <w:ins w:id="586" w:author="Irina Lazar" w:date="2020-11-06T11:57:00Z">
        <w:r w:rsidR="000D34F3">
          <w:rPr>
            <w:rFonts w:ascii="Arial" w:hAnsi="Arial" w:cs="Arial"/>
          </w:rPr>
          <w:t>Our</w:t>
        </w:r>
      </w:ins>
      <w:r>
        <w:rPr>
          <w:rFonts w:ascii="Arial" w:hAnsi="Arial" w:cs="Arial"/>
        </w:rPr>
        <w:t xml:space="preserve"> findings provide </w:t>
      </w:r>
      <w:ins w:id="587" w:author="Irina Lazar" w:date="2020-11-06T11:57:00Z">
        <w:r w:rsidR="000D34F3">
          <w:rPr>
            <w:rFonts w:ascii="Arial" w:hAnsi="Arial" w:cs="Arial"/>
          </w:rPr>
          <w:t>a detailed</w:t>
        </w:r>
      </w:ins>
      <w:r>
        <w:rPr>
          <w:rFonts w:ascii="Arial" w:hAnsi="Arial" w:cs="Arial"/>
        </w:rPr>
        <w:t xml:space="preserve"> </w:t>
      </w:r>
      <w:ins w:id="588" w:author="Irina Lazar" w:date="2020-11-06T11:57:00Z">
        <w:r w:rsidR="000D34F3">
          <w:rPr>
            <w:rFonts w:ascii="Arial" w:hAnsi="Arial" w:cs="Arial"/>
          </w:rPr>
          <w:t xml:space="preserve">characterization </w:t>
        </w:r>
      </w:ins>
      <w:r>
        <w:rPr>
          <w:rFonts w:ascii="Arial" w:hAnsi="Arial" w:cs="Arial"/>
        </w:rPr>
        <w:t xml:space="preserve">of the enriched TF motifs present at the regions of dynamic accessibility between PND15 and adult spermatogonial populations and point towards novel candidate regulators of the differential transcriptome of pup and adult mouse spermatogonia.  </w:t>
      </w:r>
    </w:p>
    <w:p w14:paraId="51C06041" w14:textId="7777777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Chromatin accessibility at transposable elements undergoes significant remodeling in the transition from early postnatal to adult spermatogonia</w:t>
      </w:r>
    </w:p>
    <w:p w14:paraId="5C398A55" w14:textId="282AD121" w:rsidR="00141FE2" w:rsidRDefault="00494984">
      <w:pPr>
        <w:spacing w:before="0"/>
      </w:pPr>
      <w:r>
        <w:rPr>
          <w:rFonts w:ascii="Arial" w:hAnsi="Arial" w:cs="Arial"/>
        </w:rPr>
        <w:t>Transposable elements (TEs) are under tight control in the germline, achieved through coordinated epigenetic mechanisms involving DNA methylation, chromatin silencing and the PIWI proteins – piRNA pathway</w:t>
      </w:r>
      <w:ins w:id="589" w:author="Irina Lazar" w:date="2020-11-05T12:46:00Z">
        <w:r w:rsidR="00B4506C">
          <w:rPr>
            <w:rFonts w:ascii="Arial" w:hAnsi="Arial" w:cs="Arial"/>
          </w:rPr>
          <w:t xml:space="preserve"> </w:t>
        </w:r>
      </w:ins>
      <w:ins w:id="590" w:author="Irina Lazar" w:date="2020-11-05T12:50:00Z">
        <w:r w:rsidR="006D48AC">
          <w:rPr>
            <w:rFonts w:ascii="Arial" w:hAnsi="Arial" w:cs="Arial"/>
          </w:rPr>
          <w:fldChar w:fldCharType="begin" w:fldLock="1"/>
        </w:r>
      </w:ins>
      <w:r w:rsidR="006D48AC">
        <w:rPr>
          <w:rFonts w:ascii="Arial" w:hAnsi="Arial" w:cs="Arial"/>
        </w:rPr>
        <w:instrText>ADDIN CSL_CITATION {"citationItems":[{"id":"ITEM-1","itemData":{"DOI":"10.1016/j.molcel.2016.03.029","ISSN":"10974164","PMID":"27259207","abstract":"The life cycle of endogenous retroviruses (ERVs), also called long terminal repeat (LTR) retrotransposons, begins with transcription by RNA polymerase II followed by reverse transcription and re-integration into the host genome. While most ERVs are relics of ancient integration events, \"young\" proviruses competent for retrotransposition-found in many mammals, but not humans-represent an ongoing threat to host fitness. As a consequence, several restriction pathways have evolved to suppress their activity at both transcriptional and post-transcriptional stages of the viral life cycle. Nevertheless, accumulating evidence has revealed that LTR sequences derived from distantly related ERVs have been exapted as regulatory sequences for many host genes in a wide range of cell types throughout mammalian evolution. Here, we focus on emerging themes from recent studies cataloging the diversity of ERV LTRs acting as important transcriptional regulatory elements in mammals and explore the molecular features that likely account for LTR exaptation in developmental and tissue-specific gene regulation.","author":[{"dropping-particle":"","family":"Thompson","given":"Peter J.","non-dropping-particle":"","parse-names":false,"suffix":""},{"dropping-particle":"","family":"Macfarlan","given":"Todd S.","non-dropping-particle":"","parse-names":false,"suffix":""},{"dropping-particle":"","family":"Lorincz","given":"Matthew C.","non-dropping-particle":"","parse-names":false,"suffix":""}],"container-title":"Molecular Cell","id":"ITEM-1","issue":"5","issued":{"date-parts":[["2016","6","2"]]},"page":"766-776","publisher":"Cell Press","title":"Long Terminal Repeats: From Parasitic Elements to Building Blocks of the Transcriptional Regulatory Repertoire","type":"article","volume":"62"},"uris":["http://www.mendeley.com/documents/?uuid=9c8f20c9-3d07-306c-97ad-f05dc644df4d"]},{"id":"ITEM-2","itemData":{"DOI":"10.1038/s41576-019-0106-6","ISSN":"14710064","PMID":"30867571","abstract":"Maintenance of genome stability requires control over the expression of transposable elements (TEs), whose activity can have substantial deleterious effects on the host. Chemical modification of DNA is a commonly used strategy to achieve this, and it has long been argued that the emergence of 5-methylcytosine (5mC) in many species was driven by the requirement to silence TEs. Potential roles in TE regulation have also been suggested for other DNA modifications, such as N6-methyladenine and oxidation derivatives of 5mC, although the underlying mechanistic relationships are poorly understood. Here, we discuss current evidence implicating DNA modifications and DNA-modifying enzymes in TE regulation across different species.","author":[{"dropping-particle":"","family":"Deniz","given":"Özgen","non-dropping-particle":"","parse-names":false,"suffix":""},{"dropping-particle":"","family":"Frost","given":"Jennifer M.","non-dropping-particle":"","parse-names":false,"suffix":""},{"dropping-particle":"","family":"Branco","given":"Miguel R.","non-dropping-particle":"","parse-names":false,"suffix":""}],"container-title":"Nature Reviews Genetics","id":"ITEM-2","issue":"7","issued":{"date-parts":[["2019","7","1"]]},"page":"417-431","publisher":"Nature Publishing Group","title":"Regulation of transposable elements by DNA modifications","type":"article","volume":"20"},"uris":["http://www.mendeley.com/documents/?uuid=ca1d1465-046c-3700-92e9-3c8627ee8114"]}],"mendeley":{"formattedCitation":"(Deniz et al., 2019; Thompson et al., 2016)","plainTextFormattedCitation":"(Deniz et al., 2019; Thompson et al., 2016)","previouslyFormattedCitation":"(Deniz et al., 2019; Thompson et al., 2016)"},"properties":{"noteIndex":0},"schema":"https://github.com/citation-style-language/schema/raw/master/csl-citation.json"}</w:instrText>
      </w:r>
      <w:r w:rsidR="006D48AC">
        <w:rPr>
          <w:rFonts w:ascii="Arial" w:hAnsi="Arial" w:cs="Arial"/>
        </w:rPr>
        <w:fldChar w:fldCharType="separate"/>
      </w:r>
      <w:r w:rsidR="006D48AC" w:rsidRPr="006D48AC">
        <w:rPr>
          <w:rFonts w:ascii="Arial" w:hAnsi="Arial" w:cs="Arial"/>
          <w:noProof/>
        </w:rPr>
        <w:t>(Deniz et al., 2019; Thompson et al., 2016)</w:t>
      </w:r>
      <w:ins w:id="591" w:author="Irina Lazar" w:date="2020-11-05T12:50:00Z">
        <w:r w:rsidR="006D48AC">
          <w:rPr>
            <w:rFonts w:ascii="Arial" w:hAnsi="Arial" w:cs="Arial"/>
          </w:rPr>
          <w:fldChar w:fldCharType="end"/>
        </w:r>
      </w:ins>
      <w:r>
        <w:rPr>
          <w:rFonts w:ascii="Arial" w:hAnsi="Arial" w:cs="Arial"/>
        </w:rPr>
        <w:t xml:space="preserve">. </w:t>
      </w:r>
      <w:r>
        <w:rPr>
          <w:rFonts w:ascii="Arial" w:hAnsi="Arial" w:cs="Arial"/>
        </w:rPr>
        <w:lastRenderedPageBreak/>
        <w:t xml:space="preserve">Recent evidence suggests an important role for long terminal repeat (LTR) - type elements, specifically for ERVKs, the youngest class of endogenous retroviruses (ERVs), in the transcriptional regulation of mRNAs and long non-coding RNAs (lncRNAs) during the mitosis-to-meiosis transition </w:t>
      </w:r>
      <w:r>
        <w:fldChar w:fldCharType="begin" w:fldLock="1"/>
      </w:r>
      <w:r>
        <w:instrText>ADDIN CSL_CITATION {"citationItems":[{"id":"ITEM-1","itemData":{"DOI":"10.1101/2020.03.11.987230","abstract":"Gene regulation in the germline ensures the production of high-quality gametes, long-term maintenance of the species, and speciation. Germline transcriptomes undergo dynamic changes after the mitosis-to-meiosis transition in males and have been subject to evolutionary divergence among mammals. However, the mechanism that underlies germline regulatory divergence remains undetermined. Here, we show that endogenous retroviruses influence species-specific germline transcriptomes in mammals. We show that the expression of endogenous retroviruses, particularly the evolutionarily young K family (ERVK), is associated with gene activation after the mitosis-to-meiosis transition in male mice. We demonstrate that accessible chromatin and H3K27ac, a marker of active enhancers, are tightly associated with ERVK loci as well as with the activation of neighboring evolutionarily young germline genes. Thus, ERVKs serve as evolutionarily novel enhancers in mouse spermatogenesis. These ERVK loci bear binding motifs for critical regulators of spermatogenesis such as A-MYB. The genome-wide transposition of ERVKs might have rewired germline gene expression in a species-specific manner. Notably, these features are present in human spermatogenesis, but independently evolved ERVs are associated with expression of germline genes, demonstrating the prevalence of ERV-driven mechanisms in mammals. Together, we propose a model whereby species-specific transcriptomes are fine-tuned by endogenous retroviruses in the mammalian germline.","author":[{"dropping-particle":"","family":"Sakashita","given":"Akihiko","non-dropping-particle":"","parse-names":false,"suffix":""},{"dropping-particle":"","family":"Maezawa","given":"So","non-dropping-particle":"","parse-names":false,"suffix":""},{"dropping-particle":"","family":"Alavattam","given":"Kris","non-dropping-particle":"","parse-names":false,"suffix":""},{"dropping-particle":"","family":"Yukawa","given":"Masashi","non-dropping-particle":"","parse-names":false,"suffix":""},{"dropping-particle":"","family":"Barski","given":"Artem","non-dropping-particle":"","parse-names":false,"suffix":""},{"dropping-particle":"","family":"Pavlicev","given":"Mihaela","non-dropping-particle":"","parse-names":false,"suffix":""},{"dropping-particle":"","family":"Namekawa","given":"Satoshi","non-dropping-particle":"","parse-names":false,"suffix":""}],"container-title":"bioRxiv","id":"ITEM-1","issued":{"date-parts":[["2020","3","11"]]},"page":"2020.03.11.987230","publisher":"Cold Spring Harbor Laboratory","title":"Endogenous retroviruses drive species-specific germline transcriptomes in mammals","type":"article-journal"},"uris":["http://www.mendeley.com/documents/?uuid=c1605eae-3b5a-3aec-b7c4-8d30b170710c"]},{"id":"ITEM-2","itemData":{"DOI":"10.15252/embr.201744059","ISSN":"1469-221X","PMID":"28500258","abstract":"© 2017 The Authors. Published under the terms of the CC BY 4.0 license Spermatogenesis is associated with major and unique changes to chromosomes and chromatin. Here, we sought to understand the impact of these changes on spermatogenic transcriptomes. We show that long terminal repeats (LTRs) of specific mouse endogenous retroviruses (ERVs) drive the expression of many long non-coding transcripts (lncRNA). This process occurs post-mitotically predominantly in spermatocytes and round spermatids. We demonstrate that this transposon-driven lncRNA expression is a conserved feature of vertebrate spermatogenesis. We propose that transposon promoters are a mechanism by which the genome can explore novel transcriptional substrates, increasing evolutionary plasticity and allowing for the genesis of novel coding and non-coding genes. Accordingly, we show that a small fraction of these novel ERV-driven transcripts encode short open reading frames that produce detectable peptides. Finally, we find that distinct ERV elements from the same subfamilies act as differentially activated promoters in a tissue-specific context. In summary, we demonstrate that LTRs can act as tissue-specific promoters and contribute to post-mitotic spermatogenic transcriptome diversity.","author":[{"dropping-particle":"","family":"Davis","given":"Matthew P","non-dropping-particle":"","parse-names":false,"suffix":""},{"dropping-particle":"","family":"Carrieri","given":"Claudia","non-dropping-particle":"","parse-names":false,"suffix":""},{"dropping-particle":"","family":"Saini","given":"Harpreet K","non-dropping-particle":"","parse-names":false,"suffix":""},{"dropping-particle":"","family":"Dongen","given":"Stijn","non-dropping-particle":"","parse-names":false,"suffix":""},{"dropping-particle":"","family":"Leonardi","given":"Tommaso","non-dropping-particle":"","parse-names":false,"suffix":""},{"dropping-particle":"","family":"Bussotti","given":"Giovanni","non-dropping-particle":"","parse-names":false,"suffix":""},{"dropping-particle":"","family":"Monahan","given":"Jack M","non-dropping-particle":"","parse-names":false,"suffix":""},{"dropping-particle":"","family":"Auchynnikava","given":"Tania","non-dropping-particle":"","parse-names":false,"suffix":""},{"dropping-particle":"","family":"Bitetti","given":"Angelo","non-dropping-particle":"","parse-names":false,"suffix":""},{"dropping-particle":"","family":"Rappsilber","given":"Juri","non-dropping-particle":"","parse-names":false,"suffix":""},{"dropping-particle":"","family":"Allshire","given":"Robin C","non-dropping-particle":"","parse-names":false,"suffix":""},{"dropping-particle":"","family":"Shkumatava","given":"Alena","non-dropping-particle":"","parse-names":false,"suffix":""},{"dropping-particle":"","family":"O'Carroll","given":"Dónal","non-dropping-particle":"","parse-names":false,"suffix":""},{"dropping-particle":"","family":"Enright","given":"Anton J","non-dropping-particle":"","parse-names":false,"suffix":""}],"container-title":"EMBO reports","id":"ITEM-2","issue":"7","issued":{"date-parts":[["2017","7"]]},"page":"1231-1247","publisher":"EMBO","title":"Transposon‐driven transcription is a conserved feature of vertebrate spermatogenesis and transcript evolution","type":"article-journal","volume":"18"},"uris":["http://www.mendeley.com/documents/?uuid=8bce8486-3c92-3250-9d4d-05315298e62f"]}],"mendeley":{"formattedCitation":"(Davis et al., 2017; Sakashita et al., 2020)","plainTextFormattedCitation":"(Davis et al., 2017; Sakashita et al., 2020)","previouslyFormattedCitation":"(Davis et al., 2017; Sakashita et al., 2020)"},"properties":{"noteIndex":0},"schema":"https://github.com/citation-style-language/schema/raw/master/csl-citation.json"}</w:instrText>
      </w:r>
      <w:r>
        <w:fldChar w:fldCharType="separate"/>
      </w:r>
      <w:bookmarkStart w:id="592" w:name="__Fieldmark__13196_2742609292"/>
      <w:r>
        <w:rPr>
          <w:rFonts w:ascii="Arial" w:hAnsi="Arial" w:cs="Arial"/>
          <w:noProof/>
        </w:rPr>
        <w:t>(</w:t>
      </w:r>
      <w:bookmarkStart w:id="593" w:name="__Fieldmark__6461_2742609292"/>
      <w:r>
        <w:rPr>
          <w:rFonts w:ascii="Arial" w:hAnsi="Arial" w:cs="Arial"/>
          <w:noProof/>
        </w:rPr>
        <w:t>D</w:t>
      </w:r>
      <w:bookmarkStart w:id="594" w:name="__Fieldmark__2199_2742609292"/>
      <w:r>
        <w:rPr>
          <w:rFonts w:ascii="Arial" w:hAnsi="Arial" w:cs="Arial"/>
          <w:noProof/>
        </w:rPr>
        <w:t>avis et al., 2017; Sakashita et al., 2020)</w:t>
      </w:r>
      <w:r>
        <w:fldChar w:fldCharType="end"/>
      </w:r>
      <w:bookmarkEnd w:id="592"/>
      <w:bookmarkEnd w:id="593"/>
      <w:bookmarkEnd w:id="594"/>
      <w:r>
        <w:rPr>
          <w:rFonts w:ascii="Arial" w:hAnsi="Arial" w:cs="Arial"/>
        </w:rPr>
        <w:t xml:space="preserve">. Furthermore, accessibility analysis at LTRs in mitotic and meiotic germ cells, revealed a unique chromatin accessibility landscape in spermatogonial cells, compared to the rest of germ cells in the testis </w:t>
      </w:r>
      <w:r>
        <w:fldChar w:fldCharType="begin" w:fldLock="1"/>
      </w:r>
      <w:r>
        <w:instrText>ADDIN CSL_CITATION {"citationItems":[{"id":"ITEM-1","itemData":{"DOI":"10.1101/2020.03.11.987230","abstract":"Gene regulation in the germline ensures the production of high-quality gametes, long-term maintenance of the species, and speciation. Germline transcriptomes undergo dynamic changes after the mitosis-to-meiosis transition in males and have been subject to evolutionary divergence among mammals. However, the mechanism that underlies germline regulatory divergence remains undetermined. Here, we show that endogenous retroviruses influence species-specific germline transcriptomes in mammals. We show that the expression of endogenous retroviruses, particularly the evolutionarily young K family (ERVK), is associated with gene activation after the mitosis-to-meiosis transition in male mice. We demonstrate that accessible chromatin and H3K27ac, a marker of active enhancers, are tightly associated with ERVK loci as well as with the activation of neighboring evolutionarily young germline genes. Thus, ERVKs serve as evolutionarily novel enhancers in mouse spermatogenesis. These ERVK loci bear binding motifs for critical regulators of spermatogenesis such as A-MYB. The genome-wide transposition of ERVKs might have rewired germline gene expression in a species-specific manner. Notably, these features are present in human spermatogenesis, but independently evolved ERVs are associated with expression of germline genes, demonstrating the prevalence of ERV-driven mechanisms in mammals. Together, we propose a model whereby species-specific transcriptomes are fine-tuned by endogenous retroviruses in the mammalian germline.","author":[{"dropping-particle":"","family":"Sakashita","given":"Akihiko","non-dropping-particle":"","parse-names":false,"suffix":""},{"dropping-particle":"","family":"Maezawa","given":"So","non-dropping-particle":"","parse-names":false,"suffix":""},{"dropping-particle":"","family":"Alavattam","given":"Kris","non-dropping-particle":"","parse-names":false,"suffix":""},{"dropping-particle":"","family":"Yukawa","given":"Masashi","non-dropping-particle":"","parse-names":false,"suffix":""},{"dropping-particle":"","family":"Barski","given":"Artem","non-dropping-particle":"","parse-names":false,"suffix":""},{"dropping-particle":"","family":"Pavlicev","given":"Mihaela","non-dropping-particle":"","parse-names":false,"suffix":""},{"dropping-particle":"","family":"Namekawa","given":"Satoshi","non-dropping-particle":"","parse-names":false,"suffix":""}],"container-title":"bioRxiv","id":"ITEM-1","issued":{"date-parts":[["2020","3","11"]]},"page":"2020.03.11.987230","publisher":"Cold Spring Harbor Laboratory","title":"Endogenous retroviruses drive species-specific germline transcriptomes in mammals","type":"article-journal"},"uris":["http://www.mendeley.com/documents/?uuid=c1605eae-3b5a-3aec-b7c4-8d30b170710c"]}],"mendeley":{"formattedCitation":"(Sakashita et al., 2020)","plainTextFormattedCitation":"(Sakashita et al., 2020)","previouslyFormattedCitation":"(Sakashita et al., 2020)"},"properties":{"noteIndex":0},"schema":"https://github.com/citation-style-language/schema/raw/master/csl-citation.json"}</w:instrText>
      </w:r>
      <w:r>
        <w:fldChar w:fldCharType="separate"/>
      </w:r>
      <w:bookmarkStart w:id="595" w:name="__Fieldmark__13207_2742609292"/>
      <w:r>
        <w:rPr>
          <w:rFonts w:ascii="Arial" w:hAnsi="Arial" w:cs="Arial"/>
          <w:noProof/>
        </w:rPr>
        <w:t>(</w:t>
      </w:r>
      <w:bookmarkStart w:id="596" w:name="__Fieldmark__6468_2742609292"/>
      <w:r>
        <w:rPr>
          <w:rFonts w:ascii="Arial" w:hAnsi="Arial" w:cs="Arial"/>
          <w:noProof/>
        </w:rPr>
        <w:t>S</w:t>
      </w:r>
      <w:bookmarkStart w:id="597" w:name="__Fieldmark__2209_2742609292"/>
      <w:r>
        <w:rPr>
          <w:rFonts w:ascii="Arial" w:hAnsi="Arial" w:cs="Arial"/>
          <w:noProof/>
        </w:rPr>
        <w:t>akashita et al., 2020)</w:t>
      </w:r>
      <w:r>
        <w:fldChar w:fldCharType="end"/>
      </w:r>
      <w:bookmarkEnd w:id="595"/>
      <w:bookmarkEnd w:id="596"/>
      <w:bookmarkEnd w:id="597"/>
      <w:r>
        <w:rPr>
          <w:rFonts w:ascii="Arial" w:hAnsi="Arial" w:cs="Arial"/>
        </w:rPr>
        <w:t xml:space="preserve">. To explore potential differences in TEs regulation driven by postnatal age, we compared the accessibility of TEs in PND15 and adult spermatogonia. For this purpose, we quantified the ATAC-seq reads overlapping </w:t>
      </w:r>
      <w:r w:rsidR="00153EB8">
        <w:rPr>
          <w:rFonts w:ascii="Arial" w:hAnsi="Arial" w:cs="Arial"/>
        </w:rPr>
        <w:t>TEs defined</w:t>
      </w:r>
      <w:r>
        <w:rPr>
          <w:rFonts w:ascii="Arial" w:hAnsi="Arial" w:cs="Arial"/>
        </w:rPr>
        <w:t xml:space="preserve"> by UCSC RepeatMasker, and performed differential accessibility analysis at the subtype level</w:t>
      </w:r>
      <w:r w:rsidR="00D24A6A">
        <w:rPr>
          <w:rFonts w:ascii="Arial" w:hAnsi="Arial" w:cs="Arial"/>
        </w:rPr>
        <w:t xml:space="preserve"> (see Methods section)</w:t>
      </w:r>
      <w:r>
        <w:rPr>
          <w:rFonts w:ascii="Arial" w:hAnsi="Arial" w:cs="Arial"/>
        </w:rPr>
        <w:t>. Our results revealed that the transition from PND15 to adult stage is accompanied by significant chromatin accessibility differences at 135 TE subtypes (Fig. 5A and 5B and Table S5). Although most of the differentially accessible TE subtypes displayed a decrease in chromatin accessibility between PND15 and adult stages (68,9%, 93/135)</w:t>
      </w:r>
      <w:r w:rsidR="00153EB8">
        <w:rPr>
          <w:rFonts w:ascii="Arial" w:hAnsi="Arial" w:cs="Arial"/>
        </w:rPr>
        <w:t xml:space="preserve"> (Fig. 5A)</w:t>
      </w:r>
      <w:r>
        <w:rPr>
          <w:rFonts w:ascii="Arial" w:hAnsi="Arial" w:cs="Arial"/>
        </w:rPr>
        <w:t>, we also observed 42 TE subtypes which increased in accessibility in adult spermatogonia</w:t>
      </w:r>
      <w:r w:rsidR="00153EB8">
        <w:rPr>
          <w:rFonts w:ascii="Arial" w:hAnsi="Arial" w:cs="Arial"/>
        </w:rPr>
        <w:t xml:space="preserve"> (Fig. 5B)</w:t>
      </w:r>
      <w:r>
        <w:rPr>
          <w:rFonts w:ascii="Arial" w:hAnsi="Arial" w:cs="Arial"/>
        </w:rPr>
        <w:t xml:space="preserve">. Of note, more accessible subtypes also displayed an increased expression in adult spermatogonia compared to early postnatal </w:t>
      </w:r>
      <w:ins w:id="598" w:author="Irina Lazar" w:date="2020-11-06T11:59:00Z">
        <w:r w:rsidR="003E029A">
          <w:rPr>
            <w:rFonts w:ascii="Arial" w:hAnsi="Arial" w:cs="Arial"/>
          </w:rPr>
          <w:t xml:space="preserve">stage </w:t>
        </w:r>
      </w:ins>
      <w:r>
        <w:rPr>
          <w:rFonts w:ascii="Arial" w:hAnsi="Arial" w:cs="Arial"/>
        </w:rPr>
        <w:t xml:space="preserve">(Fig. 5B). TE loci within the subtypes harboring changes in chromatin accessibility were situated in intergenic and intronic regions (68% intergenic and 25% intronic), </w:t>
      </w:r>
      <w:r>
        <w:rPr>
          <w:rFonts w:ascii="Arial" w:hAnsi="Arial" w:cs="Arial"/>
          <w:color w:val="000000"/>
        </w:rPr>
        <w:t xml:space="preserve">and around </w:t>
      </w:r>
      <w:r>
        <w:rPr>
          <w:rFonts w:ascii="Arial" w:hAnsi="Arial" w:cs="Arial"/>
        </w:rPr>
        <w:t>6% were located in proximity of a gene (+/- 1kb from a TSS) (Fig. 5C). LTRs were the most abundant TEs to display changes in chromatin accessibility, specifically ERVK and ERV1 subtypes (Fig. 5A</w:t>
      </w:r>
      <w:r w:rsidR="00153EB8">
        <w:rPr>
          <w:rFonts w:ascii="Arial" w:hAnsi="Arial" w:cs="Arial"/>
        </w:rPr>
        <w:t xml:space="preserve"> and 5B</w:t>
      </w:r>
      <w:r>
        <w:rPr>
          <w:rFonts w:ascii="Arial" w:hAnsi="Arial" w:cs="Arial"/>
        </w:rPr>
        <w:t xml:space="preserve">). Exemplary ERVK subtypes harboring less accessible chromatin included RLTR17, RLTR9A3, RLTR12B and RMER17B (Table S5). Enrichment of RLTR17 and RLTR9 repeats has been reported previously in mESCs, specifically at TFs important for pluripotency maintenance such as </w:t>
      </w:r>
      <w:r>
        <w:rPr>
          <w:rFonts w:ascii="Arial" w:hAnsi="Arial" w:cs="Arial"/>
          <w:i/>
          <w:iCs/>
        </w:rPr>
        <w:t>Oct4</w:t>
      </w:r>
      <w:r>
        <w:rPr>
          <w:rFonts w:ascii="Arial" w:hAnsi="Arial" w:cs="Arial"/>
        </w:rPr>
        <w:t xml:space="preserve"> and </w:t>
      </w:r>
      <w:r>
        <w:rPr>
          <w:rFonts w:ascii="Arial" w:hAnsi="Arial" w:cs="Arial"/>
          <w:i/>
          <w:iCs/>
        </w:rPr>
        <w:t>Nanog</w:t>
      </w:r>
      <w:r>
        <w:rPr>
          <w:rFonts w:ascii="Arial" w:hAnsi="Arial" w:cs="Arial"/>
        </w:rPr>
        <w:t xml:space="preserve"> </w:t>
      </w:r>
      <w:r>
        <w:fldChar w:fldCharType="begin" w:fldLock="1"/>
      </w:r>
      <w:r>
        <w:instrText>ADDIN CSL_CITATION {"citationItems":[{"id":"ITEM-1","itemData":{"DOI":"10.1038/ng.2965","ISSN":"15461718","PMID":"24777452","abstract":"The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author":[{"dropping-particle":"","family":"Fort","given":"Alexandre","non-dropping-particle":"","parse-names":false,"suffix":""},{"dropping-particle":"","family":"Hashimoto","given":"Kosuke","non-dropping-particle":"","parse-names":false,"suffix":""},{"dropping-particle":"","family":"Yamada","given":"Daisuke","non-dropping-particle":"","parse-names":false,"suffix":""},{"dropping-particle":"","family":"Salimullah","given":"Md","non-dropping-particle":"","parse-names":false,"suffix":""},{"dropping-particle":"","family":"Keya","given":"Chaman A.","non-dropping-particle":"","parse-names":false,"suffix":""},{"dropping-particle":"","family":"Saxena","given":"Alka","non-dropping-particle":"","parse-names":false,"suffix":""},{"dropping-particle":"","family":"Bonetti","given":"Alessandro","non-dropping-particle":"","parse-names":false,"suffix":""},{"dropping-particle":"","family":"Voineagu","given":"Irina","non-dropping-particle":"","parse-names":false,"suffix":""},{"dropping-particle":"","family":"Bertin","given":"Nicolas","non-dropping-particle":"","parse-names":false,"suffix":""},{"dropping-particle":"","family":"Kratz","given":"Anton","non-dropping-particle":"","parse-names":false,"suffix":""},{"dropping-particle":"","family":"Noro","given":"Yukihiko","non-dropping-particle":"","parse-names":false,"suffix":""},{"dropping-particle":"","family":"Wong","given":"Chee Hong","non-dropping-particle":"","parse-names":false,"suffix":""},{"dropping-particle":"","family":"Hoon","given":"Michiel","non-dropping-particle":"De","parse-names":false,"suffix":""},{"dropping-particle":"","family":"Andersson","given":"Robin","non-dropping-particle":"","parse-names":false,"suffix":""},{"dropping-particle":"","family":"Sandelin","given":"Albin","non-dropping-particle":"","parse-names":false,"suffix":""},{"dropping-particle":"","family":"Suzuki","given":"Harukazu","non-dropping-particle":"","parse-names":false,"suffix":""},{"dropping-particle":"","family":"Wei","given":"Chia Lin","non-dropping-particle":"","parse-names":false,"suffix":""},{"dropping-particle":"","family":"Koseki","given":"Haruhiko","non-dropping-particle":"","parse-names":false,"suffix":""},{"dropping-particle":"","family":"Hasegawa","given":"Yuki","non-dropping-particle":"","parse-names":false,"suffix":""},{"dropping-particle":"","family":"Forrest","given":"Alistair R.R.","non-dropping-particle":"","parse-names":false,"suffix":""},{"dropping-particle":"","family":"Carninci","given":"Piero","non-dropping-particle":"","parse-names":false,"suffix":""}],"container-title":"Nature Genetics","id":"ITEM-1","issue":"6","issued":{"date-parts":[["2014","4","28"]]},"page":"558-566","publisher":"Nature Publishing Group","title":"Deep transcriptome profiling of mammalian stem cells supports a regulatory role for retrotransposons in pluripotency maintenance","type":"article-journal","volume":"46"},"uris":["http://www.mendeley.com/documents/?uuid=e5add0f2-2614-3da4-8e76-fe6ba32c44ea"]}],"mendeley":{"formattedCitation":"(Fort et al., 2014)","plainTextFormattedCitation":"(Fort et al., 2014)","previouslyFormattedCitation":"(Fort et al., 2014)"},"properties":{"noteIndex":0},"schema":"https://github.com/citation-style-language/schema/raw/master/csl-citation.json"}</w:instrText>
      </w:r>
      <w:r>
        <w:fldChar w:fldCharType="separate"/>
      </w:r>
      <w:bookmarkStart w:id="599" w:name="__Fieldmark__13273_2742609292"/>
      <w:r>
        <w:rPr>
          <w:rFonts w:ascii="Arial" w:hAnsi="Arial" w:cs="Arial"/>
          <w:noProof/>
        </w:rPr>
        <w:t>(</w:t>
      </w:r>
      <w:bookmarkStart w:id="600" w:name="__Fieldmark__6498_2742609292"/>
      <w:r>
        <w:rPr>
          <w:rFonts w:ascii="Arial" w:hAnsi="Arial" w:cs="Arial"/>
          <w:noProof/>
        </w:rPr>
        <w:t>Fort et al., 2014)</w:t>
      </w:r>
      <w:r>
        <w:fldChar w:fldCharType="end"/>
      </w:r>
      <w:bookmarkStart w:id="601" w:name="__Fieldmark__2295_2742609292"/>
      <w:bookmarkEnd w:id="599"/>
      <w:bookmarkEnd w:id="600"/>
      <w:bookmarkEnd w:id="601"/>
      <w:r>
        <w:rPr>
          <w:rFonts w:ascii="Arial" w:hAnsi="Arial" w:cs="Arial"/>
        </w:rPr>
        <w:t xml:space="preserve">. Interestingly, we identified the promoter region of the lncRNA </w:t>
      </w:r>
      <w:r>
        <w:rPr>
          <w:rFonts w:ascii="Arial" w:hAnsi="Arial" w:cs="Arial"/>
          <w:i/>
          <w:iCs/>
        </w:rPr>
        <w:t>Lncenc1</w:t>
      </w:r>
      <w:r>
        <w:rPr>
          <w:rFonts w:ascii="Arial" w:hAnsi="Arial" w:cs="Arial"/>
        </w:rPr>
        <w:t xml:space="preserve">, an important regulator of pluripotency in mESCs </w:t>
      </w:r>
      <w:r>
        <w:fldChar w:fldCharType="begin" w:fldLock="1"/>
      </w:r>
      <w:r>
        <w:instrText>ADDIN CSL_CITATION {"citationItems":[{"id":"ITEM-1","itemData":{"DOI":"10.1038/ng.2965","ISSN":"15461718","PMID":"24777452","abstract":"The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author":[{"dropping-particle":"","family":"Fort","given":"Alexandre","non-dropping-particle":"","parse-names":false,"suffix":""},{"dropping-particle":"","family":"Hashimoto","given":"Kosuke","non-dropping-particle":"","parse-names":false,"suffix":""},{"dropping-particle":"","family":"Yamada","given":"Daisuke","non-dropping-particle":"","parse-names":false,"suffix":""},{"dropping-particle":"","family":"Salimullah","given":"Md","non-dropping-particle":"","parse-names":false,"suffix":""},{"dropping-particle":"","family":"Keya","given":"Chaman A.","non-dropping-particle":"","parse-names":false,"suffix":""},{"dropping-particle":"","family":"Saxena","given":"Alka","non-dropping-particle":"","parse-names":false,"suffix":""},{"dropping-particle":"","family":"Bonetti","given":"Alessandro","non-dropping-particle":"","parse-names":false,"suffix":""},{"dropping-particle":"","family":"Voineagu","given":"Irina","non-dropping-particle":"","parse-names":false,"suffix":""},{"dropping-particle":"","family":"Bertin","given":"Nicolas","non-dropping-particle":"","parse-names":false,"suffix":""},{"dropping-particle":"","family":"Kratz","given":"Anton","non-dropping-particle":"","parse-names":false,"suffix":""},{"dropping-particle":"","family":"Noro","given":"Yukihiko","non-dropping-particle":"","parse-names":false,"suffix":""},{"dropping-particle":"","family":"Wong","given":"Chee Hong","non-dropping-particle":"","parse-names":false,"suffix":""},{"dropping-particle":"","family":"Hoon","given":"Michiel","non-dropping-particle":"De","parse-names":false,"suffix":""},{"dropping-particle":"","family":"Andersson","given":"Robin","non-dropping-particle":"","parse-names":false,"suffix":""},{"dropping-particle":"","family":"Sandelin","given":"Albin","non-dropping-particle":"","parse-names":false,"suffix":""},{"dropping-particle":"","family":"Suzuki","given":"Harukazu","non-dropping-particle":"","parse-names":false,"suffix":""},{"dropping-particle":"","family":"Wei","given":"Chia Lin","non-dropping-particle":"","parse-names":false,"suffix":""},{"dropping-particle":"","family":"Koseki","given":"Haruhiko","non-dropping-particle":"","parse-names":false,"suffix":""},{"dropping-particle":"","family":"Hasegawa","given":"Yuki","non-dropping-particle":"","parse-names":false,"suffix":""},{"dropping-particle":"","family":"Forrest","given":"Alistair R.R.","non-dropping-particle":"","parse-names":false,"suffix":""},{"dropping-particle":"","family":"Carninci","given":"Piero","non-dropping-particle":"","parse-names":false,"suffix":""}],"container-title":"Nature Genetics","id":"ITEM-1","issue":"6","issued":{"date-parts":[["2014","4","28"]]},"page":"558-566","publisher":"Nature Publishing Group","title":"Deep transcriptome profiling of mammalian stem cells supports a regulatory role for retrotransposons in pluripotency maintenance","type":"article-journal","volume":"46"},"uris":["http://www.mendeley.com/documents/?uuid=e5add0f2-2614-3da4-8e76-fe6ba32c44ea"]},{"id":"ITEM-2","itemData":{"DOI":"10.1016/j.stemcr.2018.08.001","ISSN":"22136711","abstract":"The naive embryonic stem cells (nESCs) display unique characteristics compared with the primed counterparts, but the underlying molecular mechanisms remain elusive. Here we investigate the functional roles of Lncenc1, a highly abundant long noncoding RNA in nESCs. Knockdown or knockout of Lncenc1 in mouse nESCs leads to a significantly decreased expression of core pluripotency genes and a significant reduction of colony formation capability. Furthermore, upon the depletion of Lncenc1, the expression of glycolysis-associated genes is significantly reduced, and the glycolytic activity is substantially impaired, as indicated by a more than 50% reduction in levels of glucose consumption, lactate production, and extracellular acidification rate. Mechanistically, Lncenc1 interacts with PTBP1 and HNRNPK, which regulate the transcription of glycolytic genes, thereby maintaining the self-renewal of nESCs. Our results demonstrate the functions of Lncenc1 in linking energy metabolism and naive state of ESCs, which may enhance our understanding of the molecular basis underlying naive pluripotency. In this article, Bo Wen and colleagues show that Lncenc1, a long noncoding highly RNA abundant in naive ESCs (nESC), maintains self-renewal of nESCs by controlling glycolytic activity. Lncenc1 interacts with HNRNPK and PTBP1, which function as a complex activator of glycolysis gene expression. These results suggested roles of lncRNAs in linking energy metabolism and naive pluripotency.","author":[{"dropping-particle":"","family":"Sun","given":"Zihao","non-dropping-particle":"","parse-names":false,"suffix":""},{"dropping-particle":"","family":"Zhu","given":"Minzhe","non-dropping-particle":"","parse-names":false,"suffix":""},{"dropping-particle":"","family":"Lv","given":"Pin","non-dropping-particle":"","parse-names":false,"suffix":""},{"dropping-particle":"","family":"Cheng","given":"Lu","non-dropping-particle":"","parse-names":false,"suffix":""},{"dropping-particle":"","family":"Wang","given":"Qianfeng","non-dropping-particle":"","parse-names":false,"suffix":""},{"dropping-particle":"","family":"Tian","given":"Pengxiang","non-dropping-particle":"","parse-names":false,"suffix":""},{"dropping-particle":"","family":"Yan","given":"Zixiang","non-dropping-particle":"","parse-names":false,"suffix":""},{"dropping-particle":"","family":"Wen","given":"Bo","non-dropping-particle":"","parse-names":false,"suffix":""}],"container-title":"Stem Cell Reports","id":"ITEM-2","issue":"3","issued":{"date-parts":[["2018","9","11"]]},"page":"741-755","publisher":"Cell Press","title":"The Long Noncoding RNA Lncenc1 Maintains Naive States of Mouse ESCs by Promoting the Glycolysis Pathway","type":"article-journal","volume":"11"},"uris":["http://www.mendeley.com/documents/?uuid=9ee525db-4ee5-344a-812e-d9445f48f2f5"]}],"mendeley":{"formattedCitation":"(Fort et al., 2014; Sun et al., 2018)","plainTextFormattedCitation":"(Fort et al., 2014; Sun et al., 2018)","previouslyFormattedCitation":"(Fort et al., 2014; Sun et al., 2018)"},"properties":{"noteIndex":0},"schema":"https://github.com/citation-style-language/schema/raw/master/csl-citation.json"}</w:instrText>
      </w:r>
      <w:r>
        <w:fldChar w:fldCharType="separate"/>
      </w:r>
      <w:bookmarkStart w:id="602" w:name="__Fieldmark__13285_2742609292"/>
      <w:r>
        <w:rPr>
          <w:rFonts w:ascii="Arial" w:hAnsi="Arial" w:cs="Arial"/>
          <w:noProof/>
        </w:rPr>
        <w:t>(</w:t>
      </w:r>
      <w:bookmarkStart w:id="603" w:name="__Fieldmark__6508_2742609292"/>
      <w:r>
        <w:rPr>
          <w:rFonts w:ascii="Arial" w:hAnsi="Arial" w:cs="Arial"/>
          <w:noProof/>
        </w:rPr>
        <w:t>Fort et al., 2014; Sun et al., 2018)</w:t>
      </w:r>
      <w:r>
        <w:fldChar w:fldCharType="end"/>
      </w:r>
      <w:bookmarkStart w:id="604" w:name="__Fieldmark__2303_2742609292"/>
      <w:bookmarkEnd w:id="602"/>
      <w:bookmarkEnd w:id="603"/>
      <w:bookmarkEnd w:id="604"/>
      <w:r>
        <w:rPr>
          <w:rFonts w:ascii="Arial" w:hAnsi="Arial" w:cs="Arial"/>
        </w:rPr>
        <w:t xml:space="preserve">, harboring several LTR loci with decreased accessibility in our adult spermatogonia, with the RLTR17 locus falling within the TSS of </w:t>
      </w:r>
      <w:r>
        <w:rPr>
          <w:rFonts w:ascii="Arial" w:hAnsi="Arial" w:cs="Arial"/>
          <w:i/>
          <w:iCs/>
        </w:rPr>
        <w:t>Lncenc1</w:t>
      </w:r>
      <w:r>
        <w:rPr>
          <w:rFonts w:ascii="Arial" w:hAnsi="Arial" w:cs="Arial"/>
        </w:rPr>
        <w:t xml:space="preserve">. This decrease in accessibility correlated with a marked decrease in expression of </w:t>
      </w:r>
      <w:r>
        <w:rPr>
          <w:rFonts w:ascii="Arial" w:hAnsi="Arial" w:cs="Arial"/>
          <w:i/>
          <w:iCs/>
        </w:rPr>
        <w:t>Lncenc1</w:t>
      </w:r>
      <w:r>
        <w:rPr>
          <w:rFonts w:ascii="Arial" w:hAnsi="Arial" w:cs="Arial"/>
        </w:rPr>
        <w:t xml:space="preserve"> in adult spermatogonia </w:t>
      </w:r>
      <w:r>
        <w:rPr>
          <w:rFonts w:ascii="Arial" w:hAnsi="Arial" w:cs="Arial"/>
          <w:color w:val="000000"/>
        </w:rPr>
        <w:t xml:space="preserve">(Fig. 5D). </w:t>
      </w:r>
      <w:r>
        <w:rPr>
          <w:rFonts w:ascii="Arial" w:hAnsi="Arial" w:cs="Arial"/>
          <w:i/>
          <w:iCs/>
          <w:color w:val="000000"/>
        </w:rPr>
        <w:t>Lncenc1</w:t>
      </w:r>
      <w:r>
        <w:rPr>
          <w:rFonts w:ascii="Arial" w:hAnsi="Arial" w:cs="Arial"/>
          <w:color w:val="000000"/>
        </w:rPr>
        <w:t xml:space="preserve"> (also known as </w:t>
      </w:r>
      <w:r>
        <w:rPr>
          <w:rFonts w:ascii="Arial" w:hAnsi="Arial" w:cs="Arial"/>
          <w:i/>
          <w:iCs/>
          <w:color w:val="000000"/>
        </w:rPr>
        <w:t>Platr18</w:t>
      </w:r>
      <w:r>
        <w:rPr>
          <w:rFonts w:ascii="Arial" w:hAnsi="Arial" w:cs="Arial"/>
          <w:color w:val="000000"/>
        </w:rPr>
        <w:t>) is part of the pluripotency-associated transcript (</w:t>
      </w:r>
      <w:r>
        <w:rPr>
          <w:rFonts w:ascii="Arial" w:hAnsi="Arial" w:cs="Arial"/>
          <w:i/>
          <w:iCs/>
          <w:color w:val="000000"/>
        </w:rPr>
        <w:t>Platr</w:t>
      </w:r>
      <w:r>
        <w:rPr>
          <w:rFonts w:ascii="Arial" w:hAnsi="Arial" w:cs="Arial"/>
          <w:color w:val="000000"/>
        </w:rPr>
        <w:t xml:space="preserve">) family of lncRNAs which were recently identified as potential regulators of the pluripotency-associated genes </w:t>
      </w:r>
      <w:r>
        <w:rPr>
          <w:rFonts w:ascii="Arial" w:hAnsi="Arial" w:cs="Arial"/>
          <w:i/>
          <w:iCs/>
          <w:color w:val="000000"/>
        </w:rPr>
        <w:t>Oct4</w:t>
      </w:r>
      <w:r>
        <w:rPr>
          <w:rFonts w:ascii="Arial" w:hAnsi="Arial" w:cs="Arial"/>
          <w:color w:val="000000"/>
        </w:rPr>
        <w:t xml:space="preserve">, </w:t>
      </w:r>
      <w:r>
        <w:rPr>
          <w:rFonts w:ascii="Arial" w:hAnsi="Arial" w:cs="Arial"/>
          <w:i/>
          <w:iCs/>
          <w:color w:val="000000"/>
        </w:rPr>
        <w:t>Nanog</w:t>
      </w:r>
      <w:r>
        <w:rPr>
          <w:rFonts w:ascii="Arial" w:hAnsi="Arial" w:cs="Arial"/>
          <w:color w:val="000000"/>
        </w:rPr>
        <w:t xml:space="preserve"> </w:t>
      </w:r>
      <w:r>
        <w:rPr>
          <w:rFonts w:ascii="Arial" w:hAnsi="Arial" w:cs="Arial"/>
          <w:color w:val="000000"/>
        </w:rPr>
        <w:lastRenderedPageBreak/>
        <w:t xml:space="preserve">and </w:t>
      </w:r>
      <w:r>
        <w:rPr>
          <w:rFonts w:ascii="Arial" w:hAnsi="Arial" w:cs="Arial"/>
          <w:i/>
          <w:iCs/>
          <w:color w:val="000000"/>
        </w:rPr>
        <w:t>Zfp42</w:t>
      </w:r>
      <w:r>
        <w:rPr>
          <w:rFonts w:ascii="Arial" w:hAnsi="Arial" w:cs="Arial"/>
          <w:color w:val="000000"/>
        </w:rPr>
        <w:t xml:space="preserve"> in mESCs </w:t>
      </w:r>
      <w:r>
        <w:fldChar w:fldCharType="begin" w:fldLock="1"/>
      </w:r>
      <w:r w:rsidR="00C15261">
        <w:instrText>ADDIN CSL_CITATION {"citationItems":[{"id":"ITEM-1","itemData":{"DOI":"10.1186/s12864-018-5021-2","ISSN":"14712164","PMID":"30139326","abstract":"Background: Long non-coding RNAs (lncRNAs), a type of epigenetic regulator, are thought to play important roles in embryonic development in mice, and several developmental defects are associated with epigenetic modification disorders. The most dramatic epigenetic reprogramming event occurs during somatic cell nuclear transfer (SCNT) when the expression profile of a differentiated cell is abolished, and a newly embryo-specific expression profile is established. However, the molecular mechanism underlying somatic reprogramming remains unclear, and the dynamics and functions of lncRNAs in this process have not yet been illustrated, resulting in inefficient reprogramming. Results: In this study, 63 single-cell RNA-seq libraries were first generated and sequenced. A total of 7009 mouse polyadenylation lncRNAs (including 5204 novel lncRNAs) were obtained, and a comprehensive analysis of in vivo and SCNT mouse pre-implantation embryo lncRNAs was further performed based on our single-cell RNA sequencing data. Expression profile analysis revealed that lncRNAs were expressed in a developmental stage-specific manner during mouse early-stage embryonic development, whereas a more temporal and spatially specific expression pattern was identified in mouse SCNT embryos with changes in the state of chromatin during somatic cell reprogramming, leading to incomplete zygotic genome activation, oocyte to embryo transition and 2-cell to 4-cell transition. No obvious differences between other stages and mouse NTC or NTM embryos at the same stage were observed. Gene oncology (GO) enrichment analysis, Kyoto Encyclopedia of Genes and Genomes (KEGG) pathway analysis and weighted gene co-expression network analysis (WGCNA) of lncRNAs and their association with known protein-coding genes suggested that several lncRNAs and their associated with known protein-coding genes might be involved in mouse embryonic development and cell reprogramming. Conclusions: This is a novel report on the expression landscapes of lncRNAs of mouse NT embryos by scRNA-seq analysis. This study will provide insight into the molecular mechanism underlying the involvement of lncRNAs in mouse pre-implantation embryonic development and epigenetic reprogramming in mammalian species after SCNT-based cloning.","author":[{"dropping-particle":"","family":"Wu","given":"Fengrui","non-dropping-particle":"","parse-names":false,"suffix":""},{"dropping-particle":"","family":"Liu","given":"Yong","non-dropping-particle":"","parse-names":false,"suffix":""},{"dropping-particle":"","family":"Wu","given":"Qingqing","non-dropping-particle":"","parse-names":false,"suffix":""},{"dropping-particle":"","family":"Li","given":"Dengkun","non-dropping-particle":"","parse-names":false,"suffix":""},{"dropping-particle":"","family":"Zhang","given":"Ling","non-dropping-particle":"","parse-names":false,"suffix":""},{"dropping-particle":"","family":"Wu","given":"Xiaoqing","non-dropping-particle":"","parse-names":false,"suffix":""},{"dropping-particle":"","family":"Wang","given":"Rong","non-dropping-particle":"","parse-names":false,"suffix":""},{"dropping-particle":"","family":"Zhang","given":"Di","non-dropping-particle":"","parse-names":false,"suffix":""},{"dropping-particle":"","family":"Gao","given":"Shaorong","non-dropping-particle":"","parse-names":false,"suffix":""},{"dropping-particle":"","family":"Li","given":"Wenyong","non-dropping-particle":"","parse-names":false,"suffix":""}],"container-title":"BMC Genomics","id":"ITEM-1","issue":"1","issued":{"date-parts":[["2018","8","23"]]},"page":"631","publisher":"BioMed Central Ltd.","title":"Long non-coding RNAs potentially function synergistically in the cellular reprogramming of SCNT embryos","type":"article-journal","volume":"19"},"uris":["http://www.mendeley.com/documents/?uuid=c52fe01c-97f5-34b1-b0da-54b1f127172d"]},{"id":"ITEM-2","itemData":{"DOI":"10.1634/stemcells.2008-0134","ISSN":"10665099","PMID":"18719224","abstract":"The long-term production of billions of spermatozoa relies on the regulated proliferation and differentiation of spermatogonial stem cells (SSCs). To date only a few factors are known to function in SSCs to provide this regulation. Octamer-4 (OCT4) plays a critical role in pluripotency and cell survival of embryonic stem cells and primordial germ cells; however, it is not known whether it plays a similar function in SSCs. Here, we show that OCT4 is required for SSC maintenance in culture and for colonization activity following cell transplantation, using lentiviral-mediated short hairpin RNA expression to knock down OCT4 in an in vitro model for SSCs (\"germline stem\" [GS] cells). Expression of promyelocytic leukemia zinc-finger (PLZF), a factor known to be required for SSC self-renewal, was not affected by OCT4 knockdown, suggesting that OCT4 does not function upstream of PLZF. In addition to developing a method to test specific gene function in GS cells, we demonstrate that retinoic acid (RA) triggers GS cells to shift to a differentiated, premeiotic state lacking OCT4 and PLZF expression and colonization activity. Our data support a model in which OCT4 and PLZF maintain SSCs in an undifferentiated state and RA triggers spermatogonial differentiation through the direct or indirect downregulation of OCT4 and PLZF. The current study has important implications for the future use of GS cells as an in vitro model for spermatogonial stem cell biology or as a source of embryonic stem-like cells. Disclosure of potential conflicts of interest is found at the end of this article.","author":[{"dropping-particle":"","family":"Dann","given":"Christina Tenenhaus","non-dropping-particle":"","parse-names":false,"suffix":""},{"dropping-particle":"","family":"Alvarado","given":"Alma L.","non-dropping-particle":"","parse-names":false,"suffix":""},{"dropping-particle":"","family":"Molyneux","given":"Laura A.","non-dropping-particle":"","parse-names":false,"suffix":""},{"dropping-particle":"","family":"Denard","given":"Bray S.","non-dropping-particle":"","parse-names":false,"suffix":""},{"dropping-particle":"","family":"Garbers","given":"David L.","non-dropping-particle":"","parse-names":false,"suffix":""},{"dropping-particle":"","family":"Porteus","given":"Matthew H.","non-dropping-particle":"","parse-names":false,"suffix":""}],"container-title":"Stem Cells","id":"ITEM-2","issue":"11","issued":{"date-parts":[["2008","11"]]},"page":"2928-2937","publisher":"Wiley","title":"Spermatogonial Stem Cell Self-Renewal Requires OCT4, a Factor Downregulated During Retinoic Acid-Induced Differentiation","type":"article-journal","volume":"26"},"uris":["http://www.mendeley.com/documents/?uuid=8dcafdd9-0dc9-3134-bea1-f92f433e3a82"]},{"id":"ITEM-3","itemData":{"DOI":"10.1101/gr.189027.114","ISSN":"15495469","PMID":"26048247","abstract":"Long noncoding (lnc)RNAs have recently emerged as key regulators of gene expression. Here, we performed high-depth poly(A)+ RNA sequencing across multiple clonal populations of mouse embryonic stem cells (ESCs) and neural progenitor cells (NPCs) to comprehensively identify differentially regulated lncRNAs. We establish a biologically robust profile of lncRNA expression in these two cell types and further confirm that the majority of these lncRNAs are enriched in the nucleus. Applying weighted gene coexpression network analysis, we define a group of lncRNAs that are tightly associated with the pluripotent state of ESCs. Among these, we show that acute depletion of Platr14 using antisense oligonucleotides impacts the differentiation- And development-associated gene expression program of ESCs. Furthermore, we demonstrate that Firre, a lncRNA highly enriched in the nucleoplasm and previously reported to mediate chromosomal contacts in ESCs, controls a network of genes related to RNA processing. Together, we provide a comprehensive, up-to-date, and high resolution compilation of lncRNA expression in ESCs and NPCs and show that nuclear lncRNAs are tightly integrated into the regulation of ESC gene expression.","author":[{"dropping-particle":"","family":"Bergmann","given":"Jan H.","non-dropping-particle":"","parse-names":false,"suffix":""},{"dropping-particle":"","family":"Li","given":"Jingjing","non-dropping-particle":"","parse-names":false,"suffix":""},{"dropping-particle":"","family":"Eckersley-Maslin","given":"Mélanie A.","non-dropping-particle":"","parse-names":false,"suffix":""},{"dropping-particle":"","family":"Rigo","given":"Frank","non-dropping-particle":"","parse-names":false,"suffix":""},{"dropping-particle":"","family":"Freier","given":"Susan M.","non-dropping-particle":"","parse-names":false,"suffix":""},{"dropping-particle":"","family":"Spector","given":"David L.","non-dropping-particle":"","parse-names":false,"suffix":""}],"container-title":"Genome Research","id":"ITEM-3","issue":"9","issued":{"date-parts":[["2015","9","1"]]},"page":"1336-1346","publisher":"Cold Spring Harbor Laboratory Press","title":"Regulation of the ESC transcriptome by nuclear long noncoding RNAs","type":"article-journal","volume":"25"},"uris":["http://www.mendeley.com/documents/?uuid=9a65738c-f730-37eb-8575-1e6e870bb462"]}],"mendeley":{"formattedCitation":"(Bergmann et al., 2015; Dann et al., 2008; Wu et al., 2018)","plainTextFormattedCitation":"(Bergmann et al., 2015; Dann et al., 2008; Wu et al., 2018)","previouslyFormattedCitation":"(Bergmann et al., 2015; Dann et al., 2008; Wu et al., 2018)"},"properties":{"noteIndex":0},"schema":"https://github.com/citation-style-language/schema/raw/master/csl-citation.json"}</w:instrText>
      </w:r>
      <w:r>
        <w:fldChar w:fldCharType="separate"/>
      </w:r>
      <w:bookmarkStart w:id="605" w:name="__Fieldmark__13321_2742609292"/>
      <w:r>
        <w:rPr>
          <w:rFonts w:ascii="Arial" w:hAnsi="Arial" w:cs="Arial"/>
          <w:noProof/>
          <w:color w:val="000000"/>
        </w:rPr>
        <w:t>(</w:t>
      </w:r>
      <w:bookmarkStart w:id="606" w:name="__Fieldmark__6531_2742609292"/>
      <w:r>
        <w:rPr>
          <w:rFonts w:ascii="Arial" w:hAnsi="Arial" w:cs="Arial"/>
          <w:noProof/>
          <w:color w:val="000000"/>
        </w:rPr>
        <w:t>Bergmann et al., 2015; Dann et al., 2008; Wu et al., 2018)</w:t>
      </w:r>
      <w:r>
        <w:fldChar w:fldCharType="end"/>
      </w:r>
      <w:bookmarkStart w:id="607" w:name="__Fieldmark__2346_2742609292"/>
      <w:bookmarkEnd w:id="605"/>
      <w:bookmarkEnd w:id="606"/>
      <w:bookmarkEnd w:id="607"/>
      <w:r>
        <w:rPr>
          <w:rFonts w:ascii="Arial" w:hAnsi="Arial" w:cs="Arial"/>
          <w:color w:val="000000"/>
        </w:rPr>
        <w:t xml:space="preserve">. We were also able to identify several other </w:t>
      </w:r>
      <w:r>
        <w:rPr>
          <w:rFonts w:ascii="Arial" w:hAnsi="Arial" w:cs="Arial"/>
          <w:i/>
          <w:iCs/>
          <w:color w:val="000000"/>
        </w:rPr>
        <w:t>Platr</w:t>
      </w:r>
      <w:r>
        <w:rPr>
          <w:rFonts w:ascii="Arial" w:hAnsi="Arial" w:cs="Arial"/>
          <w:color w:val="000000"/>
        </w:rPr>
        <w:t xml:space="preserve"> genes, such as </w:t>
      </w:r>
      <w:r w:rsidRPr="00D023F3">
        <w:rPr>
          <w:rFonts w:ascii="Arial" w:hAnsi="Arial" w:cs="Arial"/>
          <w:i/>
          <w:iCs/>
          <w:color w:val="000000"/>
        </w:rPr>
        <w:t>Platr27</w:t>
      </w:r>
      <w:r>
        <w:rPr>
          <w:rFonts w:ascii="Arial" w:hAnsi="Arial" w:cs="Arial"/>
          <w:color w:val="000000"/>
        </w:rPr>
        <w:t xml:space="preserve"> and </w:t>
      </w:r>
      <w:r w:rsidRPr="00D023F3">
        <w:rPr>
          <w:rFonts w:ascii="Arial" w:hAnsi="Arial" w:cs="Arial"/>
          <w:i/>
          <w:iCs/>
          <w:color w:val="000000"/>
        </w:rPr>
        <w:t>Platr14</w:t>
      </w:r>
      <w:r>
        <w:rPr>
          <w:rFonts w:ascii="Arial" w:hAnsi="Arial" w:cs="Arial"/>
          <w:color w:val="000000"/>
        </w:rPr>
        <w:t xml:space="preserve">, for which the TSS overlapped LTRs with reduced accessibility, RLTR17 and RLTR16B_MM, respectively (Fig. 5D and Table S5). These 2 pluripotency-associated transcripts also showed a decrease in mRNA expression in adult spermatogonia, while their expression was unchanged between PND8 and PND15 (Fig. 5D and Table S5). </w:t>
      </w:r>
      <w:r>
        <w:rPr>
          <w:rFonts w:ascii="Arial" w:hAnsi="Arial" w:cs="Arial"/>
        </w:rPr>
        <w:t xml:space="preserve">The remaining LTR subtypes with decreased accessibility in adult spermatogonia belonged to the ERV1, ERVL and MaLR families (Fig. 5A). Only very few other non-LTR TEs showed a decrease in chromatin accessibility, with 7 DNA element subtypes, 2 Satellite subtypes and 1 LINE subtype, respectively (Fig. 5A and Table S5). Emerging evidence suggests an important contribution of TEs in providing tissue-specific substrates for TF binding </w:t>
      </w:r>
      <w:r>
        <w:fldChar w:fldCharType="begin" w:fldLock="1"/>
      </w:r>
      <w:r>
        <w:instrText>ADDIN CSL_CITATION {"citationItems":[{"id":"ITEM-1","itemData":{"DOI":"10.1098/rstb.2019.0347","ISSN":"14712970","PMID":"32075564","abstract":"Eukaryotic gene regulation is mediated by cis-regulatory elements, which are embedded within the vast non-coding genomic space and recognized by the transcription factors in a sequence- and context-dependent manner. A large proportion of eukaryotic genomes, including at least half of the human genome, are composed of transposable elements (TEs), which in their ancestral form carried their own cis-regulatory sequences able to exploit the host trans environment to promote TE transcription and facilitate transposition. Although not all present-day TE copies have retained this regulatory function, the preexisting regulatory potential of TEs can provide a rich source of cis-regulatory innovation for the host. Here, we review recent evidence documenting diverse contributions of TE sequences to gene regulation by functioning as enhancers, promoters, silencers and boundary elements. We discuss how TE-derived enhancer sequences can rapidly facilitate changes in existing gene regulatory networks and mediate species- and cell-type-specific regulatory innovations, and we postulate a unique contribution of TEs to species-specific gene expression divergence in pluripotency and early embryogenesis. With advances in genome-wide technologies and analyses, systematic investigation of TEs’ cis-regulatory potential is now possible and our understanding of the biological impact of genomic TEs is increasing. This article is part of a discussion meeting issue ‘Crossroads between transposons and gene regulation’.","author":[{"dropping-particle":"","family":"Sundaram","given":"Vasavi","non-dropping-particle":"","parse-names":false,"suffix":""},{"dropping-particle":"","family":"Wysocka","given":"Joanna","non-dropping-particle":"","parse-names":false,"suffix":""}],"container-title":"Philosophical Transactions of the Royal Society B: Biological Sciences","id":"ITEM-1","issue":"1795","issued":{"date-parts":[["2020","3","30"]]},"publisher":"Royal Society Publishing","title":"Transposable elements as a potent source of diverse cis-regulatory sequences in mammalian genomes","type":"article","volume":"375"},"uris":["http://www.mendeley.com/documents/?uuid=a0aef39d-4262-3475-80ec-ae6d9331a781"]},{"id":"ITEM-2","itemData":{"DOI":"10.1101/gr.168872.113","ISSN":"15495469","PMID":"25319995","abstract":"Transposable elements (TEs) have been shown to contain functional binding sites for certain transcription factors (TFs). However, the extent to which TEs contribute to the evolution of TF binding sites is not well known. We comprehensively mapped binding sites for 26 pairs of orthologous TFs in two pairs of human and mouse cell lines (representing two cell lineages), along with epigenomic profiles, including DNA methylation and six histone modifications. Overall, we found that 20% of binding sites were embedded within TEs. This number varied across different TFs, ranging from 2% to 40%. We further identified 710 TF-TE relationships in which genomic copies of a TE subfamily contributed a significant number of binding peaks for a TF, and we found that LTR elements dominated these relationships in human. Importantly, TE-derived binding peaks were strongly associated with open and active chromatin signatures, including reduced DNA methylation and increased enhancer-associated histone marks. On average, 66% of TE-derived binding events were cell type-specific with a cell type-specific epigenetic landscape. Most of the binding sites contributed by TEs were species-specific, but we also identified binding sites conserved between human and mouse, the functional relevance of which was supported by a signature of purifying selection on DNA sequences of these TEs. Interestingly, several TFs had significantly expanded binding site landscapes only in one species, which were linked to species-specific gene functions, suggesting that TEs are an important driving force for regulatory innovation. Taken together, our data suggest that TEs have significantly and continuously shaped gene regulatory networks during mammalian evolution.","author":[{"dropping-particle":"","family":"Sundaram","given":"Vasavi","non-dropping-particle":"","parse-names":false,"suffix":""},{"dropping-particle":"","family":"Cheng","given":"Yong","non-dropping-particle":"","parse-names":false,"suffix":""},{"dropping-particle":"","family":"Ma","given":"Zhihai","non-dropping-particle":"","parse-names":false,"suffix":""},{"dropping-particle":"","family":"Li","given":"Daofeng","non-dropping-particle":"","parse-names":false,"suffix":""},{"dropping-particle":"","family":"Xing","given":"Xiaoyun","non-dropping-particle":"","parse-names":false,"suffix":""},{"dropping-particle":"","family":"Edge","given":"Peter","non-dropping-particle":"","parse-names":false,"suffix":""},{"dropping-particle":"","family":"Snyder","given":"Michael P.","non-dropping-particle":"","parse-names":false,"suffix":""},{"dropping-particle":"","family":"Wang","given":"Ting","non-dropping-particle":"","parse-names":false,"suffix":""}],"container-title":"Genome Research","id":"ITEM-2","issue":"12","issued":{"date-parts":[["2014","12","1"]]},"page":"1963-1976","publisher":"Cold Spring Harbor Laboratory Press","title":"Widespread contribution of transposable elements to the innovation of gene regulatory networks","type":"article-journal","volume":"24"},"uris":["http://www.mendeley.com/documents/?uuid=8fe312ef-1ed2-378d-8c5f-693a95305bb8"]},{"id":"ITEM-3","itemData":{"DOI":"10.1038/ng.2965","ISSN":"15461718","PMID":"24777452","abstract":"The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author":[{"dropping-particle":"","family":"Fort","given":"Alexandre","non-dropping-particle":"","parse-names":false,"suffix":""},{"dropping-particle":"","family":"Hashimoto","given":"Kosuke","non-dropping-particle":"","parse-names":false,"suffix":""},{"dropping-particle":"","family":"Yamada","given":"Daisuke","non-dropping-particle":"","parse-names":false,"suffix":""},{"dropping-particle":"","family":"Salimullah","given":"Md","non-dropping-particle":"","parse-names":false,"suffix":""},{"dropping-particle":"","family":"Keya","given":"Chaman A.","non-dropping-particle":"","parse-names":false,"suffix":""},{"dropping-particle":"","family":"Saxena","given":"Alka","non-dropping-particle":"","parse-names":false,"suffix":""},{"dropping-particle":"","family":"Bonetti","given":"Alessandro","non-dropping-particle":"","parse-names":false,"suffix":""},{"dropping-particle":"","family":"Voineagu","given":"Irina","non-dropping-particle":"","parse-names":false,"suffix":""},{"dropping-particle":"","family":"Bertin","given":"Nicolas","non-dropping-particle":"","parse-names":false,"suffix":""},{"dropping-particle":"","family":"Kratz","given":"Anton","non-dropping-particle":"","parse-names":false,"suffix":""},{"dropping-particle":"","family":"Noro","given":"Yukihiko","non-dropping-particle":"","parse-names":false,"suffix":""},{"dropping-particle":"","family":"Wong","given":"Chee Hong","non-dropping-particle":"","parse-names":false,"suffix":""},{"dropping-particle":"","family":"Hoon","given":"Michiel","non-dropping-particle":"De","parse-names":false,"suffix":""},{"dropping-particle":"","family":"Andersson","given":"Robin","non-dropping-particle":"","parse-names":false,"suffix":""},{"dropping-particle":"","family":"Sandelin","given":"Albin","non-dropping-particle":"","parse-names":false,"suffix":""},{"dropping-particle":"","family":"Suzuki","given":"Harukazu","non-dropping-particle":"","parse-names":false,"suffix":""},{"dropping-particle":"","family":"Wei","given":"Chia Lin","non-dropping-particle":"","parse-names":false,"suffix":""},{"dropping-particle":"","family":"Koseki","given":"Haruhiko","non-dropping-particle":"","parse-names":false,"suffix":""},{"dropping-particle":"","family":"Hasegawa","given":"Yuki","non-dropping-particle":"","parse-names":false,"suffix":""},{"dropping-particle":"","family":"Forrest","given":"Alistair R.R.","non-dropping-particle":"","parse-names":false,"suffix":""},{"dropping-particle":"","family":"Carninci","given":"Piero","non-dropping-particle":"","parse-names":false,"suffix":""}],"container-title":"Nature Genetics","id":"ITEM-3","issue":"6","issued":{"date-parts":[["2014","4","28"]]},"page":"558-566","publisher":"Nature Publishing Group","title":"Deep transcriptome profiling of mammalian stem cells supports a regulatory role for retrotransposons in pluripotency maintenance","type":"article-journal","volume":"46"},"uris":["http://www.mendeley.com/documents/?uuid=e5add0f2-2614-3da4-8e76-fe6ba32c44ea"]}],"mendeley":{"formattedCitation":"(Fort et al., 2014; Sundaram and Wysocka, 2020; Sundaram et al., 2014)","plainTextFormattedCitation":"(Fort et al., 2014; Sundaram and Wysocka, 2020; Sundaram et al., 2014)","previouslyFormattedCitation":"(Fort et al., 2014; Sundaram and Wysocka, 2020; Sundaram et al., 2014)"},"properties":{"noteIndex":0},"schema":"https://github.com/citation-style-language/schema/raw/master/csl-citation.json"}</w:instrText>
      </w:r>
      <w:r>
        <w:fldChar w:fldCharType="separate"/>
      </w:r>
      <w:bookmarkStart w:id="608" w:name="__Fieldmark__13359_2742609292"/>
      <w:r>
        <w:rPr>
          <w:rFonts w:ascii="Arial" w:hAnsi="Arial" w:cs="Arial"/>
          <w:noProof/>
        </w:rPr>
        <w:t>(</w:t>
      </w:r>
      <w:bookmarkStart w:id="609" w:name="__Fieldmark__6548_2742609292"/>
      <w:r>
        <w:rPr>
          <w:rFonts w:ascii="Arial" w:hAnsi="Arial" w:cs="Arial"/>
          <w:noProof/>
        </w:rPr>
        <w:t>Fort et al., 2014; Sundaram and Wysocka, 2020; Sundaram et al., 2014)</w:t>
      </w:r>
      <w:r>
        <w:fldChar w:fldCharType="end"/>
      </w:r>
      <w:bookmarkStart w:id="610" w:name="__Fieldmark__2397_2742609292"/>
      <w:bookmarkEnd w:id="608"/>
      <w:bookmarkEnd w:id="609"/>
      <w:bookmarkEnd w:id="610"/>
      <w:r>
        <w:rPr>
          <w:rFonts w:ascii="Arial" w:hAnsi="Arial" w:cs="Arial"/>
        </w:rPr>
        <w:t xml:space="preserve">. To investigate the regulatory potential of the less accessible LTR subtypes, we assessed the enrichment of TF motifs in these regions using HOMER. To do so, we focused on the family level and grouped together all LTR subtypes coming from one family (EVK, ERV1, ERVL and ERVL-MaLR families). Among the less accessible LTR families, ERVKs showed the highest number of enriched TF motifs in adult spermatogonial cells. Top hits included TFs with known regulatory roles in cell proliferation and differentiation such as FOXL1 and FOXQ1, stem cell maintenance factors ELF1, EBF1 and THAP11 and TFs important in spermatogenesis PBX3, ZNF143 and NFYA/B (Fig. 5E and S6A). ERVLs displayed motif enrichment for very few TFs, among which the previously undescribed ETV2, newly reported spermatogonial stem cell factor ZBTB7A and the testis-specific CTCF paralog CTCFL (Fig. 5E) </w:t>
      </w:r>
      <w:r>
        <w:fldChar w:fldCharType="begin" w:fldLock="1"/>
      </w:r>
      <w:r>
        <w:instrText>ADDIN CSL_CITATION {"citationItems":[{"id":"ITEM-1","itemData":{"DOI":"10.1016/J.DEVCEL.2018.07.025","ISSN":"1534-5807","abstract":"Spermatogenesis requires intricate interactions between the germline and somatic cells. Within a given cross section of a seminiferous tubule, multiple germ and somatic cell types co-occur. This cellular heterogeneity has made it difficult to profile distinct cell types at different stages of development. To address this challenge, we collected single-cell RNA sequencing data from ∼35,000 cells from the adult mouse testis and identified all known germ and somatic cells, as well as two unexpected somatic cell types. Our analysis revealed a continuous developmental trajectory of germ cells from spermatogonia to spermatids and identified candidate transcriptional regulators at several transition points during differentiation. Focused analyses delineated four subtypes of spermatogonia and nine subtypes of Sertoli cells; the latter linked to histologically defined developmental stages over the seminiferous epithelial cycle. Overall, this high-resolution cellular atlas represents a community resource and foundation of knowledge to study germ cell development and in vivo gametogenesis.","author":[{"dropping-particle":"","family":"Green","given":"Christopher Daniel","non-dropping-particle":"","parse-names":false,"suffix":""},{"dropping-particle":"","family":"Ma","given":"Qianyi","non-dropping-particle":"","parse-names":false,"suffix":""},{"dropping-particle":"","family":"Manske","given":"Gabriel L.","non-dropping-particle":"","parse-names":false,"suffix":""},{"dropping-particle":"","family":"Shami","given":"Adrienne Niederriter","non-dropping-particle":"","parse-names":false,"suffix":""},{"dropping-particle":"","family":"Zheng","given":"Xianing","non-dropping-particle":"","parse-names":false,"suffix":""},{"dropping-particle":"","family":"Marini","given":"Simone","non-dropping-particle":"","parse-names":false,"suffix":""},{"dropping-particle":"","family":"Moritz","given":"Lindsay","non-dropping-particle":"","parse-names":false,"suffix":""},{"dropping-particle":"","family":"Sultan","given":"Caleb","non-dropping-particle":"","parse-names":false,"suffix":""},{"dropping-particle":"","family":"Gurczynski","given":"Stephen J.","non-dropping-particle":"","parse-names":false,"suffix":""},{"dropping-particle":"","family":"Moore","given":"Bethany B.","non-dropping-particle":"","parse-names":false,"suffix":""},{"dropping-particle":"","family":"Tallquist","given":"Michelle D.","non-dropping-particle":"","parse-names":false,"suffix":""},{"dropping-particle":"","family":"Li","given":"Jun Z.","non-dropping-particle":"","parse-names":false,"suffix":""},{"dropping-particle":"","family":"Hammoud","given":"Saher Sue","non-dropping-particle":"","parse-names":false,"suffix":""}],"container-title":"Developmental Cell","id":"ITEM-1","issue":"5","issued":{"date-parts":[["2018","9","10"]]},"page":"651-667.e10","publisher":"Cell Press","title":"A Comprehensive Roadmap of Murine Spermatogenesis Defined by Single-Cell RNA-Seq","type":"article-journal","volume":"46"},"uris":["http://www.mendeley.com/documents/?uuid=259dcfba-fdf3-390d-b098-d28a3894d263"]}],"mendeley":{"formattedCitation":"(Green et al., 2018)","plainTextFormattedCitation":"(Green et al., 2018)","previouslyFormattedCitation":"(Green et al., 2018)"},"properties":{"noteIndex":0},"schema":"https://github.com/citation-style-language/schema/raw/master/csl-citation.json"}</w:instrText>
      </w:r>
      <w:r>
        <w:fldChar w:fldCharType="separate"/>
      </w:r>
      <w:bookmarkStart w:id="611" w:name="__Fieldmark__13402_2742609292"/>
      <w:r>
        <w:rPr>
          <w:rFonts w:ascii="Arial" w:hAnsi="Arial" w:cs="Arial"/>
          <w:noProof/>
        </w:rPr>
        <w:t>(</w:t>
      </w:r>
      <w:bookmarkStart w:id="612" w:name="__Fieldmark__6566_2742609292"/>
      <w:r>
        <w:rPr>
          <w:rFonts w:ascii="Arial" w:hAnsi="Arial" w:cs="Arial"/>
          <w:noProof/>
        </w:rPr>
        <w:t>Green et al., 2018)</w:t>
      </w:r>
      <w:r>
        <w:fldChar w:fldCharType="end"/>
      </w:r>
      <w:bookmarkStart w:id="613" w:name="__Fieldmark__2434_2742609292"/>
      <w:bookmarkEnd w:id="611"/>
      <w:bookmarkEnd w:id="612"/>
      <w:bookmarkEnd w:id="613"/>
      <w:r>
        <w:rPr>
          <w:rFonts w:ascii="Arial" w:hAnsi="Arial" w:cs="Arial"/>
        </w:rPr>
        <w:t>.</w:t>
      </w:r>
    </w:p>
    <w:p w14:paraId="267CCE39" w14:textId="35EADA3E" w:rsidR="00141FE2" w:rsidRDefault="00494984">
      <w:pPr>
        <w:spacing w:before="120"/>
      </w:pPr>
      <w:r>
        <w:rPr>
          <w:rFonts w:ascii="Arial" w:hAnsi="Arial" w:cs="Arial"/>
        </w:rPr>
        <w:t>Among the TE subtypes which increased in chromatin accessibility, members of the ERVK, ERVL and ERV1 families were predominant (57,1%, 24/42) (Fig. 5B). Interestingly, we also found a considerable number of LINE L1 subtypes with increased chromatin accessibility in adult spermatogonial cells (Fig. 5B). When parsing the data for more accessible loci within the L1 subtypes, we found several L1 loci situated less than +/- 5 kb from the TSS of numerous olfactory (</w:t>
      </w:r>
      <w:r>
        <w:rPr>
          <w:rFonts w:ascii="Arial" w:hAnsi="Arial" w:cs="Arial"/>
          <w:i/>
          <w:iCs/>
        </w:rPr>
        <w:t>Olfr</w:t>
      </w:r>
      <w:r>
        <w:rPr>
          <w:rFonts w:ascii="Arial" w:hAnsi="Arial" w:cs="Arial"/>
        </w:rPr>
        <w:t xml:space="preserve">) genes.  Most of them were located in </w:t>
      </w:r>
      <w:r>
        <w:rPr>
          <w:rFonts w:ascii="Arial" w:hAnsi="Arial" w:cs="Arial"/>
          <w:i/>
          <w:iCs/>
        </w:rPr>
        <w:t>Olfr</w:t>
      </w:r>
      <w:r>
        <w:rPr>
          <w:rFonts w:ascii="Arial" w:hAnsi="Arial" w:cs="Arial"/>
        </w:rPr>
        <w:t xml:space="preserve"> gene clusters on chromosome 2, 7 and 11 (Table S5). Furthermore, the increase in accessibility of the L1 loc</w:t>
      </w:r>
      <w:ins w:id="614" w:author="Irina Lazar" w:date="2020-11-06T12:06:00Z">
        <w:r w:rsidR="00F3602F">
          <w:rPr>
            <w:rFonts w:ascii="Arial" w:hAnsi="Arial" w:cs="Arial"/>
          </w:rPr>
          <w:t>i</w:t>
        </w:r>
      </w:ins>
      <w:r>
        <w:rPr>
          <w:rFonts w:ascii="Arial" w:hAnsi="Arial" w:cs="Arial"/>
        </w:rPr>
        <w:t xml:space="preserve"> correlated with an increase in mRNA expression of the nearby</w:t>
      </w:r>
      <w:r>
        <w:rPr>
          <w:rFonts w:ascii="Arial" w:hAnsi="Arial" w:cs="Arial"/>
          <w:i/>
          <w:iCs/>
        </w:rPr>
        <w:t xml:space="preserve"> Olfr</w:t>
      </w:r>
      <w:r>
        <w:rPr>
          <w:rFonts w:ascii="Arial" w:hAnsi="Arial" w:cs="Arial"/>
        </w:rPr>
        <w:t xml:space="preserve"> gene in adult spermatogonial cells (Fig. 6A). </w:t>
      </w:r>
      <w:r>
        <w:rPr>
          <w:rFonts w:ascii="Arial" w:hAnsi="Arial" w:cs="Arial"/>
        </w:rPr>
        <w:lastRenderedPageBreak/>
        <w:t xml:space="preserve">Representative examples were </w:t>
      </w:r>
      <w:r>
        <w:rPr>
          <w:rFonts w:ascii="Arial" w:hAnsi="Arial" w:cs="Arial"/>
          <w:i/>
          <w:iCs/>
        </w:rPr>
        <w:t>Olfr362</w:t>
      </w:r>
      <w:r>
        <w:rPr>
          <w:rFonts w:ascii="Arial" w:hAnsi="Arial" w:cs="Arial"/>
        </w:rPr>
        <w:t xml:space="preserve"> and </w:t>
      </w:r>
      <w:r>
        <w:rPr>
          <w:rFonts w:ascii="Arial" w:hAnsi="Arial" w:cs="Arial"/>
          <w:i/>
          <w:iCs/>
        </w:rPr>
        <w:t>Olfr1307</w:t>
      </w:r>
      <w:r>
        <w:rPr>
          <w:rFonts w:ascii="Arial" w:hAnsi="Arial" w:cs="Arial"/>
        </w:rPr>
        <w:t xml:space="preserve">, both situated in the </w:t>
      </w:r>
      <w:r>
        <w:rPr>
          <w:rFonts w:ascii="Arial" w:hAnsi="Arial" w:cs="Arial"/>
          <w:i/>
          <w:iCs/>
        </w:rPr>
        <w:t xml:space="preserve">Olfr </w:t>
      </w:r>
      <w:r>
        <w:rPr>
          <w:rFonts w:ascii="Arial" w:hAnsi="Arial" w:cs="Arial"/>
        </w:rPr>
        <w:t xml:space="preserve">gene cluster on Chr2 (Fig. 6B). Interestingly, when visualizing the data in IGV, we also observed that the </w:t>
      </w:r>
      <w:r>
        <w:rPr>
          <w:rFonts w:ascii="Arial" w:hAnsi="Arial" w:cs="Arial"/>
          <w:i/>
          <w:iCs/>
        </w:rPr>
        <w:t>Olfr</w:t>
      </w:r>
      <w:r>
        <w:rPr>
          <w:rFonts w:ascii="Arial" w:hAnsi="Arial" w:cs="Arial"/>
        </w:rPr>
        <w:t xml:space="preserve"> gene cluster on chromosome 2 exhibited a higher density of L1 loci compared to neighboring regions (Fig. S6B). </w:t>
      </w:r>
      <w:del w:id="615" w:author="Irina Lazar" w:date="2020-11-06T17:24:00Z">
        <w:r w:rsidDel="00941417">
          <w:rPr>
            <w:rFonts w:ascii="Arial" w:hAnsi="Arial" w:cs="Arial"/>
          </w:rPr>
          <w:delText xml:space="preserve">Previously, dynamic DNAme in postnatal spermatogonial cells has been reported at olfactory genes and protocadherins, mainly resolving during the first 2 weeks after birth </w:delText>
        </w:r>
        <w:r w:rsidDel="00941417">
          <w:fldChar w:fldCharType="begin" w:fldLock="1"/>
        </w:r>
        <w:r w:rsidDel="00941417">
          <w:del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cells.","type":"article-journal","volume":"29"},"uris":["http://www.mendeley.com/documents/?uuid=095420d7-c539-49c9-9a60-ce3b20536421"]}],"mendeley":{"formattedCitation":"(Hammoud et al., 2015)","plainTextFormattedCitation":"(Hammoud et al., 2015)","previouslyFormattedCitation":"(Hammoud et al., 2015)"},"properties":{"noteIndex":0},"schema":"https://github.com/citation-style-language/schema/raw/master/csl-citation.json"}</w:delInstrText>
        </w:r>
        <w:r w:rsidDel="00941417">
          <w:fldChar w:fldCharType="separate"/>
        </w:r>
        <w:bookmarkStart w:id="616" w:name="__Fieldmark__13480_2742609292"/>
        <w:r w:rsidDel="00941417">
          <w:rPr>
            <w:rFonts w:ascii="Arial" w:hAnsi="Arial" w:cs="Arial"/>
            <w:noProof/>
          </w:rPr>
          <w:delText>(</w:delText>
        </w:r>
        <w:bookmarkStart w:id="617" w:name="__Fieldmark__6602_2742609292"/>
        <w:r w:rsidDel="00941417">
          <w:rPr>
            <w:rFonts w:ascii="Arial" w:hAnsi="Arial" w:cs="Arial"/>
            <w:noProof/>
          </w:rPr>
          <w:delText>Hammoud et al., 2015)</w:delText>
        </w:r>
        <w:r w:rsidDel="00941417">
          <w:fldChar w:fldCharType="end"/>
        </w:r>
        <w:bookmarkStart w:id="618" w:name="__Fieldmark__2513_2742609292"/>
        <w:bookmarkEnd w:id="616"/>
        <w:bookmarkEnd w:id="617"/>
        <w:bookmarkEnd w:id="618"/>
        <w:r w:rsidDel="00941417">
          <w:rPr>
            <w:rFonts w:ascii="Arial" w:hAnsi="Arial" w:cs="Arial"/>
          </w:rPr>
          <w:delText xml:space="preserve">. </w:delText>
        </w:r>
      </w:del>
      <w:r>
        <w:rPr>
          <w:rFonts w:ascii="Arial" w:hAnsi="Arial" w:cs="Arial"/>
        </w:rPr>
        <w:t xml:space="preserve">Similar to before, we performed TF motif enrichment analysis at the family level by grouping together all differentially accessible TE subtypes coming from one family. More accessible LINE L1s were </w:t>
      </w:r>
      <w:ins w:id="619" w:author="Irina Lazar" w:date="2020-11-06T12:07:00Z">
        <w:r w:rsidR="00A07B61">
          <w:rPr>
            <w:rFonts w:ascii="Arial" w:hAnsi="Arial" w:cs="Arial"/>
          </w:rPr>
          <w:t>highly enriched in</w:t>
        </w:r>
      </w:ins>
      <w:r w:rsidR="00D24A6A">
        <w:rPr>
          <w:rFonts w:ascii="Arial" w:hAnsi="Arial" w:cs="Arial"/>
        </w:rPr>
        <w:t xml:space="preserve"> TF</w:t>
      </w:r>
      <w:r>
        <w:rPr>
          <w:rFonts w:ascii="Arial" w:hAnsi="Arial" w:cs="Arial"/>
        </w:rPr>
        <w:t xml:space="preserve"> motifs, </w:t>
      </w:r>
      <w:ins w:id="620" w:author="Irina Lazar" w:date="2020-11-06T12:08:00Z">
        <w:r w:rsidR="00DC0F43">
          <w:rPr>
            <w:rFonts w:ascii="Arial" w:hAnsi="Arial" w:cs="Arial"/>
          </w:rPr>
          <w:t>par</w:t>
        </w:r>
      </w:ins>
      <w:ins w:id="621" w:author="Irina Lazar" w:date="2020-11-06T12:09:00Z">
        <w:r w:rsidR="00DC0F43">
          <w:rPr>
            <w:rFonts w:ascii="Arial" w:hAnsi="Arial" w:cs="Arial"/>
          </w:rPr>
          <w:t>ticularly in</w:t>
        </w:r>
      </w:ins>
      <w:r>
        <w:rPr>
          <w:rFonts w:ascii="Arial" w:hAnsi="Arial" w:cs="Arial"/>
        </w:rPr>
        <w:t xml:space="preserve"> multiple members of the ETS, E2F and FOX families (Fig. 6C). The most significant motifs belonged to spermatogonial stem cell maintenance and stem cell potential regulators FOXO1 and ZEB1, as well as TFs which have been recently associated with active enhancers of the stem cell-enriched population of spermatogonia such as ZBTB17 and KLF5 (Fig. 6C and S6C) </w:t>
      </w:r>
      <w:r>
        <w:fldChar w:fldCharType="begin" w:fldLock="1"/>
      </w:r>
      <w:r>
        <w:instrText>ADDIN CSL_CITATION {"citationItems":[{"id":"ITEM-1","itemData":{"DOI":"10.1016/j.isci.2020.101596","ISSN":"25890042","author":[{"dropping-particle":"","family":"Cheng","given":"Keren","non-dropping-particle":"","parse-names":false,"suffix":""},{"dropping-particle":"","family":"Chen","given":"I-Chung","non-dropping-particle":"","parse-names":false,"suffix":""},{"dropping-particle":"","family":"Eric Cheng","given":"Ching-Hsun","non-dropping-particle":"","parse-names":false,"suffix":""},{"dropping-particle":"","family":"Mutoji","given":"Kazadi","non-dropping-particle":"","parse-names":false,"suffix":""},{"dropping-particle":"","family":"Hale","given":"Benjamin J.","non-dropping-particle":"","parse-names":false,"suffix":""},{"dropping-particle":"","family":"Hermann","given":"Brian P.","non-dropping-particle":"","parse-names":false,"suffix":""},{"dropping-particle":"","family":"Geyer","given":"Christopher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R.","non-dropping-particle":"","parse-names":false,"suffix":""}],"container-title":"iScience","id":"ITEM-1","issue":"10","issued":{"date-parts":[["2020","9","23"]]},"page":"101596","publisher":"Elsevier BV","title":"Unique Epigenetic Programming Distinguishes Regenerative Spermatogonial Stem Cells in the Developing Mouse Testis","type":"article-journal","volume":"23"},"uris":["http://www.mendeley.com/documents/?uuid=05c39ec5-1ba1-3e45-bede-77dc8f7fe38d"]}],"mendeley":{"formattedCitation":"(Cheng et al., 2020)","plainTextFormattedCitation":"(Cheng et al., 2020)","previouslyFormattedCitation":"(Cheng et al., 2020)"},"properties":{"noteIndex":0},"schema":"https://github.com/citation-style-language/schema/raw/master/csl-citation.json"}</w:instrText>
      </w:r>
      <w:r>
        <w:fldChar w:fldCharType="separate"/>
      </w:r>
      <w:bookmarkStart w:id="622" w:name="__Fieldmark__13530_2742609292"/>
      <w:r>
        <w:rPr>
          <w:rFonts w:ascii="Arial" w:hAnsi="Arial" w:cs="Arial"/>
          <w:noProof/>
        </w:rPr>
        <w:t>(</w:t>
      </w:r>
      <w:bookmarkStart w:id="623" w:name="__Fieldmark__6617_2742609292"/>
      <w:r>
        <w:rPr>
          <w:rFonts w:ascii="Arial" w:hAnsi="Arial" w:cs="Arial"/>
          <w:noProof/>
        </w:rPr>
        <w:t>Cheng et al., 2020)</w:t>
      </w:r>
      <w:r>
        <w:fldChar w:fldCharType="end"/>
      </w:r>
      <w:bookmarkStart w:id="624" w:name="__Fieldmark__2567_2742609292"/>
      <w:bookmarkEnd w:id="622"/>
      <w:bookmarkEnd w:id="623"/>
      <w:bookmarkEnd w:id="624"/>
      <w:r>
        <w:rPr>
          <w:rFonts w:ascii="Arial" w:hAnsi="Arial" w:cs="Arial"/>
        </w:rPr>
        <w:t xml:space="preserve">. More accessible ERV1s also </w:t>
      </w:r>
      <w:ins w:id="625" w:author="Irina Lazar" w:date="2020-11-06T12:09:00Z">
        <w:r w:rsidR="00DC0F43">
          <w:rPr>
            <w:rFonts w:ascii="Arial" w:hAnsi="Arial" w:cs="Arial"/>
          </w:rPr>
          <w:t xml:space="preserve">displayed </w:t>
        </w:r>
      </w:ins>
      <w:r>
        <w:rPr>
          <w:rFonts w:ascii="Arial" w:hAnsi="Arial" w:cs="Arial"/>
        </w:rPr>
        <w:t xml:space="preserve">enrichment of several TF binding sites, including spermatogenesis-related TFs (PBX3, PRDM1, NFYA/B), hypoxia inducible HIF1A and cytokine regulators STAT5A/B, suggestive of different spermatogonial cell metabolic demands between early postnatal and adult stage (Fig. 6C and S6C). Overall, we provide an extensive characterization of the chromatin accessibility landscape of TEs in PND15 and adult spermatogonia, reveal differences in accessibility and TF motif landscape at distinct subtypes of TEs between these 2 timepoints, and suggest potential gene programs that may be regulated by </w:t>
      </w:r>
      <w:ins w:id="626" w:author="Irina Lazar" w:date="2020-11-06T12:10:00Z">
        <w:r w:rsidR="00DC0F43">
          <w:rPr>
            <w:rFonts w:ascii="Arial" w:hAnsi="Arial" w:cs="Arial"/>
          </w:rPr>
          <w:t xml:space="preserve">these </w:t>
        </w:r>
      </w:ins>
      <w:r>
        <w:rPr>
          <w:rFonts w:ascii="Arial" w:hAnsi="Arial" w:cs="Arial"/>
        </w:rPr>
        <w:t xml:space="preserve">changes.  </w:t>
      </w:r>
    </w:p>
    <w:p w14:paraId="1D003767" w14:textId="77777777" w:rsidR="00141FE2" w:rsidRDefault="00494984">
      <w:pPr>
        <w:pStyle w:val="Heading1"/>
        <w:rPr>
          <w:rFonts w:ascii="Arial" w:hAnsi="Arial" w:cs="Arial"/>
          <w:b/>
          <w:color w:val="000000" w:themeColor="text1"/>
          <w:sz w:val="28"/>
          <w:szCs w:val="28"/>
        </w:rPr>
      </w:pPr>
      <w:r>
        <w:rPr>
          <w:rFonts w:ascii="Arial" w:hAnsi="Arial" w:cs="Arial"/>
          <w:b/>
          <w:color w:val="000000" w:themeColor="text1"/>
          <w:sz w:val="28"/>
          <w:szCs w:val="28"/>
        </w:rPr>
        <w:t>Discussion</w:t>
      </w:r>
    </w:p>
    <w:p w14:paraId="6A9307F9" w14:textId="23A9CF0E" w:rsidR="008151D8" w:rsidRPr="00310977" w:rsidRDefault="00494984" w:rsidP="00FB5CD8">
      <w:pPr>
        <w:spacing w:before="0" w:after="240"/>
        <w:rPr>
          <w:ins w:id="627" w:author="Irina Lazar" w:date="2020-11-06T14:55:00Z"/>
          <w:rFonts w:ascii="Arial" w:hAnsi="Arial" w:cs="Arial"/>
          <w:color w:val="000000"/>
        </w:rPr>
      </w:pPr>
      <w:r>
        <w:rPr>
          <w:rFonts w:ascii="Arial" w:hAnsi="Arial" w:cs="Arial"/>
        </w:rPr>
        <w:t>As initiators of the spermatogenic cascade, spermatogonial cells are essential in germ cell proliferation and differentiation throughout postnatal life</w:t>
      </w:r>
      <w:r>
        <w:rPr>
          <w:rFonts w:ascii="Arial" w:hAnsi="Arial" w:cs="Arial"/>
          <w:color w:val="000000"/>
        </w:rPr>
        <w:t xml:space="preserve">. Although recent studies employing bulk and scRNA-seq have revealed </w:t>
      </w:r>
      <w:ins w:id="628" w:author="Irina Lazar" w:date="2020-11-06T15:14:00Z">
        <w:r w:rsidR="00731477">
          <w:rPr>
            <w:rFonts w:ascii="Arial" w:hAnsi="Arial" w:cs="Arial"/>
            <w:color w:val="000000"/>
          </w:rPr>
          <w:t>distinct</w:t>
        </w:r>
      </w:ins>
      <w:ins w:id="629" w:author="Irina Lazar" w:date="2020-11-06T12:11:00Z">
        <w:r w:rsidR="00C86248">
          <w:rPr>
            <w:rFonts w:ascii="Arial" w:hAnsi="Arial" w:cs="Arial"/>
            <w:color w:val="000000"/>
          </w:rPr>
          <w:t xml:space="preserve"> </w:t>
        </w:r>
      </w:ins>
      <w:r>
        <w:rPr>
          <w:rFonts w:ascii="Arial" w:hAnsi="Arial" w:cs="Arial"/>
          <w:color w:val="000000"/>
        </w:rPr>
        <w:t xml:space="preserve">transcriptional signatures of </w:t>
      </w:r>
      <w:ins w:id="630" w:author="Irina Lazar" w:date="2020-11-06T12:11:00Z">
        <w:r w:rsidR="00C86248">
          <w:rPr>
            <w:rFonts w:ascii="Arial" w:hAnsi="Arial" w:cs="Arial"/>
            <w:color w:val="000000"/>
          </w:rPr>
          <w:t>spermatogonial cells across postnatal life</w:t>
        </w:r>
      </w:ins>
      <w:r>
        <w:rPr>
          <w:rFonts w:ascii="Arial" w:hAnsi="Arial" w:cs="Arial"/>
          <w:color w:val="000000"/>
        </w:rPr>
        <w:t>, very few have focused on describing the underlying landscape</w:t>
      </w:r>
      <w:ins w:id="631" w:author="Irina Lazar" w:date="2020-11-06T12:26:00Z">
        <w:r w:rsidR="00635B86">
          <w:rPr>
            <w:rFonts w:ascii="Arial" w:hAnsi="Arial" w:cs="Arial"/>
            <w:color w:val="000000"/>
          </w:rPr>
          <w:t xml:space="preserve"> of open chromatin</w:t>
        </w:r>
      </w:ins>
      <w:ins w:id="632" w:author="Irina Lazar" w:date="2020-11-06T15:14:00Z">
        <w:r w:rsidR="00731477">
          <w:rPr>
            <w:rFonts w:ascii="Arial" w:hAnsi="Arial" w:cs="Arial"/>
            <w:color w:val="000000"/>
          </w:rPr>
          <w:t>,</w:t>
        </w:r>
      </w:ins>
      <w:ins w:id="633" w:author="Irina Lazar" w:date="2020-11-06T12:26:00Z">
        <w:r w:rsidR="00635B86">
          <w:rPr>
            <w:rFonts w:ascii="Arial" w:hAnsi="Arial" w:cs="Arial"/>
            <w:color w:val="000000"/>
          </w:rPr>
          <w:t xml:space="preserve"> and the extent to which it can contribute </w:t>
        </w:r>
      </w:ins>
      <w:ins w:id="634" w:author="Irina Lazar" w:date="2020-11-06T15:14:00Z">
        <w:r w:rsidR="00731477">
          <w:rPr>
            <w:rFonts w:ascii="Arial" w:hAnsi="Arial" w:cs="Arial"/>
            <w:color w:val="000000"/>
          </w:rPr>
          <w:t>to the</w:t>
        </w:r>
      </w:ins>
      <w:ins w:id="635" w:author="Irina Lazar" w:date="2020-11-06T12:26:00Z">
        <w:r w:rsidR="00635B86">
          <w:rPr>
            <w:rFonts w:ascii="Arial" w:hAnsi="Arial" w:cs="Arial"/>
            <w:color w:val="000000"/>
          </w:rPr>
          <w:t xml:space="preserve"> </w:t>
        </w:r>
      </w:ins>
      <w:ins w:id="636" w:author="Irina Lazar" w:date="2020-11-06T12:27:00Z">
        <w:r w:rsidR="00635B86">
          <w:rPr>
            <w:rFonts w:ascii="Arial" w:hAnsi="Arial" w:cs="Arial"/>
            <w:color w:val="000000"/>
          </w:rPr>
          <w:t>gene expression dynamics</w:t>
        </w:r>
      </w:ins>
      <w:ins w:id="637" w:author="Irina Lazar" w:date="2020-11-06T12:28:00Z">
        <w:r w:rsidR="000D1E18">
          <w:rPr>
            <w:rFonts w:ascii="Arial" w:hAnsi="Arial" w:cs="Arial"/>
            <w:color w:val="000000"/>
          </w:rPr>
          <w:t xml:space="preserve"> </w:t>
        </w:r>
      </w:ins>
      <w:ins w:id="638" w:author="Irina Lazar" w:date="2020-11-06T12:29:00Z">
        <w:r w:rsidR="000D1E18">
          <w:rPr>
            <w:rFonts w:ascii="Arial" w:hAnsi="Arial" w:cs="Arial"/>
            <w:color w:val="000000"/>
          </w:rPr>
          <w:fldChar w:fldCharType="begin" w:fldLock="1"/>
        </w:r>
      </w:ins>
      <w:r w:rsidR="00793A27">
        <w:rPr>
          <w:rFonts w:ascii="Arial" w:hAnsi="Arial" w:cs="Arial"/>
          <w:color w:val="000000"/>
        </w:rPr>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sequencing","type":"article-journal","volume":"15"},"uris":["http://www.mendeley.com/documents/?uuid=b9f86010-78d3-39ad-9438-485bdc8d3f5c"]},{"id":"ITEM-3","itemData":{"DOI":"10.1016/J.CELREP.2018.10.026","ISSN":"2211-1247","abstract":"Spermatogenesis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vitro.","author":[{"dropping-particle":"","family":"Hermann","given":"Brian P.","non-dropping-particle":"","parse-names":false,"suffix":""},{"dropping-particle":"","family":"Cheng","given":"Keren","non-dropping-particle":"","parse-names":false,"suffix":""},{"dropping-particle":"","family":"Singh","given":"Anukriti","non-dropping-particle":"","parse-names":false,"suffix":""},{"dropping-particle":"","family":"Roa-De La Cruz","given":"Lorena","non-dropping-particle":"","parse-names":false,"suffix":""},{"dropping-particle":"","family":"Mutoji","given":"Kazadi N.","non-dropping-particle":"","parse-names":false,"suffix":""},{"dropping-particle":"","family":"Chen","given":"I-Chung","non-dropping-particle":"","parse-names":false,"suffix":""},{"dropping-particle":"","family":"Gildersleeve","given":"Heidi","non-dropping-particle":"","parse-names":false,"suffix":""},{"dropping-particle":"","family":"Lehle","given":"Jake D.","non-dropping-particle":"","parse-names":false,"suffix":""},{"dropping-particle":"","family":"Mayo","given":"Max","non-dropping-particle":"","parse-names":false,"suffix":""},{"dropping-particle":"","family":"Westernströer","given":"Birgit","non-dropping-particle":"","parse-names":false,"suffix":""},{"dropping-particle":"","family":"Law","given":"Nathan C.","non-dropping-particle":"","parse-names":false,"suffix":""},{"dropping-particle":"","family":"Oatley","given":"Melissa J.","non-dropping-particle":"","parse-names":false,"suffix":""},{"dropping-particle":"","family":"Velte","given":"Ellen K.","non-dropping-particle":"","parse-names":false,"suffix":""},{"dropping-particle":"","family":"Niedenberger","given":"Bryan A.","non-dropping-particle":"","parse-names":false,"suffix":""},{"dropping-particle":"","family":"Fritze","given":"Danielle","non-dropping-particle":"","parse-names":false,"suffix":""},{"dropping-particle":"","family":"Silber","given":"Sherman","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R.","non-dropping-particle":"","parse-names":false,"suffix":""}],"container-title":"Cell Reports","id":"ITEM-3","issue":"6","issued":{"date-parts":[["2018","11","6"]]},"page":"1650-1667.e8","publisher":"Cell Press","title":"The Mammalian Spermatogenesis Single-Cell Transcriptome, from Spermatogonial Stem Cells to Spermatids","type":"article-journal","volume":"25"},"uris":["http://www.mendeley.com/documents/?uuid=0ae8e1e1-e69e-3b01-aa14-545a606ec1c4"]}],"mendeley":{"formattedCitation":"(Grive et al., 2019; Hammoud et al., 2015; Hermann et al., 2018)","plainTextFormattedCitation":"(Grive et al., 2019; Hammoud et al., 2015; Hermann et al., 2018)","previouslyFormattedCitation":"(Grive et al., 2019; Hammoud et al., 2015; Hermann et al., 2018)"},"properties":{"noteIndex":0},"schema":"https://github.com/citation-style-language/schema/raw/master/csl-citation.json"}</w:instrText>
      </w:r>
      <w:r w:rsidR="000D1E18">
        <w:rPr>
          <w:rFonts w:ascii="Arial" w:hAnsi="Arial" w:cs="Arial"/>
          <w:color w:val="000000"/>
        </w:rPr>
        <w:fldChar w:fldCharType="separate"/>
      </w:r>
      <w:r w:rsidR="000D1E18" w:rsidRPr="000D1E18">
        <w:rPr>
          <w:rFonts w:ascii="Arial" w:hAnsi="Arial" w:cs="Arial"/>
          <w:noProof/>
          <w:color w:val="000000"/>
        </w:rPr>
        <w:t>(Grive et al., 2019; Hammoud et al., 2015; Hermann et al., 2018)</w:t>
      </w:r>
      <w:ins w:id="639" w:author="Irina Lazar" w:date="2020-11-06T12:29:00Z">
        <w:r w:rsidR="000D1E18">
          <w:rPr>
            <w:rFonts w:ascii="Arial" w:hAnsi="Arial" w:cs="Arial"/>
            <w:color w:val="000000"/>
          </w:rPr>
          <w:fldChar w:fldCharType="end"/>
        </w:r>
      </w:ins>
      <w:r w:rsidRPr="00310977">
        <w:rPr>
          <w:rFonts w:ascii="Arial" w:hAnsi="Arial" w:cs="Arial"/>
          <w:color w:val="000000" w:themeColor="text1"/>
        </w:rPr>
        <w:t>.</w:t>
      </w:r>
      <w:r w:rsidRPr="00310977">
        <w:rPr>
          <w:rFonts w:ascii="Arial" w:hAnsi="Arial" w:cs="Arial"/>
          <w:color w:val="FF0000"/>
        </w:rPr>
        <w:t xml:space="preserve"> </w:t>
      </w:r>
    </w:p>
    <w:p w14:paraId="19228164" w14:textId="11E3F0B4" w:rsidR="00141FE2" w:rsidRDefault="000D1E18" w:rsidP="00FB5CD8">
      <w:pPr>
        <w:spacing w:before="0" w:after="240"/>
      </w:pPr>
      <w:r>
        <w:rPr>
          <w:rFonts w:ascii="Arial" w:hAnsi="Arial" w:cs="Arial"/>
        </w:rPr>
        <w:t>Our ATAC-seq</w:t>
      </w:r>
      <w:r w:rsidR="00494984">
        <w:rPr>
          <w:rFonts w:ascii="Arial" w:hAnsi="Arial" w:cs="Arial"/>
        </w:rPr>
        <w:t xml:space="preserve"> revealed a reorganization of </w:t>
      </w:r>
      <w:r>
        <w:rPr>
          <w:rFonts w:ascii="Arial" w:hAnsi="Arial" w:cs="Arial"/>
        </w:rPr>
        <w:t xml:space="preserve">open </w:t>
      </w:r>
      <w:r w:rsidR="00494984">
        <w:rPr>
          <w:rFonts w:ascii="Arial" w:hAnsi="Arial" w:cs="Arial"/>
        </w:rPr>
        <w:t xml:space="preserve">chromatin in adult spermatogonia compared to the PND15 </w:t>
      </w:r>
      <w:ins w:id="640" w:author="Irina Lazar" w:date="2020-11-06T17:27:00Z">
        <w:r w:rsidR="00686E1E">
          <w:rPr>
            <w:rFonts w:ascii="Arial" w:hAnsi="Arial" w:cs="Arial"/>
          </w:rPr>
          <w:t xml:space="preserve">cell </w:t>
        </w:r>
      </w:ins>
      <w:r w:rsidR="00494984">
        <w:rPr>
          <w:rFonts w:ascii="Arial" w:hAnsi="Arial" w:cs="Arial"/>
        </w:rPr>
        <w:t xml:space="preserve">population. This striking reorganization of accessible chromatin, which we detected mainly in intergenic and intronic regions, may be indicative of novel regulatory regions governing at least in part the vast transcriptome </w:t>
      </w:r>
      <w:r w:rsidR="00494984">
        <w:rPr>
          <w:rFonts w:ascii="Arial" w:hAnsi="Arial" w:cs="Arial"/>
        </w:rPr>
        <w:lastRenderedPageBreak/>
        <w:t xml:space="preserve">changes that spermatogonial cells undergo in their transition from early postnatal to adult stage </w:t>
      </w:r>
      <w:r w:rsidR="00494984">
        <w:fldChar w:fldCharType="begin" w:fldLock="1"/>
      </w:r>
      <w:r w:rsidR="00494984">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Hammoud et al., 2015)","plainTextFormattedCitation":"(Grive et al., 2019; Hammoud et al., 2015)","previouslyFormattedCitation":"(Grive et al., 2019; Hammoud et al., 2015)"},"properties":{"noteIndex":0},"schema":"https://github.com/citation-style-language/schema/raw/master/csl-citation.json"}</w:instrText>
      </w:r>
      <w:r w:rsidR="00494984">
        <w:fldChar w:fldCharType="separate"/>
      </w:r>
      <w:bookmarkStart w:id="641" w:name="__Fieldmark__13588_2742609292"/>
      <w:r w:rsidR="00494984">
        <w:rPr>
          <w:rFonts w:ascii="Arial" w:hAnsi="Arial" w:cs="Arial"/>
          <w:noProof/>
        </w:rPr>
        <w:t>(</w:t>
      </w:r>
      <w:bookmarkStart w:id="642" w:name="__Fieldmark__6647_2742609292"/>
      <w:r w:rsidR="00494984">
        <w:rPr>
          <w:rFonts w:ascii="Arial" w:hAnsi="Arial" w:cs="Arial"/>
          <w:noProof/>
        </w:rPr>
        <w:t>G</w:t>
      </w:r>
      <w:bookmarkStart w:id="643" w:name="__Fieldmark__2677_2742609292"/>
      <w:r w:rsidR="00494984">
        <w:rPr>
          <w:rFonts w:ascii="Arial" w:hAnsi="Arial" w:cs="Arial"/>
          <w:noProof/>
        </w:rPr>
        <w:t>rive et al., 2019; Hammoud et al., 2015)</w:t>
      </w:r>
      <w:r w:rsidR="00494984">
        <w:fldChar w:fldCharType="end"/>
      </w:r>
      <w:bookmarkEnd w:id="641"/>
      <w:bookmarkEnd w:id="642"/>
      <w:bookmarkEnd w:id="643"/>
      <w:r w:rsidR="00494984">
        <w:rPr>
          <w:rFonts w:ascii="Arial" w:hAnsi="Arial" w:cs="Arial"/>
        </w:rPr>
        <w:t xml:space="preserve">. Indeed, we found that the regions of differential accessibility </w:t>
      </w:r>
      <w:r w:rsidR="004C101E">
        <w:rPr>
          <w:rFonts w:ascii="Arial" w:hAnsi="Arial" w:cs="Arial"/>
        </w:rPr>
        <w:t xml:space="preserve">were </w:t>
      </w:r>
      <w:ins w:id="644" w:author="Irina Lazar" w:date="2020-11-06T17:27:00Z">
        <w:r w:rsidR="00686E1E">
          <w:rPr>
            <w:rFonts w:ascii="Arial" w:hAnsi="Arial" w:cs="Arial"/>
          </w:rPr>
          <w:t>associated with</w:t>
        </w:r>
      </w:ins>
      <w:r w:rsidR="00494984">
        <w:rPr>
          <w:rFonts w:ascii="Arial" w:hAnsi="Arial" w:cs="Arial"/>
        </w:rPr>
        <w:t xml:space="preserve"> distinct gene pathways, with morphogenesis and developmental pathways associated to the regions of decreased chromatin accessibility, while regions of increased chromatin openness were enriched for DNA repair pathways, stem cell maintenance, RNA processing and protein metabolic processes. Furthermore, we identified numerous enriched TF motifs in the regions of differential accessibility, indicative of their potential regulatory role. AP-1 TFs </w:t>
      </w:r>
      <w:r w:rsidR="003E3E9B">
        <w:rPr>
          <w:rFonts w:ascii="Arial" w:hAnsi="Arial" w:cs="Arial"/>
        </w:rPr>
        <w:t>with previously described roles in spermatogonial cell proliferation</w:t>
      </w:r>
      <w:r w:rsidR="009701A3">
        <w:rPr>
          <w:rFonts w:ascii="Arial" w:hAnsi="Arial" w:cs="Arial"/>
        </w:rPr>
        <w:t xml:space="preserve"> such as JUND and c-FOS</w:t>
      </w:r>
      <w:ins w:id="645" w:author="Irina Lazar" w:date="2020-11-06T17:30:00Z">
        <w:r w:rsidR="003A116F">
          <w:rPr>
            <w:rFonts w:ascii="Arial" w:hAnsi="Arial" w:cs="Arial"/>
          </w:rPr>
          <w:t xml:space="preserve">, </w:t>
        </w:r>
      </w:ins>
      <w:r w:rsidR="00494984">
        <w:rPr>
          <w:rFonts w:ascii="Arial" w:hAnsi="Arial" w:cs="Arial"/>
        </w:rPr>
        <w:t>and pluripotency factors such as POU3F1</w:t>
      </w:r>
      <w:ins w:id="646" w:author="Irina Lazar" w:date="2020-11-06T17:30:00Z">
        <w:r w:rsidR="003A116F">
          <w:rPr>
            <w:rFonts w:ascii="Arial" w:hAnsi="Arial" w:cs="Arial"/>
          </w:rPr>
          <w:t>,</w:t>
        </w:r>
      </w:ins>
      <w:r w:rsidR="00494984">
        <w:rPr>
          <w:rFonts w:ascii="Arial" w:hAnsi="Arial" w:cs="Arial"/>
        </w:rPr>
        <w:t xml:space="preserve"> displayed enriched binding sites in the regions of increased chromatin accessibility</w:t>
      </w:r>
      <w:r w:rsidR="009B56C9">
        <w:rPr>
          <w:rFonts w:ascii="Arial" w:hAnsi="Arial" w:cs="Arial"/>
        </w:rPr>
        <w:t>.</w:t>
      </w:r>
      <w:r w:rsidR="009701A3">
        <w:rPr>
          <w:rFonts w:ascii="Arial" w:hAnsi="Arial" w:cs="Arial"/>
        </w:rPr>
        <w:t xml:space="preserve"> </w:t>
      </w:r>
      <w:ins w:id="647" w:author="Irina Lazar" w:date="2020-11-06T17:30:00Z">
        <w:r w:rsidR="003A116F">
          <w:rPr>
            <w:rFonts w:ascii="Arial" w:hAnsi="Arial" w:cs="Arial"/>
          </w:rPr>
          <w:t xml:space="preserve">In contrast, </w:t>
        </w:r>
      </w:ins>
      <w:r w:rsidR="00494984">
        <w:rPr>
          <w:rFonts w:ascii="Arial" w:hAnsi="Arial" w:cs="Arial"/>
        </w:rPr>
        <w:t>FOX and ETS TF motifs, known regulators of developmental pathways, mainly mapped to regions which decreased in accessibility in adult spermatogonial cells. For some of the enriched TF motifs, a preference for certain genomic locations was evident: NF-Y</w:t>
      </w:r>
      <w:ins w:id="648" w:author="Irina Lazar" w:date="2020-11-06T17:31:00Z">
        <w:r w:rsidR="003A116F">
          <w:rPr>
            <w:rFonts w:ascii="Arial" w:hAnsi="Arial" w:cs="Arial"/>
          </w:rPr>
          <w:t>A and B</w:t>
        </w:r>
      </w:ins>
      <w:r w:rsidR="00494984">
        <w:rPr>
          <w:rFonts w:ascii="Arial" w:hAnsi="Arial" w:cs="Arial"/>
        </w:rPr>
        <w:t xml:space="preserve"> binding sites exhibited enrichment specifically in intergenic regions of more accessible </w:t>
      </w:r>
      <w:ins w:id="649" w:author="Irina Lazar" w:date="2020-11-06T17:32:00Z">
        <w:r w:rsidR="00850C8B">
          <w:rPr>
            <w:rFonts w:ascii="Arial" w:hAnsi="Arial" w:cs="Arial"/>
          </w:rPr>
          <w:t>chromatin which</w:t>
        </w:r>
      </w:ins>
      <w:r w:rsidR="00494984">
        <w:rPr>
          <w:rFonts w:ascii="Arial" w:hAnsi="Arial" w:cs="Arial"/>
        </w:rPr>
        <w:t xml:space="preserve"> interestingly</w:t>
      </w:r>
      <w:ins w:id="650" w:author="Irina Lazar" w:date="2020-11-06T17:32:00Z">
        <w:r w:rsidR="003A116F">
          <w:rPr>
            <w:rFonts w:ascii="Arial" w:hAnsi="Arial" w:cs="Arial"/>
          </w:rPr>
          <w:t>,</w:t>
        </w:r>
      </w:ins>
      <w:r w:rsidR="00494984">
        <w:rPr>
          <w:rFonts w:ascii="Arial" w:hAnsi="Arial" w:cs="Arial"/>
        </w:rPr>
        <w:t xml:space="preserve"> were also associated with spermatogenesis-related pathways</w:t>
      </w:r>
      <w:r w:rsidR="003C5F25">
        <w:rPr>
          <w:rFonts w:ascii="Arial" w:hAnsi="Arial" w:cs="Arial"/>
        </w:rPr>
        <w:t xml:space="preserve">. NF-YA/B also </w:t>
      </w:r>
      <w:ins w:id="651" w:author="Irina Lazar" w:date="2020-11-06T17:32:00Z">
        <w:r w:rsidR="00850C8B">
          <w:rPr>
            <w:rFonts w:ascii="Arial" w:hAnsi="Arial" w:cs="Arial"/>
          </w:rPr>
          <w:t>localized in intergenic</w:t>
        </w:r>
      </w:ins>
      <w:r w:rsidR="003C5F25">
        <w:rPr>
          <w:rFonts w:ascii="Arial" w:hAnsi="Arial" w:cs="Arial"/>
        </w:rPr>
        <w:t xml:space="preserve"> regions of open chromatin in humans spermatogonial cells</w:t>
      </w:r>
      <w:r w:rsidR="00CC1CAF">
        <w:rPr>
          <w:rFonts w:ascii="Arial" w:hAnsi="Arial" w:cs="Arial"/>
        </w:rPr>
        <w:t xml:space="preserve"> </w:t>
      </w:r>
      <w:ins w:id="652" w:author="Irina Lazar" w:date="2020-11-06T15:48:00Z">
        <w:r w:rsidR="002D679F">
          <w:rPr>
            <w:rFonts w:ascii="Arial" w:hAnsi="Arial" w:cs="Arial"/>
          </w:rPr>
          <w:fldChar w:fldCharType="begin" w:fldLock="1"/>
        </w:r>
      </w:ins>
      <w:r w:rsidR="00BE2E6B">
        <w:rPr>
          <w:rFonts w:ascii="Arial" w:hAnsi="Arial" w:cs="Arial"/>
        </w:rPr>
        <w:instrText>ADDIN CSL_CITATION {"citationItems":[{"id":"ITEM-1","itemData":{"DOI":"10.1016/j.stem.2017.09.003","abstract":"Graphical Abstract Highlights d Open chromatin in hSSCs correlates with pioneer factors and hormone receptors d hSSC differentiation involves four sequential cellular/ developmental states d Key transitions involve the cell cycle, transcription factors, signaling, and metabolism In Brief Cairns and colleagues show that human spermatogonial stem cells (hSSCs) bear unique DNA methylation and open chromatin landscapes, which may enable proper development, niche responsiveness, and ''poised'' pluripotency. Interestingly, single-cell transcriptome and immunofluorescence analyses reveal four cellular states, spanning from quiescent hSSCs to proliferating, metabolically active, differentiating spermatogonia.","author":[{"dropping-particle":"","family":"Guo","given":"Jingtao","non-dropping-particle":"","parse-names":false,"suffix":""},{"dropping-particle":"","family":"Grow","given":"Edward J","non-dropping-particle":"","parse-names":false,"suffix":""},{"dropping-particle":"","family":"Yi","given":"Chongil","non-dropping-particle":"","parse-names":false,"suffix":""},{"dropping-particle":"","family":"Goriely","given":"Anne","non-dropping-particle":"","parse-names":false,"suffix":""},{"dropping-particle":"","family":"Hotaling","given":"James M","non-dropping-particle":"","parse-names":false,"suffix":""},{"dropping-particle":"","family":"Cairns Correspondence","given":"Bradley R","non-dropping-particle":"","parse-names":false,"suffix":""}],"id":"ITEM-1","issue":"4","issued":{"date-parts":[["2017"]]},"page":"533–546","title":"Chromatin and Single-Cell RNA-Seq Profiling Reveal Dynamic Signaling and Metabolic Transitions during Human Spermatogonial Stem Cell Development","type":"article-journal","volume":"21"},"uris":["http://www.mendeley.com/documents/?uuid=007637f7-f8a4-3162-a976-0ecbe9f9c893"]}],"mendeley":{"formattedCitation":"(Guo et al., 2017)","plainTextFormattedCitation":"(Guo et al., 2017)","previouslyFormattedCitation":"(Guo et al., 2017)"},"properties":{"noteIndex":0},"schema":"https://github.com/citation-style-language/schema/raw/master/csl-citation.json"}</w:instrText>
      </w:r>
      <w:r w:rsidR="002D679F">
        <w:rPr>
          <w:rFonts w:ascii="Arial" w:hAnsi="Arial" w:cs="Arial"/>
        </w:rPr>
        <w:fldChar w:fldCharType="separate"/>
      </w:r>
      <w:r w:rsidR="002D679F" w:rsidRPr="002D679F">
        <w:rPr>
          <w:rFonts w:ascii="Arial" w:hAnsi="Arial" w:cs="Arial"/>
          <w:noProof/>
        </w:rPr>
        <w:t>(Guo et al., 2017)</w:t>
      </w:r>
      <w:ins w:id="653" w:author="Irina Lazar" w:date="2020-11-06T15:48:00Z">
        <w:r w:rsidR="002D679F">
          <w:rPr>
            <w:rFonts w:ascii="Arial" w:hAnsi="Arial" w:cs="Arial"/>
          </w:rPr>
          <w:fldChar w:fldCharType="end"/>
        </w:r>
      </w:ins>
      <w:r w:rsidR="003C5F25">
        <w:rPr>
          <w:rFonts w:ascii="Arial" w:hAnsi="Arial" w:cs="Arial"/>
        </w:rPr>
        <w:t xml:space="preserve">, </w:t>
      </w:r>
      <w:r w:rsidR="00494984">
        <w:rPr>
          <w:rFonts w:ascii="Arial" w:hAnsi="Arial" w:cs="Arial"/>
        </w:rPr>
        <w:t xml:space="preserve">prompting additional </w:t>
      </w:r>
      <w:ins w:id="654" w:author="Irina Lazar" w:date="2020-11-06T17:32:00Z">
        <w:r w:rsidR="00850C8B">
          <w:rPr>
            <w:rFonts w:ascii="Arial" w:hAnsi="Arial" w:cs="Arial"/>
          </w:rPr>
          <w:t xml:space="preserve">investigation of </w:t>
        </w:r>
      </w:ins>
      <w:r w:rsidR="00494984">
        <w:rPr>
          <w:rFonts w:ascii="Arial" w:hAnsi="Arial" w:cs="Arial"/>
        </w:rPr>
        <w:t xml:space="preserve">their roles in regulating spermatogonial cell programs, with potential consequences for sperm formation. </w:t>
      </w:r>
      <w:del w:id="655" w:author="Irina Lazar" w:date="2020-11-06T19:50:00Z">
        <w:r w:rsidR="00494984" w:rsidDel="00D07C7C">
          <w:rPr>
            <w:rFonts w:ascii="Arial" w:hAnsi="Arial" w:cs="Arial"/>
          </w:rPr>
          <w:delText xml:space="preserve">Taken together, </w:delText>
        </w:r>
        <w:r w:rsidR="000C6D02" w:rsidDel="00D07C7C">
          <w:rPr>
            <w:rFonts w:ascii="Arial" w:hAnsi="Arial" w:cs="Arial"/>
          </w:rPr>
          <w:delText xml:space="preserve">these results reveal the existence of a dynamic chromatin landscape in spermatogonial cells as they transition </w:delText>
        </w:r>
        <w:r w:rsidR="00225970" w:rsidDel="00D07C7C">
          <w:rPr>
            <w:rFonts w:ascii="Arial" w:hAnsi="Arial" w:cs="Arial"/>
          </w:rPr>
          <w:delText xml:space="preserve">to adult stage, and suggest </w:delText>
        </w:r>
        <w:r w:rsidR="00884011" w:rsidDel="00D07C7C">
          <w:rPr>
            <w:rFonts w:ascii="Arial" w:hAnsi="Arial" w:cs="Arial"/>
          </w:rPr>
          <w:delText>distinct gene programs and TF networks associated with this reorganization.</w:delText>
        </w:r>
        <w:r w:rsidR="000C6D02" w:rsidDel="00D07C7C">
          <w:rPr>
            <w:rFonts w:ascii="Arial" w:hAnsi="Arial" w:cs="Arial"/>
          </w:rPr>
          <w:delText xml:space="preserve"> </w:delText>
        </w:r>
        <w:r w:rsidR="00494984" w:rsidDel="00D07C7C">
          <w:rPr>
            <w:rFonts w:ascii="Arial" w:hAnsi="Arial" w:cs="Arial"/>
          </w:rPr>
          <w:delText xml:space="preserve"> </w:delText>
        </w:r>
      </w:del>
    </w:p>
    <w:p w14:paraId="22847CAE" w14:textId="38A56141" w:rsidR="00A90271" w:rsidRDefault="00494984" w:rsidP="003074D8">
      <w:pPr>
        <w:spacing w:before="0" w:after="240"/>
        <w:rPr>
          <w:ins w:id="656" w:author="Irina Lazar" w:date="2020-11-06T13:30:00Z"/>
          <w:rFonts w:ascii="Arial" w:hAnsi="Arial" w:cs="Arial"/>
        </w:rPr>
      </w:pPr>
      <w:r>
        <w:rPr>
          <w:rFonts w:ascii="Arial" w:hAnsi="Arial" w:cs="Arial"/>
        </w:rPr>
        <w:t xml:space="preserve">Our comparison of </w:t>
      </w:r>
      <w:ins w:id="657" w:author="Irina Lazar" w:date="2020-11-06T14:07:00Z">
        <w:r w:rsidR="009A1200">
          <w:rPr>
            <w:rFonts w:ascii="Arial" w:hAnsi="Arial" w:cs="Arial"/>
          </w:rPr>
          <w:t>the gene expression</w:t>
        </w:r>
      </w:ins>
      <w:ins w:id="658" w:author="Irina Lazar" w:date="2020-11-06T17:33:00Z">
        <w:r w:rsidR="00850C8B">
          <w:rPr>
            <w:rFonts w:ascii="Arial" w:hAnsi="Arial" w:cs="Arial"/>
          </w:rPr>
          <w:t xml:space="preserve"> changes</w:t>
        </w:r>
      </w:ins>
      <w:ins w:id="659" w:author="Irina Lazar" w:date="2020-11-06T14:07:00Z">
        <w:r w:rsidR="009A1200">
          <w:rPr>
            <w:rFonts w:ascii="Arial" w:hAnsi="Arial" w:cs="Arial"/>
          </w:rPr>
          <w:t xml:space="preserve"> fro</w:t>
        </w:r>
      </w:ins>
      <w:ins w:id="660" w:author="Irina Lazar" w:date="2020-11-06T14:08:00Z">
        <w:r w:rsidR="009A1200">
          <w:rPr>
            <w:rFonts w:ascii="Arial" w:hAnsi="Arial" w:cs="Arial"/>
          </w:rPr>
          <w:t xml:space="preserve">m </w:t>
        </w:r>
      </w:ins>
      <w:ins w:id="661" w:author="Irina Lazar" w:date="2020-11-06T14:07:00Z">
        <w:r w:rsidR="009A1200">
          <w:rPr>
            <w:rFonts w:ascii="Arial" w:hAnsi="Arial" w:cs="Arial"/>
          </w:rPr>
          <w:t xml:space="preserve">PND8 </w:t>
        </w:r>
      </w:ins>
      <w:ins w:id="662" w:author="Irina Lazar" w:date="2020-11-06T17:33:00Z">
        <w:r w:rsidR="00850C8B">
          <w:rPr>
            <w:rFonts w:ascii="Arial" w:hAnsi="Arial" w:cs="Arial"/>
          </w:rPr>
          <w:t>to</w:t>
        </w:r>
      </w:ins>
      <w:ins w:id="663" w:author="Irina Lazar" w:date="2020-11-06T14:07:00Z">
        <w:r w:rsidR="009A1200">
          <w:rPr>
            <w:rFonts w:ascii="Arial" w:hAnsi="Arial" w:cs="Arial"/>
          </w:rPr>
          <w:t xml:space="preserve"> PND15 </w:t>
        </w:r>
      </w:ins>
      <w:r>
        <w:rPr>
          <w:rFonts w:ascii="Arial" w:hAnsi="Arial" w:cs="Arial"/>
        </w:rPr>
        <w:t>spermatogonial cell</w:t>
      </w:r>
      <w:ins w:id="664" w:author="Irina Lazar" w:date="2020-11-06T14:08:00Z">
        <w:r w:rsidR="009A1200">
          <w:rPr>
            <w:rFonts w:ascii="Arial" w:hAnsi="Arial" w:cs="Arial"/>
          </w:rPr>
          <w:t>s</w:t>
        </w:r>
      </w:ins>
      <w:r>
        <w:rPr>
          <w:rFonts w:ascii="Arial" w:hAnsi="Arial" w:cs="Arial"/>
        </w:rPr>
        <w:t xml:space="preserve"> </w:t>
      </w:r>
      <w:ins w:id="665" w:author="Irina Lazar" w:date="2020-11-06T12:52:00Z">
        <w:r w:rsidR="00793A27">
          <w:rPr>
            <w:rFonts w:ascii="Arial" w:hAnsi="Arial" w:cs="Arial"/>
          </w:rPr>
          <w:t xml:space="preserve">confirmed the dynamic transcriptome </w:t>
        </w:r>
      </w:ins>
      <w:ins w:id="666" w:author="Irina Lazar" w:date="2020-11-06T12:53:00Z">
        <w:r w:rsidR="00793A27">
          <w:rPr>
            <w:rFonts w:ascii="Arial" w:hAnsi="Arial" w:cs="Arial"/>
          </w:rPr>
          <w:t xml:space="preserve">associated with developing spermatogonial cell states </w:t>
        </w:r>
        <w:r w:rsidR="00793A27">
          <w:rPr>
            <w:rFonts w:ascii="Arial" w:hAnsi="Arial" w:cs="Arial"/>
          </w:rPr>
          <w:fldChar w:fldCharType="begin" w:fldLock="1"/>
        </w:r>
      </w:ins>
      <w:r w:rsidR="00432364">
        <w:rPr>
          <w:rFonts w:ascii="Arial" w:hAnsi="Arial" w:cs="Arial"/>
        </w:rPr>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Hammoud et al., 2015)","plainTextFormattedCitation":"(Grive et al., 2019; Hammoud et al., 2015)","previouslyFormattedCitation":"(Grive et al., 2019; Hammoud et al., 2015)"},"properties":{"noteIndex":0},"schema":"https://github.com/citation-style-language/schema/raw/master/csl-citation.json"}</w:instrText>
      </w:r>
      <w:r w:rsidR="00793A27">
        <w:rPr>
          <w:rFonts w:ascii="Arial" w:hAnsi="Arial" w:cs="Arial"/>
        </w:rPr>
        <w:fldChar w:fldCharType="separate"/>
      </w:r>
      <w:r w:rsidR="00793A27" w:rsidRPr="00793A27">
        <w:rPr>
          <w:rFonts w:ascii="Arial" w:hAnsi="Arial" w:cs="Arial"/>
          <w:noProof/>
        </w:rPr>
        <w:t>(Grive et al., 2019; Hammoud et al., 2015)</w:t>
      </w:r>
      <w:ins w:id="667" w:author="Irina Lazar" w:date="2020-11-06T12:53:00Z">
        <w:r w:rsidR="00793A27">
          <w:rPr>
            <w:rFonts w:ascii="Arial" w:hAnsi="Arial" w:cs="Arial"/>
          </w:rPr>
          <w:fldChar w:fldCharType="end"/>
        </w:r>
      </w:ins>
      <w:r>
        <w:rPr>
          <w:rFonts w:ascii="Arial" w:hAnsi="Arial" w:cs="Arial"/>
        </w:rPr>
        <w:t xml:space="preserve">. </w:t>
      </w:r>
      <w:r w:rsidR="00F320AD">
        <w:rPr>
          <w:rFonts w:ascii="Arial" w:hAnsi="Arial" w:cs="Arial"/>
        </w:rPr>
        <w:t xml:space="preserve">Notably, PND15 corresponds to the maturation of Sertoli cell niche </w:t>
      </w:r>
      <w:ins w:id="668" w:author="Irina Lazar" w:date="2020-11-06T17:33:00Z">
        <w:r w:rsidR="00850C8B">
          <w:rPr>
            <w:rFonts w:ascii="Arial" w:hAnsi="Arial" w:cs="Arial"/>
          </w:rPr>
          <w:t xml:space="preserve">in the </w:t>
        </w:r>
      </w:ins>
      <w:ins w:id="669" w:author="Irina Lazar" w:date="2020-11-06T14:08:00Z">
        <w:r w:rsidR="009A1200">
          <w:rPr>
            <w:rFonts w:ascii="Arial" w:hAnsi="Arial" w:cs="Arial"/>
          </w:rPr>
          <w:t xml:space="preserve">mouse </w:t>
        </w:r>
      </w:ins>
      <w:r w:rsidR="00F320AD">
        <w:rPr>
          <w:rFonts w:ascii="Arial" w:hAnsi="Arial" w:cs="Arial"/>
        </w:rPr>
        <w:t xml:space="preserve">testis </w:t>
      </w:r>
      <w:r w:rsidR="00F320AD">
        <w:fldChar w:fldCharType="begin" w:fldLock="1"/>
      </w:r>
      <w:r w:rsidR="00F320AD" w:rsidRPr="00F320AD">
        <w:instrText>ADDIN CSL_CITATION {"citationItems":[{"id":"ITEM-1","itemData":{"DOI":"10.1073/pnas.111158198","ISSN":"00278424","PMID":"11371640","abstract":"Little is known about stem cell biology or the specialized environments or niches believed to control stem cell renewal and differentiation in self-renewing tissues of the body. Functional assays for stem cells are available only for hematopoiesis and spermatogenesis, and the microenvironment, or niche, for hematopoiesis is relatively inaccessible, making it difficult to analyze donor stem cell colonization events in recipients. In contrast, the recently developed spermatogonial stem cell assay system allows quantitation of individual colonization events, facilitating studies of stem cells and their associated microenvironment. By using this assay system, we found a 39-fold increase in male germ-line stem cells during development from birth to adult in the mouse. However, colony size or area of spermatogenesis generated by neonate and adult stem cells, 2-3 months after transplantation into adult tubules, was similar (</w:instrText>
      </w:r>
      <w:r w:rsidR="00F320AD" w:rsidRPr="00F320AD">
        <w:rPr>
          <w:rFonts w:ascii="Bradley Hand Bold" w:hAnsi="Bradley Hand Bold" w:cs="Bradley Hand Bold"/>
        </w:rPr>
        <w:instrText>∼</w:instrText>
      </w:r>
      <w:r w:rsidR="00F320AD" w:rsidRPr="00F320AD">
        <w:instrText>0.5 mm2). In contrast, the microenvironment in the immature pup testis was 9.4 times better than adult testis in allowing colonization events, and the area colonized per donor stem cell, whether from adult or pup, was about 4.0 times larger in recipient pups than adults. These factors facilitated the restoration of fertility by donor stem cells transplanted to infertile pups. Thus, our results demonstrate that stem cells and their niches undergo dramatic changes in the postnatal testis, and the microenvironment of the pup testis provides a more hospitable environment for transplantation of male germ-line stem cells.","author":[{"dropping-particle":"","family":"Shinohara","given":"Takashi","non-dropping-particle":"","parse-names":false,"suffix":""},{"dropping-particle":"","family":"Orwig","given":"Kyle E.","non-dropping-particle":"","parse-names":false,"suffix":""},{"dropping-particle":"","family":"Avarbock","given":"Mary R.","non-dropping-particle":"","parse-names":false,"suffix":""},{"dropping-particle":"","family":"Brinster","given":"Ralph L.","non-dropping-particle":"","parse-names":false,"suffix":""}],"container-title":"Proceedings of the National Academy of Sciences of the United States of America","id":"ITEM-1","issue":"11","issued":{"date-parts":[["2001","5","22"]]},"page":"6186-6191","publisher":"National Academy of Sciences","title":"Remodeling of the postnatal mouse testis is accompanied by dramatic changes in stem cell number and niche accessibility","type":"article-journal","volume":"98"},"uris":["http://www.mendeley.com/documents/?uuid=3c731857-6c3b-3b01-85ab-1e220a91edd3"]},{"id":"ITEM-2","itemData":{"DOI":"10.1007/BF00344405","ISSN":"0302766X","PMID":"5596658","abstract":"The development of the Sertoli cells of the testis of the white mouse was studied with the electron microscope at weekly intervals from birth to sexual maturity, utilizing fixation in a glutaraldehyde-formaldehyde mixture followed by OsO4. The Sertoli cells underwent a rapid structural differentiation between 1-2 and 4-5 weeks postnatally. Large increases were noted in cell size, in the extent of cell processes extending between germinal cells, and in the abundance of certain cytoplasmic organelles, particularly the agranular endoplasmic reticulum and Golgi apparatus. The apparent sequences of development of the characteristic junctional complexes and tri-partite nucleoli of Sertoli cells were observed. The development of structural specializations is discussed in terms of established and proposed functions of the Sertoli cells, and the demonstration of abundant agranular endoplasmic reticulum is considered in relation to the possibility of steroid hormone production by Sertoli cells. © 1967 Springer-Verlag.","author":[{"dropping-particle":"","family":"Flickinger","given":"Charles J.","non-dropping-particle":"","parse-names":false,"suffix":""}],"container-title":"Zeitschrift für Zellforschung und Mikroskopische Anatomie","id":"ITEM-2","issue":"1","issued":{"date-parts":[["1967","3"]]},"page":"92-113","publisher":"Springer-Verlag","title":"The postnatal development of the Sertoli cells of the mouse","type":"article-journal","volume":"78"},"uris":["http://www.mendeley.com/documents/?uuid=224bdef4-cc76-3405-a957-058b6e33d19e"]}],"mendeley":{"formattedCitation":"(Flickinger, 1967; Shinohara et al., 2001)","plainTextFormattedCitation":"(Flickinger, 1967; Shinohara et al., 2001)","previouslyFormattedCitation":"(Flickinger, 1967; Shinohara et al., 2001)"},"properties":{"noteIndex":0},"schema":"https://github.com/citation-style-language/schema/raw/master/csl-citation.json"}</w:instrText>
      </w:r>
      <w:r w:rsidR="00F320AD">
        <w:fldChar w:fldCharType="separate"/>
      </w:r>
      <w:r w:rsidR="00F320AD" w:rsidRPr="00F320AD">
        <w:rPr>
          <w:rFonts w:ascii="Arial" w:hAnsi="Arial" w:cs="Arial"/>
          <w:noProof/>
        </w:rPr>
        <w:t>(Flickinger, 1967; Shinohara et al., 2001)</w:t>
      </w:r>
      <w:r w:rsidR="00F320AD">
        <w:fldChar w:fldCharType="end"/>
      </w:r>
      <w:r w:rsidR="00F320AD">
        <w:rPr>
          <w:rFonts w:ascii="Arial" w:hAnsi="Arial" w:cs="Arial"/>
        </w:rPr>
        <w:t xml:space="preserve">. Upregulation of </w:t>
      </w:r>
      <w:ins w:id="670" w:author="Irina Lazar" w:date="2020-11-06T13:24:00Z">
        <w:r w:rsidR="00F320AD">
          <w:rPr>
            <w:rFonts w:ascii="Arial" w:hAnsi="Arial" w:cs="Arial"/>
          </w:rPr>
          <w:t xml:space="preserve">pathways associated with </w:t>
        </w:r>
      </w:ins>
      <w:ins w:id="671" w:author="Irina Lazar" w:date="2020-11-06T13:26:00Z">
        <w:r w:rsidR="00190954">
          <w:rPr>
            <w:rFonts w:ascii="Arial" w:hAnsi="Arial" w:cs="Arial"/>
          </w:rPr>
          <w:t>signal transduction</w:t>
        </w:r>
      </w:ins>
      <w:ins w:id="672" w:author="Irina Lazar" w:date="2020-11-06T13:28:00Z">
        <w:r w:rsidR="00167682">
          <w:rPr>
            <w:rFonts w:ascii="Arial" w:hAnsi="Arial" w:cs="Arial"/>
          </w:rPr>
          <w:t xml:space="preserve"> and cellular transport</w:t>
        </w:r>
      </w:ins>
      <w:r w:rsidR="00F320AD">
        <w:rPr>
          <w:rFonts w:ascii="Arial" w:hAnsi="Arial" w:cs="Arial"/>
        </w:rPr>
        <w:t xml:space="preserve"> in PND15 spermatogonia suggest</w:t>
      </w:r>
      <w:ins w:id="673" w:author="Irina Lazar" w:date="2020-11-06T13:28:00Z">
        <w:r w:rsidR="00167682">
          <w:rPr>
            <w:rFonts w:ascii="Arial" w:hAnsi="Arial" w:cs="Arial"/>
          </w:rPr>
          <w:t>s</w:t>
        </w:r>
      </w:ins>
      <w:r w:rsidR="00F320AD">
        <w:rPr>
          <w:rFonts w:ascii="Arial" w:hAnsi="Arial" w:cs="Arial"/>
        </w:rPr>
        <w:t xml:space="preserve"> an increased cellular communication with the somatic niche</w:t>
      </w:r>
      <w:ins w:id="674" w:author="Irina Lazar" w:date="2020-11-06T14:09:00Z">
        <w:r w:rsidR="00413F97">
          <w:rPr>
            <w:rFonts w:ascii="Arial" w:hAnsi="Arial" w:cs="Arial"/>
          </w:rPr>
          <w:t>,</w:t>
        </w:r>
      </w:ins>
      <w:r w:rsidR="00F320AD">
        <w:rPr>
          <w:rFonts w:ascii="Arial" w:hAnsi="Arial" w:cs="Arial"/>
        </w:rPr>
        <w:t xml:space="preserve"> compared to the first week of postnatal development. </w:t>
      </w:r>
      <w:r>
        <w:rPr>
          <w:rFonts w:ascii="Arial" w:hAnsi="Arial" w:cs="Arial"/>
        </w:rPr>
        <w:t xml:space="preserve">We complemented </w:t>
      </w:r>
      <w:ins w:id="675" w:author="Irina Lazar" w:date="2020-11-06T12:54:00Z">
        <w:r w:rsidR="00793A27">
          <w:rPr>
            <w:rFonts w:ascii="Arial" w:hAnsi="Arial" w:cs="Arial"/>
          </w:rPr>
          <w:t xml:space="preserve">these </w:t>
        </w:r>
      </w:ins>
      <w:r>
        <w:rPr>
          <w:rFonts w:ascii="Arial" w:hAnsi="Arial" w:cs="Arial"/>
        </w:rPr>
        <w:t xml:space="preserve">findings </w:t>
      </w:r>
      <w:ins w:id="676" w:author="Irina Lazar" w:date="2020-11-06T12:54:00Z">
        <w:r w:rsidR="00D734DE">
          <w:rPr>
            <w:rFonts w:ascii="Arial" w:hAnsi="Arial" w:cs="Arial"/>
          </w:rPr>
          <w:t xml:space="preserve">with </w:t>
        </w:r>
      </w:ins>
      <w:r>
        <w:rPr>
          <w:rFonts w:ascii="Arial" w:hAnsi="Arial" w:cs="Arial"/>
        </w:rPr>
        <w:t xml:space="preserve">literature RNA-seq data from PND14 and adult spermatogonia, and confirmed further transcriptome changes in signaling pathways related to mitochondria, developmental processes and cell-to-cell signaling. Furthermore, </w:t>
      </w:r>
      <w:ins w:id="677" w:author="Irina Lazar" w:date="2020-11-06T14:10:00Z">
        <w:r w:rsidR="00413F97">
          <w:rPr>
            <w:rFonts w:ascii="Arial" w:hAnsi="Arial" w:cs="Arial"/>
          </w:rPr>
          <w:t>we revealed</w:t>
        </w:r>
      </w:ins>
      <w:r>
        <w:rPr>
          <w:rFonts w:ascii="Arial" w:hAnsi="Arial" w:cs="Arial"/>
        </w:rPr>
        <w:t xml:space="preserve"> numerous pathways related to cytokine signaling upregulated in adult spermatogonia, which point to the recently suggested role of testis resident macrophages in maintaining and regulating spermatogonial proliferation </w:t>
      </w:r>
      <w:r>
        <w:lastRenderedPageBreak/>
        <w:fldChar w:fldCharType="begin" w:fldLock="1"/>
      </w:r>
      <w:r w:rsidR="00C15261">
        <w:instrText>ADDIN CSL_CITATION {"citationItems":[{"id":"ITEM-1","itemData":{"DOI":"10.1016/j.celrep.2015.07.015","ISSN":"22111247","PMID":"26257171","abstract":"The testis produces sperm throughout the male reproductive lifespan by balancing self-renewal and differentiation of spermatogonial stem cells (SSCs). Part of the SSC niche is thought to lie outside the seminiferous tubules of the testis; however, specific interstitial components of the niche that regulate spermatogonial divisions and differentiation remain undefined. We identified distinct populations of testicular macrophages, one of which lies on the surface of seminiferous tubules, in close apposition to areas of tubules enriched for undifferentiated spermatogonia. These macrophages express spermatogonial proliferation- and differentiation-inducing factors, such as colony-stimulating factor 1 (CSF1) and enzymes involved in retinoic acid (RA) biosynthesis. We show that transient depletion of macrophages leads to a disruption in spermatogonial differentiation. These findings reveal an unexpected role for macrophages in the spermatogonial niche in the testis and raise the possibility that macrophages play previously unappreciated roles in stem/progenitor cell regulation in other tissues.","author":[{"dropping-particle":"","family":"DeFalco","given":"Tony","non-dropping-particle":"","parse-names":false,"suffix":""},{"dropping-particle":"","family":"Potter","given":"Sarah J.","non-dropping-particle":"","parse-names":false,"suffix":""},{"dropping-particle":"V.","family":"Williams","given":"Alyna","non-dropping-particle":"","parse-names":false,"suffix":""},{"dropping-particle":"","family":"Waller","given":"Brittain","non-dropping-particle":"","parse-names":false,"suffix":""},{"dropping-particle":"","family":"Kan","given":"Matthew J.","non-dropping-particle":"","parse-names":false,"suffix":""},{"dropping-particle":"","family":"Capel","given":"Blanche","non-dropping-particle":"","parse-names":false,"suffix":""}],"container-title":"Cell Reports","id":"ITEM-1","issue":"7","issued":{"date-parts":[["2015","8","18"]]},"page":"1107-1119","publisher":"Elsevier B.V.","title":"Macrophages Contribute to the Spermatogonial Niche in the Adult Testis","type":"article-journal","volume":"12"},"uris":["http://www.mendeley.com/documents/?uuid=f6a39c13-c880-3543-b0c6-7d33c7325e16"]},{"id":"ITEM-2","itemData":{"DOI":"10.1016/j.stemcr.2017.12.009","ISSN":"22136711","PMID":"29337115","abstract":"Undifferentiated spermatogonia comprise a pool of stem cells and progenitor cells that show heterogeneous expression of markers, including the cell surface receptor GFRα1. Technical challenges in isolation of GFRα1+ versus GFRα1– undifferentiated spermatogonia have precluded the comparative molecular characterization of these subpopulations and their functional evaluation as stem cells. Here, we develop a method to purify these subpopulations by fluorescence-activated cell sorting and show that GFRα1+ and GFRα1– undifferentiated spermatogonia both demonstrate elevated transplantation activity, while differing principally in receptor tyrosine kinase signaling and cell cycle. We identify the cell surface molecule melanocyte cell adhesion molecule (MCAM) as differentially expressed in these populations and show that antibodies to MCAM allow isolation of highly enriched populations of GFRα1+ and GFRα1– spermatogonia from adult, wild-type mice. In germ cell culture, GFRα1– cells upregulate MCAM expression in response to glial cell line-derived neurotrophic factor (GDNF)/fibroblast growth factor (FGF) stimulation. In transplanted hosts, GFRα1– spermatogonia yield GFRα1+ spermatogonia and restore spermatogenesis, albeit at lower rates than their GFRα1+ counterparts. Together, these data provide support for a model of a stem cell pool in which the GFRα1+ and GFRα1– cells are closely related but show key cell-intrinsic differences and can interconvert between the two states based, in part, on access to niche factors. In this article, Garbuzov and colleagues devise a new strategy for isolating pure populations of GFRα1+ and GFRα1– undifferentiated spermatogonia from adult testis of TertTomato reporter mice based on expression of telomerase and GFRα1. Transcriptional profiling showed a remarkable similarity between GFRα1+ and GFRα1– cells, and both populations showed elevated stem cell activity by transplantation.","author":[{"dropping-particle":"","family":"Garbuzov","given":"Alina","non-dropping-particle":"","parse-names":false,"suffix":""},{"dropping-particle":"","family":"Pech","given":"Matthew F.","non-dropping-particle":"","parse-names":false,"suffix":""},{"dropping-particle":"","family":"Hasegawa","given":"Kazuteru","non-dropping-particle":"","parse-names":false,"suffix":""},{"dropping-particle":"","family":"Sukhwani","given":"Meena","non-dropping-particle":"","parse-names":false,"suffix":""},{"dropping-particle":"","family":"Zhang","given":"Ruixuan J.","non-dropping-particle":"","parse-names":false,"suffix":""},{"dropping-particle":"","family":"Orwig","given":"Kyle E.","non-dropping-particle":"","parse-names":false,"suffix":""},{"dropping-particle":"","family":"Artandi","given":"Steven E.","non-dropping-particle":"","parse-names":false,"suffix":""}],"container-title":"Stem Cell Reports","id":"ITEM-2","issue":"2","issued":{"date-parts":[["2018","2","13"]]},"page":"553-567","publisher":"Cell Press","title":"Purification of GFRα1+ and GFRα1– Spermatogonial Stem Cells Reveals a Niche-Dependent Mechanism for Fate Determination","type":"article-journal","volume":"10"},"uris":["http://www.mendeley.com/documents/?uuid=caa0ef88-33d0-3c6c-93ec-e6900997d0a7"]}],"mendeley":{"formattedCitation":"(DeFalco et al., 2015; Garbuzov et al., 2018)","plainTextFormattedCitation":"(DeFalco et al., 2015; Garbuzov et al., 2018)","previouslyFormattedCitation":"(DeFalco et al., 2015; Garbuzov et al., 2018)"},"properties":{"noteIndex":0},"schema":"https://github.com/citation-style-language/schema/raw/master/csl-citation.json"}</w:instrText>
      </w:r>
      <w:r>
        <w:fldChar w:fldCharType="separate"/>
      </w:r>
      <w:bookmarkStart w:id="678" w:name="__Fieldmark__13627_2742609292"/>
      <w:r>
        <w:rPr>
          <w:rFonts w:ascii="Arial" w:hAnsi="Arial" w:cs="Arial"/>
          <w:noProof/>
        </w:rPr>
        <w:t>(</w:t>
      </w:r>
      <w:bookmarkStart w:id="679" w:name="__Fieldmark__6686_2742609292"/>
      <w:r>
        <w:rPr>
          <w:rFonts w:ascii="Arial" w:hAnsi="Arial" w:cs="Arial"/>
          <w:noProof/>
        </w:rPr>
        <w:t>D</w:t>
      </w:r>
      <w:bookmarkStart w:id="680" w:name="__Fieldmark__2779_2742609292"/>
      <w:r>
        <w:rPr>
          <w:rFonts w:ascii="Arial" w:hAnsi="Arial" w:cs="Arial"/>
          <w:noProof/>
        </w:rPr>
        <w:t>eFalco et al., 2015; Garbuzov et al., 2018)</w:t>
      </w:r>
      <w:r>
        <w:fldChar w:fldCharType="end"/>
      </w:r>
      <w:bookmarkEnd w:id="678"/>
      <w:bookmarkEnd w:id="679"/>
      <w:bookmarkEnd w:id="680"/>
      <w:r>
        <w:rPr>
          <w:rFonts w:ascii="Arial" w:hAnsi="Arial" w:cs="Arial"/>
        </w:rPr>
        <w:t xml:space="preserve">. </w:t>
      </w:r>
      <w:ins w:id="681" w:author="Irina Lazar" w:date="2020-11-06T17:35:00Z">
        <w:r w:rsidR="00A031A3">
          <w:rPr>
            <w:rFonts w:ascii="Arial" w:hAnsi="Arial" w:cs="Arial"/>
          </w:rPr>
          <w:t>These</w:t>
        </w:r>
      </w:ins>
      <w:ins w:id="682" w:author="Irina Lazar" w:date="2020-11-06T13:29:00Z">
        <w:r w:rsidR="00A90271">
          <w:rPr>
            <w:rFonts w:ascii="Arial" w:hAnsi="Arial" w:cs="Arial"/>
          </w:rPr>
          <w:t xml:space="preserve"> findin</w:t>
        </w:r>
      </w:ins>
      <w:ins w:id="683" w:author="Irina Lazar" w:date="2020-11-06T13:30:00Z">
        <w:r w:rsidR="00A90271">
          <w:rPr>
            <w:rFonts w:ascii="Arial" w:hAnsi="Arial" w:cs="Arial"/>
          </w:rPr>
          <w:t>gs suggest that</w:t>
        </w:r>
      </w:ins>
      <w:ins w:id="684" w:author="Irina Lazar" w:date="2020-11-06T14:10:00Z">
        <w:r w:rsidR="00413F97">
          <w:rPr>
            <w:rFonts w:ascii="Arial" w:hAnsi="Arial" w:cs="Arial"/>
          </w:rPr>
          <w:t>,</w:t>
        </w:r>
      </w:ins>
      <w:ins w:id="685" w:author="Irina Lazar" w:date="2020-11-06T13:30:00Z">
        <w:r w:rsidR="00A90271">
          <w:rPr>
            <w:rFonts w:ascii="Arial" w:hAnsi="Arial" w:cs="Arial"/>
          </w:rPr>
          <w:t xml:space="preserve"> as the testis matures and the </w:t>
        </w:r>
      </w:ins>
      <w:ins w:id="686" w:author="Irina Lazar" w:date="2020-11-06T13:31:00Z">
        <w:r w:rsidR="00A90271">
          <w:rPr>
            <w:rFonts w:ascii="Arial" w:hAnsi="Arial" w:cs="Arial"/>
          </w:rPr>
          <w:t xml:space="preserve">somatic niche develops, spermatogonial cells </w:t>
        </w:r>
        <w:r w:rsidR="00657A31">
          <w:rPr>
            <w:rFonts w:ascii="Arial" w:hAnsi="Arial" w:cs="Arial"/>
          </w:rPr>
          <w:t>rely</w:t>
        </w:r>
        <w:r w:rsidR="00A90271">
          <w:rPr>
            <w:rFonts w:ascii="Arial" w:hAnsi="Arial" w:cs="Arial"/>
          </w:rPr>
          <w:t xml:space="preserve"> more </w:t>
        </w:r>
        <w:r w:rsidR="00657A31">
          <w:rPr>
            <w:rFonts w:ascii="Arial" w:hAnsi="Arial" w:cs="Arial"/>
          </w:rPr>
          <w:t>on paracrine signaling</w:t>
        </w:r>
      </w:ins>
      <w:ins w:id="687" w:author="Irina Lazar" w:date="2020-11-06T14:11:00Z">
        <w:r w:rsidR="00413F97">
          <w:rPr>
            <w:rFonts w:ascii="Arial" w:hAnsi="Arial" w:cs="Arial"/>
          </w:rPr>
          <w:t xml:space="preserve"> and </w:t>
        </w:r>
        <w:r w:rsidR="009C2426">
          <w:rPr>
            <w:rFonts w:ascii="Arial" w:hAnsi="Arial" w:cs="Arial"/>
          </w:rPr>
          <w:t xml:space="preserve">undergo </w:t>
        </w:r>
      </w:ins>
      <w:ins w:id="688" w:author="Irina Lazar" w:date="2020-11-06T14:13:00Z">
        <w:r w:rsidR="003D69E7">
          <w:rPr>
            <w:rFonts w:ascii="Arial" w:hAnsi="Arial" w:cs="Arial"/>
          </w:rPr>
          <w:t xml:space="preserve">vast </w:t>
        </w:r>
        <w:r w:rsidR="009C2426">
          <w:rPr>
            <w:rFonts w:ascii="Arial" w:hAnsi="Arial" w:cs="Arial"/>
          </w:rPr>
          <w:t>cha</w:t>
        </w:r>
        <w:r w:rsidR="003D69E7">
          <w:rPr>
            <w:rFonts w:ascii="Arial" w:hAnsi="Arial" w:cs="Arial"/>
          </w:rPr>
          <w:t>n</w:t>
        </w:r>
        <w:r w:rsidR="009C2426">
          <w:rPr>
            <w:rFonts w:ascii="Arial" w:hAnsi="Arial" w:cs="Arial"/>
          </w:rPr>
          <w:t>ges in</w:t>
        </w:r>
      </w:ins>
      <w:ins w:id="689" w:author="Irina Lazar" w:date="2020-11-06T14:11:00Z">
        <w:r w:rsidR="00413F97">
          <w:rPr>
            <w:rFonts w:ascii="Arial" w:hAnsi="Arial" w:cs="Arial"/>
          </w:rPr>
          <w:t xml:space="preserve"> gene expression programs</w:t>
        </w:r>
      </w:ins>
      <w:ins w:id="690" w:author="Irina Lazar" w:date="2020-11-06T14:12:00Z">
        <w:r w:rsidR="009C2426">
          <w:rPr>
            <w:rFonts w:ascii="Arial" w:hAnsi="Arial" w:cs="Arial"/>
          </w:rPr>
          <w:t xml:space="preserve">. </w:t>
        </w:r>
      </w:ins>
      <w:ins w:id="691" w:author="Irina Lazar" w:date="2020-11-06T14:11:00Z">
        <w:r w:rsidR="00413F97">
          <w:rPr>
            <w:rFonts w:ascii="Arial" w:hAnsi="Arial" w:cs="Arial"/>
          </w:rPr>
          <w:t xml:space="preserve"> </w:t>
        </w:r>
      </w:ins>
      <w:ins w:id="692" w:author="Irina Lazar" w:date="2020-11-06T13:31:00Z">
        <w:r w:rsidR="00657A31">
          <w:rPr>
            <w:rFonts w:ascii="Arial" w:hAnsi="Arial" w:cs="Arial"/>
          </w:rPr>
          <w:t xml:space="preserve"> </w:t>
        </w:r>
      </w:ins>
    </w:p>
    <w:p w14:paraId="5BCA97D1" w14:textId="2A207C9F" w:rsidR="00141FE2" w:rsidRDefault="00494984" w:rsidP="003074D8">
      <w:pPr>
        <w:spacing w:before="0" w:after="240"/>
      </w:pPr>
      <w:r>
        <w:rPr>
          <w:rFonts w:ascii="Arial" w:hAnsi="Arial" w:cs="Arial"/>
        </w:rPr>
        <w:t xml:space="preserve">To </w:t>
      </w:r>
      <w:ins w:id="693" w:author="Irina Lazar" w:date="2020-11-06T14:20:00Z">
        <w:r w:rsidR="00EB106B">
          <w:rPr>
            <w:rFonts w:ascii="Arial" w:hAnsi="Arial" w:cs="Arial"/>
          </w:rPr>
          <w:t xml:space="preserve">obtain a comprehensive profile of the chromatin and the </w:t>
        </w:r>
      </w:ins>
      <w:ins w:id="694" w:author="Irina Lazar" w:date="2020-11-06T14:21:00Z">
        <w:r w:rsidR="00EB106B">
          <w:rPr>
            <w:rFonts w:ascii="Arial" w:hAnsi="Arial" w:cs="Arial"/>
          </w:rPr>
          <w:t>transcriptome differences between early postnatal and adult spermatogonial cells,</w:t>
        </w:r>
      </w:ins>
      <w:r>
        <w:rPr>
          <w:rFonts w:ascii="Arial" w:hAnsi="Arial" w:cs="Arial"/>
        </w:rPr>
        <w:t xml:space="preserve"> we </w:t>
      </w:r>
      <w:ins w:id="695" w:author="Irina Lazar" w:date="2020-11-06T14:21:00Z">
        <w:r w:rsidR="00EB106B">
          <w:rPr>
            <w:rFonts w:ascii="Arial" w:hAnsi="Arial" w:cs="Arial"/>
          </w:rPr>
          <w:t>have integrated the</w:t>
        </w:r>
      </w:ins>
      <w:r>
        <w:rPr>
          <w:rFonts w:ascii="Arial" w:hAnsi="Arial" w:cs="Arial"/>
        </w:rPr>
        <w:t xml:space="preserve"> </w:t>
      </w:r>
      <w:ins w:id="696" w:author="Irina Lazar" w:date="2020-11-06T14:22:00Z">
        <w:r w:rsidR="00545829">
          <w:rPr>
            <w:rFonts w:ascii="Arial" w:hAnsi="Arial" w:cs="Arial"/>
          </w:rPr>
          <w:t>chromatin accessibility and gene expressio</w:t>
        </w:r>
      </w:ins>
      <w:ins w:id="697" w:author="Irina Lazar" w:date="2020-11-06T14:23:00Z">
        <w:r w:rsidR="00545829">
          <w:rPr>
            <w:rFonts w:ascii="Arial" w:hAnsi="Arial" w:cs="Arial"/>
          </w:rPr>
          <w:t>n</w:t>
        </w:r>
      </w:ins>
      <w:r>
        <w:rPr>
          <w:rFonts w:ascii="Arial" w:hAnsi="Arial" w:cs="Arial"/>
        </w:rPr>
        <w:t xml:space="preserve">, </w:t>
      </w:r>
      <w:ins w:id="698" w:author="Irina Lazar" w:date="2020-11-06T14:22:00Z">
        <w:r w:rsidR="00EB106B">
          <w:rPr>
            <w:rFonts w:ascii="Arial" w:hAnsi="Arial" w:cs="Arial"/>
          </w:rPr>
          <w:t>with</w:t>
        </w:r>
      </w:ins>
      <w:r>
        <w:rPr>
          <w:rFonts w:ascii="Arial" w:hAnsi="Arial" w:cs="Arial"/>
        </w:rPr>
        <w:t xml:space="preserve"> </w:t>
      </w:r>
      <w:ins w:id="699" w:author="Irina Lazar" w:date="2020-11-06T14:23:00Z">
        <w:r w:rsidR="00545829">
          <w:rPr>
            <w:rFonts w:ascii="Arial" w:hAnsi="Arial" w:cs="Arial"/>
          </w:rPr>
          <w:t>known</w:t>
        </w:r>
      </w:ins>
      <w:r>
        <w:rPr>
          <w:rFonts w:ascii="Arial" w:hAnsi="Arial" w:cs="Arial"/>
        </w:rPr>
        <w:t xml:space="preserve"> </w:t>
      </w:r>
      <w:ins w:id="700" w:author="Irina Lazar" w:date="2020-11-06T14:24:00Z">
        <w:r w:rsidR="00545829">
          <w:rPr>
            <w:rFonts w:ascii="Arial" w:hAnsi="Arial" w:cs="Arial"/>
          </w:rPr>
          <w:t xml:space="preserve"> </w:t>
        </w:r>
      </w:ins>
      <w:r>
        <w:rPr>
          <w:rFonts w:ascii="Arial" w:hAnsi="Arial" w:cs="Arial"/>
        </w:rPr>
        <w:t>histone</w:t>
      </w:r>
      <w:ins w:id="701" w:author="Irina Lazar" w:date="2020-11-06T14:25:00Z">
        <w:r w:rsidR="00545829">
          <w:rPr>
            <w:rFonts w:ascii="Arial" w:hAnsi="Arial" w:cs="Arial"/>
          </w:rPr>
          <w:t xml:space="preserve"> H3</w:t>
        </w:r>
      </w:ins>
      <w:r>
        <w:rPr>
          <w:rFonts w:ascii="Arial" w:hAnsi="Arial" w:cs="Arial"/>
        </w:rPr>
        <w:t xml:space="preserve"> modifications and </w:t>
      </w:r>
      <w:ins w:id="702" w:author="Irina Lazar" w:date="2020-11-06T14:24:00Z">
        <w:r w:rsidR="00545829">
          <w:rPr>
            <w:rFonts w:ascii="Arial" w:hAnsi="Arial" w:cs="Arial"/>
          </w:rPr>
          <w:t xml:space="preserve">global </w:t>
        </w:r>
      </w:ins>
      <w:r>
        <w:rPr>
          <w:rFonts w:ascii="Arial" w:hAnsi="Arial" w:cs="Arial"/>
        </w:rPr>
        <w:t>DNAme</w:t>
      </w:r>
      <w:ins w:id="703" w:author="Irina Lazar" w:date="2020-11-06T14:25:00Z">
        <w:r w:rsidR="00545829">
          <w:rPr>
            <w:rFonts w:ascii="Arial" w:hAnsi="Arial" w:cs="Arial"/>
          </w:rPr>
          <w:t xml:space="preserve"> patterns</w:t>
        </w:r>
      </w:ins>
      <w:r>
        <w:rPr>
          <w:rFonts w:ascii="Arial" w:hAnsi="Arial" w:cs="Arial"/>
        </w:rPr>
        <w:t xml:space="preserve"> </w:t>
      </w:r>
      <w:ins w:id="704" w:author="Irina Lazar" w:date="2020-11-06T14:23:00Z">
        <w:r w:rsidR="00545829">
          <w:rPr>
            <w:rFonts w:ascii="Arial" w:hAnsi="Arial" w:cs="Arial"/>
          </w:rPr>
          <w:t>of</w:t>
        </w:r>
      </w:ins>
      <w:r>
        <w:rPr>
          <w:rFonts w:ascii="Arial" w:hAnsi="Arial" w:cs="Arial"/>
        </w:rPr>
        <w:t xml:space="preserve"> </w:t>
      </w:r>
      <w:ins w:id="705" w:author="Irina Lazar" w:date="2020-11-06T14:23:00Z">
        <w:r w:rsidR="00545829">
          <w:rPr>
            <w:rFonts w:ascii="Arial" w:hAnsi="Arial" w:cs="Arial"/>
          </w:rPr>
          <w:t>THY1</w:t>
        </w:r>
        <w:r w:rsidR="00545829" w:rsidRPr="00545829">
          <w:rPr>
            <w:rFonts w:ascii="Arial" w:hAnsi="Arial" w:cs="Arial"/>
            <w:vertAlign w:val="superscript"/>
          </w:rPr>
          <w:t>+</w:t>
        </w:r>
        <w:r w:rsidR="00545829">
          <w:rPr>
            <w:rFonts w:ascii="Arial" w:hAnsi="Arial" w:cs="Arial"/>
          </w:rPr>
          <w:t xml:space="preserve"> </w:t>
        </w:r>
      </w:ins>
      <w:r>
        <w:rPr>
          <w:rFonts w:ascii="Arial" w:hAnsi="Arial" w:cs="Arial"/>
        </w:rPr>
        <w:t>spermatogonial cells</w:t>
      </w:r>
      <w:ins w:id="706" w:author="Irina Lazar" w:date="2020-11-06T14:23:00Z">
        <w:r w:rsidR="00545829">
          <w:rPr>
            <w:rFonts w:ascii="Arial" w:hAnsi="Arial" w:cs="Arial"/>
          </w:rPr>
          <w:t xml:space="preserve"> from</w:t>
        </w:r>
      </w:ins>
      <w:r>
        <w:rPr>
          <w:rFonts w:ascii="Arial" w:hAnsi="Arial" w:cs="Arial"/>
        </w:rPr>
        <w:t xml:space="preserve"> </w:t>
      </w:r>
      <w:r>
        <w:fldChar w:fldCharType="begin" w:fldLock="1"/>
      </w:r>
      <w: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cells.","type":"article-journal","volume":"29"},"uris":["http://www.mendeley.com/documents/?uuid=095420d7-c539-49c9-9a60-ce3b20536421"]}],"mendeley":{"formattedCitation":"(Hammoud et al., 2014, 2015)","plainTextFormattedCitation":"(Hammoud et al., 2014, 2015)","previouslyFormattedCitation":"(Hammoud et al., 2014, 2015)"},"properties":{"noteIndex":0},"schema":"https://github.com/citation-style-language/schema/raw/master/csl-citation.json"}</w:instrText>
      </w:r>
      <w:r>
        <w:fldChar w:fldCharType="separate"/>
      </w:r>
      <w:bookmarkStart w:id="707" w:name="__Fieldmark__13638_2742609292"/>
      <w:r>
        <w:rPr>
          <w:rFonts w:ascii="Arial" w:hAnsi="Arial" w:cs="Arial"/>
          <w:noProof/>
        </w:rPr>
        <w:t>(</w:t>
      </w:r>
      <w:bookmarkStart w:id="708" w:name="__Fieldmark__6693_2742609292"/>
      <w:r>
        <w:rPr>
          <w:rFonts w:ascii="Arial" w:hAnsi="Arial" w:cs="Arial"/>
          <w:noProof/>
        </w:rPr>
        <w:t>H</w:t>
      </w:r>
      <w:bookmarkStart w:id="709" w:name="__Fieldmark__2808_2742609292"/>
      <w:r>
        <w:rPr>
          <w:rFonts w:ascii="Arial" w:hAnsi="Arial" w:cs="Arial"/>
          <w:noProof/>
        </w:rPr>
        <w:t>ammoud et al., 2014, 2015)</w:t>
      </w:r>
      <w:r>
        <w:fldChar w:fldCharType="end"/>
      </w:r>
      <w:bookmarkEnd w:id="707"/>
      <w:bookmarkEnd w:id="708"/>
      <w:bookmarkEnd w:id="709"/>
      <w:r>
        <w:rPr>
          <w:rFonts w:ascii="Arial" w:hAnsi="Arial" w:cs="Arial"/>
        </w:rPr>
        <w:t xml:space="preserve">. </w:t>
      </w:r>
      <w:ins w:id="710" w:author="Irina Lazar" w:date="2020-11-06T14:27:00Z">
        <w:r w:rsidR="00301DE4">
          <w:rPr>
            <w:rFonts w:ascii="Arial" w:hAnsi="Arial" w:cs="Arial"/>
          </w:rPr>
          <w:t xml:space="preserve">This allowed us to identify </w:t>
        </w:r>
      </w:ins>
      <w:ins w:id="711" w:author="Irina Lazar" w:date="2020-11-06T14:29:00Z">
        <w:r w:rsidR="005A4AB6">
          <w:rPr>
            <w:rFonts w:ascii="Arial" w:hAnsi="Arial" w:cs="Arial"/>
          </w:rPr>
          <w:t>4</w:t>
        </w:r>
      </w:ins>
      <w:ins w:id="712" w:author="Irina Lazar" w:date="2020-11-06T14:27:00Z">
        <w:r w:rsidR="00301DE4">
          <w:rPr>
            <w:rFonts w:ascii="Arial" w:hAnsi="Arial" w:cs="Arial"/>
          </w:rPr>
          <w:t xml:space="preserve"> distinct categories of </w:t>
        </w:r>
      </w:ins>
      <w:ins w:id="713" w:author="Irina Lazar" w:date="2020-11-06T14:28:00Z">
        <w:r w:rsidR="005A4AB6">
          <w:rPr>
            <w:rFonts w:ascii="Arial" w:hAnsi="Arial" w:cs="Arial"/>
          </w:rPr>
          <w:t xml:space="preserve">differentially accessible chromatin regions for </w:t>
        </w:r>
      </w:ins>
      <w:ins w:id="714" w:author="Irina Lazar" w:date="2020-11-06T14:29:00Z">
        <w:r w:rsidR="005A4AB6">
          <w:rPr>
            <w:rFonts w:ascii="Arial" w:hAnsi="Arial" w:cs="Arial"/>
          </w:rPr>
          <w:t>which the nearest gene was dynamically expressed between early postnatal and adult stages.</w:t>
        </w:r>
      </w:ins>
      <w:ins w:id="715" w:author="Irina Lazar" w:date="2020-11-06T14:27:00Z">
        <w:r w:rsidR="00301DE4">
          <w:rPr>
            <w:rFonts w:ascii="Arial" w:hAnsi="Arial" w:cs="Arial"/>
          </w:rPr>
          <w:t xml:space="preserve"> </w:t>
        </w:r>
      </w:ins>
      <w:r>
        <w:rPr>
          <w:rFonts w:ascii="Arial" w:hAnsi="Arial" w:cs="Arial"/>
        </w:rPr>
        <w:t xml:space="preserve">Interestingly, we found </w:t>
      </w:r>
      <w:ins w:id="716" w:author="Irina Lazar" w:date="2020-11-06T14:30:00Z">
        <w:r w:rsidR="005A4AB6">
          <w:rPr>
            <w:rFonts w:ascii="Arial" w:hAnsi="Arial" w:cs="Arial"/>
          </w:rPr>
          <w:t xml:space="preserve">a </w:t>
        </w:r>
      </w:ins>
      <w:ins w:id="717" w:author="Irina Lazar" w:date="2020-11-06T15:19:00Z">
        <w:r w:rsidR="009C4448">
          <w:rPr>
            <w:rFonts w:ascii="Arial" w:hAnsi="Arial" w:cs="Arial"/>
          </w:rPr>
          <w:t>similar number of genes</w:t>
        </w:r>
      </w:ins>
      <w:r>
        <w:rPr>
          <w:rFonts w:ascii="Arial" w:hAnsi="Arial" w:cs="Arial"/>
        </w:rPr>
        <w:t xml:space="preserve"> with increased chromatin accessibility around their TSS which exhibited either an up- or a downregulated expression between pup and adult spermatogonia. In the category of upregulated genes with increased nearby chromatin accessibility, we identified several factors associated with redox processes, mitochondria function and cell proliferation. In contrast, genes marked by an increase in chromatin accessibility and downregulated expression in adult spermatogonia comprised factors important for cell cycle</w:t>
      </w:r>
      <w:ins w:id="718" w:author="Irina Lazar" w:date="2020-11-06T17:36:00Z">
        <w:r w:rsidR="000F06F5">
          <w:rPr>
            <w:rFonts w:ascii="Arial" w:hAnsi="Arial" w:cs="Arial"/>
          </w:rPr>
          <w:t xml:space="preserve">, </w:t>
        </w:r>
      </w:ins>
      <w:r>
        <w:rPr>
          <w:rFonts w:ascii="Arial" w:hAnsi="Arial" w:cs="Arial"/>
        </w:rPr>
        <w:t>RNA processing</w:t>
      </w:r>
      <w:ins w:id="719" w:author="Irina Lazar" w:date="2020-11-06T17:36:00Z">
        <w:r w:rsidR="000F06F5">
          <w:rPr>
            <w:rFonts w:ascii="Arial" w:hAnsi="Arial" w:cs="Arial"/>
          </w:rPr>
          <w:t xml:space="preserve"> </w:t>
        </w:r>
      </w:ins>
      <w:ins w:id="720" w:author="Irina Lazar" w:date="2020-11-06T14:31:00Z">
        <w:r w:rsidR="004434CA">
          <w:rPr>
            <w:rFonts w:ascii="Arial" w:hAnsi="Arial" w:cs="Arial"/>
          </w:rPr>
          <w:t xml:space="preserve">and </w:t>
        </w:r>
      </w:ins>
      <w:r>
        <w:rPr>
          <w:rFonts w:ascii="Arial" w:hAnsi="Arial" w:cs="Arial"/>
        </w:rPr>
        <w:t>developmental genes</w:t>
      </w:r>
      <w:ins w:id="721" w:author="Irina Lazar" w:date="2020-11-06T14:34:00Z">
        <w:r w:rsidR="00D85BCC">
          <w:rPr>
            <w:rFonts w:ascii="Arial" w:hAnsi="Arial" w:cs="Arial"/>
          </w:rPr>
          <w:t xml:space="preserve">, </w:t>
        </w:r>
      </w:ins>
      <w:ins w:id="722" w:author="Irina Lazar" w:date="2020-11-06T14:36:00Z">
        <w:r w:rsidR="00D85BCC">
          <w:rPr>
            <w:rFonts w:ascii="Arial" w:hAnsi="Arial" w:cs="Arial"/>
          </w:rPr>
          <w:t>suggesting that</w:t>
        </w:r>
      </w:ins>
      <w:ins w:id="723" w:author="Irina Lazar" w:date="2020-11-06T14:35:00Z">
        <w:r w:rsidR="00D85BCC">
          <w:rPr>
            <w:rFonts w:ascii="Arial" w:hAnsi="Arial" w:cs="Arial"/>
          </w:rPr>
          <w:t xml:space="preserve"> active repression </w:t>
        </w:r>
      </w:ins>
      <w:ins w:id="724" w:author="Irina Lazar" w:date="2020-11-06T14:36:00Z">
        <w:r w:rsidR="00D85BCC">
          <w:rPr>
            <w:rFonts w:ascii="Arial" w:hAnsi="Arial" w:cs="Arial"/>
          </w:rPr>
          <w:t>is taking place</w:t>
        </w:r>
      </w:ins>
      <w:ins w:id="725" w:author="Irina Lazar" w:date="2020-11-06T17:36:00Z">
        <w:r w:rsidR="000F06F5">
          <w:rPr>
            <w:rFonts w:ascii="Arial" w:hAnsi="Arial" w:cs="Arial"/>
          </w:rPr>
          <w:t xml:space="preserve"> at these genes</w:t>
        </w:r>
      </w:ins>
      <w:ins w:id="726" w:author="Irina Lazar" w:date="2020-11-06T14:36:00Z">
        <w:r w:rsidR="00D85BCC">
          <w:rPr>
            <w:rFonts w:ascii="Arial" w:hAnsi="Arial" w:cs="Arial"/>
          </w:rPr>
          <w:t xml:space="preserve"> </w:t>
        </w:r>
      </w:ins>
      <w:ins w:id="727" w:author="Irina Lazar" w:date="2020-11-06T14:39:00Z">
        <w:r w:rsidR="00432364">
          <w:rPr>
            <w:rFonts w:ascii="Arial" w:hAnsi="Arial" w:cs="Arial"/>
          </w:rPr>
          <w:fldChar w:fldCharType="begin" w:fldLock="1"/>
        </w:r>
      </w:ins>
      <w:r w:rsidR="002D679F">
        <w:rPr>
          <w:rFonts w:ascii="Arial" w:hAnsi="Arial" w:cs="Arial"/>
        </w:rPr>
        <w:instrText>ADDIN CSL_CITATION {"citationItems":[{"id":"ITEM-1","itemData":{"DOI":"10.1186/s13072-019-0260-2","ISSN":"17568935","PMID":"30795793","abstract":"Background: The assay for transposase-accessible chromatin (ATAC-seq) is a powerful method to examine chromatin accessibility. While many studies have reported a positive correlation between gene expression and promoter accessibility, few have investigated the genes that deviate from this trend. In this study, we aimed to understand the relationship between gene expression and promoter accessibility in multiple cell types while also identifying gene regulatory networks in the placenta, an understudied organ that is critical for a successful pregnancy. Results: We started by assaying the open chromatin landscape in the mid-gestation placenta, when the fetal vasculature has started developing. After incorporating transcriptomic data generated in the placenta at the same time point, we grouped genes based on their expression levels and ATAC-seq promoter coverage. We found that the genes with the strongest correlation (high expression and high coverage) are likely involved in housekeeping functions, whereas tissue-specific genes were highly expressed and had only medium-low coverage. We also predicted that genes with medium-low expression and high promoter coverage were actively repressed. Within this group, we extracted a protein-protein interaction network enriched for neuronal functions, likely preventing the cells from adopting a neuronal fate. We further confirmed that a repressive histone mark is bound to the promoters of genes in this network. Finally, we ran our pipeline using ATAC-seq and RNA-seq data generated in ten additional cell types. We again found that genes with the strongest correlation are enriched for housekeeping functions and that genes with medium-low promoter coverage and high expression are more likely to be tissue-specific. These results demonstrate that only two data types, both of which require relatively low starting material to generate and are becoming more commonly available, can be integrated to understand multiple aspects of gene regulation. Conclusions: Within the placenta, we identified an active placenta-specific gene network as well as a repressed neuronal network. Beyond the placenta, we demonstrate that ATAC-seq data and RNA-seq data can be integrated to identify tissue-specific genes and actively repressed gene networks in multiple cell types.","author":[{"dropping-particle":"","family":"Starks","given":"Rebekah R.","non-dropping-particle":"","parse-names":false,"suffix":""},{"dropping-particle":"","family":"Biswas","given":"Anilisa","non-dropping-particle":"","parse-names":false,"suffix":""},{"dropping-particle":"","family":"Jain","given":"Ashish","non-dropping-particle":"","parse-names":false,"suffix":""},{"dropping-particle":"","family":"Tuteja","given":"Geetu","non-dropping-particle":"","parse-names":false,"suffix":""}],"container-title":"Epigenetics and Chromatin","id":"ITEM-1","issue":"1","issued":{"date-parts":[["2019","2","22"]]},"page":"16","publisher":"BioMed Central Ltd.","title":"Combined analysis of dissimilar promoter accessibility and gene expression profiles identifies tissue-specific genes and actively repressed networks","type":"article-journal","volume":"12"},"uris":["http://www.mendeley.com/documents/?uuid=ec5033ea-67bc-3aea-8fe8-2d8755cf6cd3"]}],"mendeley":{"formattedCitation":"(Starks et al., 2019)","plainTextFormattedCitation":"(Starks et al., 2019)","previouslyFormattedCitation":"(Starks et al., 2019)"},"properties":{"noteIndex":0},"schema":"https://github.com/citation-style-language/schema/raw/master/csl-citation.json"}</w:instrText>
      </w:r>
      <w:r w:rsidR="00432364">
        <w:rPr>
          <w:rFonts w:ascii="Arial" w:hAnsi="Arial" w:cs="Arial"/>
        </w:rPr>
        <w:fldChar w:fldCharType="separate"/>
      </w:r>
      <w:r w:rsidR="00432364" w:rsidRPr="00432364">
        <w:rPr>
          <w:rFonts w:ascii="Arial" w:hAnsi="Arial" w:cs="Arial"/>
          <w:noProof/>
        </w:rPr>
        <w:t>(Starks et al., 2019)</w:t>
      </w:r>
      <w:ins w:id="728" w:author="Irina Lazar" w:date="2020-11-06T14:39:00Z">
        <w:r w:rsidR="00432364">
          <w:rPr>
            <w:rFonts w:ascii="Arial" w:hAnsi="Arial" w:cs="Arial"/>
          </w:rPr>
          <w:fldChar w:fldCharType="end"/>
        </w:r>
      </w:ins>
      <w:ins w:id="729" w:author="Irina Lazar" w:date="2020-11-06T14:35:00Z">
        <w:r w:rsidR="00D85BCC">
          <w:rPr>
            <w:rFonts w:ascii="Arial" w:hAnsi="Arial" w:cs="Arial"/>
          </w:rPr>
          <w:t xml:space="preserve">. For some of the developmental genes, more accessible chromatin </w:t>
        </w:r>
      </w:ins>
      <w:ins w:id="730" w:author="Irina Lazar" w:date="2020-11-06T17:36:00Z">
        <w:r w:rsidR="000F06F5">
          <w:rPr>
            <w:rFonts w:ascii="Arial" w:hAnsi="Arial" w:cs="Arial"/>
          </w:rPr>
          <w:t>was</w:t>
        </w:r>
      </w:ins>
      <w:ins w:id="731" w:author="Irina Lazar" w:date="2020-11-06T14:36:00Z">
        <w:r w:rsidR="00D85BCC">
          <w:rPr>
            <w:rFonts w:ascii="Arial" w:hAnsi="Arial" w:cs="Arial"/>
          </w:rPr>
          <w:t xml:space="preserve"> also</w:t>
        </w:r>
      </w:ins>
      <w:r>
        <w:rPr>
          <w:rFonts w:ascii="Arial" w:hAnsi="Arial" w:cs="Arial"/>
        </w:rPr>
        <w:t xml:space="preserve"> </w:t>
      </w:r>
      <w:ins w:id="732" w:author="Irina Lazar" w:date="2020-11-06T14:31:00Z">
        <w:r w:rsidR="004434CA">
          <w:rPr>
            <w:rFonts w:ascii="Arial" w:hAnsi="Arial" w:cs="Arial"/>
          </w:rPr>
          <w:t>marked by a bivalent H3K4me3/H3K27me3</w:t>
        </w:r>
      </w:ins>
      <w:ins w:id="733" w:author="Irina Lazar" w:date="2020-11-06T14:32:00Z">
        <w:r w:rsidR="004434CA">
          <w:rPr>
            <w:rFonts w:ascii="Arial" w:hAnsi="Arial" w:cs="Arial"/>
          </w:rPr>
          <w:t>, indicative of a</w:t>
        </w:r>
      </w:ins>
      <w:r>
        <w:rPr>
          <w:rFonts w:ascii="Arial" w:hAnsi="Arial" w:cs="Arial"/>
        </w:rPr>
        <w:t xml:space="preserve"> poised state. </w:t>
      </w:r>
      <w:ins w:id="734" w:author="Irina Lazar" w:date="2020-11-06T14:32:00Z">
        <w:r w:rsidR="004434CA">
          <w:rPr>
            <w:rFonts w:ascii="Arial" w:hAnsi="Arial" w:cs="Arial"/>
          </w:rPr>
          <w:t>Notably,</w:t>
        </w:r>
      </w:ins>
      <w:r>
        <w:rPr>
          <w:rFonts w:ascii="Arial" w:hAnsi="Arial" w:cs="Arial"/>
        </w:rPr>
        <w:t xml:space="preserve"> previous </w:t>
      </w:r>
      <w:ins w:id="735" w:author="Irina Lazar" w:date="2020-11-06T14:37:00Z">
        <w:r w:rsidR="00432364">
          <w:rPr>
            <w:rFonts w:ascii="Arial" w:hAnsi="Arial" w:cs="Arial"/>
          </w:rPr>
          <w:t xml:space="preserve">findings </w:t>
        </w:r>
      </w:ins>
      <w:r>
        <w:rPr>
          <w:rFonts w:ascii="Arial" w:hAnsi="Arial" w:cs="Arial"/>
        </w:rPr>
        <w:t>in</w:t>
      </w:r>
      <w:ins w:id="736" w:author="Irina Lazar" w:date="2020-11-06T14:36:00Z">
        <w:r w:rsidR="00432364">
          <w:rPr>
            <w:rFonts w:ascii="Arial" w:hAnsi="Arial" w:cs="Arial"/>
          </w:rPr>
          <w:t xml:space="preserve"> THY1</w:t>
        </w:r>
        <w:r w:rsidR="00432364" w:rsidRPr="00432364">
          <w:rPr>
            <w:rFonts w:ascii="Arial" w:hAnsi="Arial" w:cs="Arial"/>
            <w:vertAlign w:val="superscript"/>
          </w:rPr>
          <w:t>+</w:t>
        </w:r>
        <w:r w:rsidR="00432364">
          <w:rPr>
            <w:rFonts w:ascii="Arial" w:hAnsi="Arial" w:cs="Arial"/>
          </w:rPr>
          <w:t xml:space="preserve"> </w:t>
        </w:r>
      </w:ins>
      <w:ins w:id="737" w:author="Irina Lazar" w:date="2020-11-06T14:37:00Z">
        <w:r w:rsidR="00432364">
          <w:rPr>
            <w:rFonts w:ascii="Arial" w:hAnsi="Arial" w:cs="Arial"/>
          </w:rPr>
          <w:t>adult spermatogonial cells and in</w:t>
        </w:r>
      </w:ins>
      <w:r>
        <w:rPr>
          <w:rFonts w:ascii="Arial" w:hAnsi="Arial" w:cs="Arial"/>
        </w:rPr>
        <w:t xml:space="preserve"> sperm also revealed a poised state at promoters of developmental genes </w:t>
      </w:r>
      <w:r w:rsidR="00432364" w:rsidRPr="00432364">
        <w:rPr>
          <w:rFonts w:ascii="Arial" w:hAnsi="Arial" w:cs="Arial"/>
        </w:rPr>
        <w:fldChar w:fldCharType="begin" w:fldLock="1"/>
      </w:r>
      <w:r w:rsidR="00432364">
        <w:rPr>
          <w:rFonts w:ascii="Arial" w:hAnsi="Arial" w:cs="Arial"/>
        </w:rPr>
        <w:instrText>ADDIN CSL_CITATION {"citationItems":[{"id":"ITEM-1","itemData":{"DOI":"10.1038/nsmb.2599","ISSN":"15459993","PMID":"23770822","abstract":"In mammalian spermatozoa, most but not all of the genome is densely packaged by protamines. Here we reveal the molecular logic underlying the retention of nucleosomes in mouse spermatozoa, which contain only 1% residual histones. We observe high enrichment throughout the genome of nucleosomes at CpG-rich sequences that lack DNA methylation. Residual nucleosomes are largely composed of the histone H3.3 variant and are trimethylated at Lys4 of histone H3 (H3K4me3). Canonical H3.1 and H3.2 histones are also enriched at CpG-rich promoters marked by Polycomb-mediated H3K27me3, a modification predictive of gene repression in preimplantation embryos. Histone variant-specific nucleosome retention in sperm is strongly associated with nucleosome turnover in round spermatids. Our data show evolutionary conservation of the basic principles of nucleosome retention in mouse and human sperm, supporting a model of epigenetic inheritance by nucleosomes between generations.","author":[{"dropping-particle":"","family":"Erkek","given":"Serap","non-dropping-particle":"","parse-names":false,"suffix":""},{"dropping-particle":"","family":"Hisano","given":"Mizue","non-dropping-particle":"","parse-names":false,"suffix":""},{"dropping-particle":"","family":"Liang","given":"Ching Yeu","non-dropping-particle":"","parse-names":false,"suffix":""},{"dropping-particle":"","family":"Gill","given":"Mark","non-dropping-particle":"","parse-names":false,"suffix":""},{"dropping-particle":"","family":"Murr","given":"Rabih","non-dropping-particle":"","parse-names":false,"suffix":""},{"dropping-particle":"","family":"Dieker","given":"Jürgen","non-dropping-particle":"","parse-names":false,"suffix":""},{"dropping-particle":"","family":"Schübeler","given":"Dirk","non-dropping-particle":"","parse-names":false,"suffix":""},{"dropping-particle":"Van Der","family":"Vlag","given":"Johan","non-dropping-particle":"","parse-names":false,"suffix":""},{"dropping-particle":"","family":"Stadler","given":"Michael B.","non-dropping-particle":"","parse-names":false,"suffix":""},{"dropping-particle":"","family":"Peters","given":"Antoine H.F.M.","non-dropping-particle":"","parse-names":false,"suffix":""}],"container-title":"Nature Structural and Molecular Biology","id":"ITEM-1","issue":"7","issued":{"date-parts":[["2013","7","16"]]},"page":"868-875","publisher":"Nature Publishing Group","title":"Molecular determinants of nucleosome retention at CpG-rich sequences in mouse spermatozoa","type":"article-journal","volume":"20"},"uris":["http://www.mendeley.com/documents/?uuid=932cc322-cd07-304a-9b3d-4e834e31a65f"]},{"id":"ITEM-2","itemData":{"DOI":"10.1016/j.celrep.2017.01.034","ISSN":"22111247","PMID":"28178516","abstract":"The mammalian sperm genome is thought to lack substantial information for the regulation of future expression after fertilization. Here, we show that most promoters in mouse sperm are flanked by well-positioned nucleosomes marked by active histone modifications. Analysis of these modifications suggests that many enhancers and super-enhancers functional in embryonic and adult tissues are already specified in sperm. The sperm genome is bound by CTCF and cohesin at sites that are also present in round spermatids and embryonic stem cells (ESCs). These sites mediate interactions that organize the sperm genome into domains and compartments that overlap extensively with those found in mESCs. These results suggest that sperm carry a rich source of regulatory information, encoded in part by its three-dimensional folding specified by CTCF and cohesin. This information may contribute to future expression during embryonic and adult life, suggesting mechanisms by which environmental effects on the paternal germline are transmitted transgenerationally.","author":[{"dropping-particle":"","family":"Jung","given":"Yoon Hee","non-dropping-particle":"","parse-names":false,"suffix":""},{"dropping-particle":"","family":"Sauria","given":"Michael E.G.","non-dropping-particle":"","parse-names":false,"suffix":""},{"dropping-particle":"","family":"Lyu","given":"Xiaowen","non-dropping-particle":"","parse-names":false,"suffix":""},{"dropping-particle":"","family":"Cheema","given":"Manjinder S.","non-dropping-particle":"","parse-names":false,"suffix":""},{"dropping-particle":"","family":"Ausio","given":"Juan","non-dropping-particle":"","parse-names":false,"suffix":""},{"dropping-particle":"","family":"Taylor","given":"James","non-dropping-particle":"","parse-names":false,"suffix":""},{"dropping-particle":"","family":"Corces","given":"Victor G.","non-dropping-particle":"","parse-names":false,"suffix":""}],"container-title":"Cell Reports","id":"ITEM-2","issue":"6","issued":{"date-parts":[["2017","2","7"]]},"page":"1366-1382","publisher":"Elsevier B.V.","title":"Chromatin States in Mouse Sperm Correlate with Embryonic and Adult Regulatory Landscapes","type":"article-journal","volume":"18"},"uris":["http://www.mendeley.com/documents/?uuid=807cea9f-0cc4-35c1-b3b2-3c638b9e75b9"]},{"id":"ITEM-3","itemData":{"DOI":"10.1016/J.STEM.2014.04.006","ISSN":"1934-5909","abstract":"Adult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Cell","id":"ITEM-3","issue":"2","issued":{"date-parts":[["2014","8","7"]]},"page":"239-253","publisher":"Cell Press","title":"Chromatin and Transcription Transitions of Mammalian Adult Germline Stem Cells and Spermatogenesis","type":"article-journal","volume":"15"},"uris":["http://www.mendeley.com/documents/?uuid=bfca7768-d420-354a-9ffd-4769b8c4c4d7"]}],"mendeley":{"formattedCitation":"(Erkek et al., 2013; Hammoud et al., 2014; Jung et al., 2017)","plainTextFormattedCitation":"(Erkek et al., 2013; Hammoud et al., 2014; Jung et al., 2017)","previouslyFormattedCitation":"(Erkek et al., 2013; Hammoud et al., 2014; Jung et al., 2017)"},"properties":{"noteIndex":0},"schema":"https://github.com/citation-style-language/schema/raw/master/csl-citation.json"}</w:instrText>
      </w:r>
      <w:r w:rsidR="00432364" w:rsidRPr="00432364">
        <w:rPr>
          <w:rFonts w:ascii="Arial" w:hAnsi="Arial" w:cs="Arial"/>
        </w:rPr>
        <w:fldChar w:fldCharType="separate"/>
      </w:r>
      <w:r w:rsidR="00432364" w:rsidRPr="00432364">
        <w:rPr>
          <w:rFonts w:ascii="Arial" w:hAnsi="Arial" w:cs="Arial"/>
          <w:noProof/>
        </w:rPr>
        <w:t>(Erkek et al., 2013; Hammoud et al., 2014; Jung et al., 2017)</w:t>
      </w:r>
      <w:ins w:id="738" w:author="Irina Lazar" w:date="2020-11-06T14:38:00Z">
        <w:r w:rsidR="00432364" w:rsidRPr="00432364">
          <w:rPr>
            <w:rFonts w:ascii="Arial" w:hAnsi="Arial" w:cs="Arial"/>
          </w:rPr>
          <w:fldChar w:fldCharType="end"/>
        </w:r>
      </w:ins>
      <w:r w:rsidR="00432364" w:rsidRPr="00432364">
        <w:rPr>
          <w:rFonts w:ascii="Arial" w:hAnsi="Arial" w:cs="Arial"/>
        </w:rPr>
        <w:t>.</w:t>
      </w:r>
      <w:bookmarkStart w:id="739" w:name="__Fieldmark__2852_2742609292"/>
      <w:bookmarkStart w:id="740" w:name="__Fieldmark__1632_2468994659"/>
      <w:bookmarkEnd w:id="739"/>
      <w:bookmarkEnd w:id="740"/>
      <w:r w:rsidRPr="00432364">
        <w:rPr>
          <w:rFonts w:ascii="Arial" w:hAnsi="Arial" w:cs="Arial"/>
        </w:rPr>
        <w:t xml:space="preserve"> </w:t>
      </w:r>
      <w:r w:rsidR="00980928" w:rsidRPr="00432364">
        <w:rPr>
          <w:rFonts w:ascii="Arial" w:hAnsi="Arial" w:cs="Arial"/>
        </w:rPr>
        <w:t>Therefore, o</w:t>
      </w:r>
      <w:r w:rsidRPr="00432364">
        <w:rPr>
          <w:rFonts w:ascii="Arial" w:hAnsi="Arial" w:cs="Arial"/>
        </w:rPr>
        <w:t xml:space="preserve">ur findings </w:t>
      </w:r>
      <w:ins w:id="741" w:author="Irina Lazar" w:date="2020-11-06T17:38:00Z">
        <w:r w:rsidR="008D6772">
          <w:rPr>
            <w:rFonts w:ascii="Arial" w:hAnsi="Arial" w:cs="Arial"/>
          </w:rPr>
          <w:t xml:space="preserve">suggest that </w:t>
        </w:r>
      </w:ins>
      <w:ins w:id="742" w:author="Irina Lazar" w:date="2020-11-06T17:37:00Z">
        <w:r w:rsidR="000F06F5">
          <w:rPr>
            <w:rFonts w:ascii="Arial" w:hAnsi="Arial" w:cs="Arial"/>
          </w:rPr>
          <w:t>open chromatin reorgani</w:t>
        </w:r>
      </w:ins>
      <w:ins w:id="743" w:author="Irina Lazar" w:date="2020-11-06T17:38:00Z">
        <w:r w:rsidR="000F06F5">
          <w:rPr>
            <w:rFonts w:ascii="Arial" w:hAnsi="Arial" w:cs="Arial"/>
          </w:rPr>
          <w:t>zation may contribute to the</w:t>
        </w:r>
      </w:ins>
      <w:r w:rsidRPr="00432364">
        <w:rPr>
          <w:rFonts w:ascii="Arial" w:hAnsi="Arial" w:cs="Arial"/>
        </w:rPr>
        <w:t xml:space="preserve"> poised status </w:t>
      </w:r>
      <w:ins w:id="744" w:author="Irina Lazar" w:date="2020-11-06T17:38:00Z">
        <w:r w:rsidR="008D6772">
          <w:rPr>
            <w:rFonts w:ascii="Arial" w:hAnsi="Arial" w:cs="Arial"/>
          </w:rPr>
          <w:t>that is already</w:t>
        </w:r>
      </w:ins>
      <w:r w:rsidRPr="00432364">
        <w:rPr>
          <w:rFonts w:ascii="Arial" w:hAnsi="Arial" w:cs="Arial"/>
        </w:rPr>
        <w:t xml:space="preserve"> established at the spermatogonial cell stage</w:t>
      </w:r>
      <w:ins w:id="745" w:author="Irina Lazar" w:date="2020-11-06T17:39:00Z">
        <w:r w:rsidR="008D6772">
          <w:rPr>
            <w:rFonts w:ascii="Arial" w:hAnsi="Arial" w:cs="Arial"/>
          </w:rPr>
          <w:t xml:space="preserve"> for certain developmental genes</w:t>
        </w:r>
      </w:ins>
      <w:r w:rsidRPr="00432364">
        <w:rPr>
          <w:rFonts w:ascii="Arial" w:hAnsi="Arial" w:cs="Arial"/>
        </w:rPr>
        <w:t xml:space="preserve">. </w:t>
      </w:r>
      <w:r>
        <w:rPr>
          <w:rFonts w:ascii="Arial" w:hAnsi="Arial" w:cs="Arial"/>
        </w:rPr>
        <w:t xml:space="preserve">We also identified a category of regions for which the decrease in chromatin accessibility correlated with a decreased expression, category which </w:t>
      </w:r>
      <w:ins w:id="746" w:author="Irina Lazar" w:date="2020-11-06T17:40:00Z">
        <w:r w:rsidR="008D6772">
          <w:rPr>
            <w:rFonts w:ascii="Arial" w:hAnsi="Arial" w:cs="Arial"/>
          </w:rPr>
          <w:t>also included developmental factors</w:t>
        </w:r>
      </w:ins>
      <w:r>
        <w:rPr>
          <w:rFonts w:ascii="Arial" w:hAnsi="Arial" w:cs="Arial"/>
        </w:rPr>
        <w:t xml:space="preserve">. </w:t>
      </w:r>
      <w:ins w:id="747" w:author="Irina Lazar" w:date="2020-11-06T14:42:00Z">
        <w:r w:rsidR="002B57D3">
          <w:rPr>
            <w:rFonts w:ascii="Arial" w:hAnsi="Arial" w:cs="Arial"/>
          </w:rPr>
          <w:t>The</w:t>
        </w:r>
      </w:ins>
      <w:r>
        <w:rPr>
          <w:rFonts w:ascii="Arial" w:hAnsi="Arial" w:cs="Arial"/>
        </w:rPr>
        <w:t xml:space="preserve"> stable methylation patterns</w:t>
      </w:r>
      <w:r w:rsidR="00EF03EF">
        <w:rPr>
          <w:rFonts w:ascii="Arial" w:hAnsi="Arial" w:cs="Arial"/>
        </w:rPr>
        <w:t xml:space="preserve"> </w:t>
      </w:r>
      <w:r w:rsidR="002B57D3">
        <w:rPr>
          <w:rFonts w:ascii="Arial" w:hAnsi="Arial" w:cs="Arial"/>
        </w:rPr>
        <w:t xml:space="preserve">we </w:t>
      </w:r>
      <w:ins w:id="748" w:author="Irina Lazar" w:date="2020-11-06T17:40:00Z">
        <w:r w:rsidR="008D6772">
          <w:rPr>
            <w:rFonts w:ascii="Arial" w:hAnsi="Arial" w:cs="Arial"/>
          </w:rPr>
          <w:t xml:space="preserve">detected </w:t>
        </w:r>
      </w:ins>
      <w:r w:rsidR="00EF03EF">
        <w:rPr>
          <w:rFonts w:ascii="Arial" w:hAnsi="Arial" w:cs="Arial"/>
        </w:rPr>
        <w:t>at the differentially accessible chromatin regions,</w:t>
      </w:r>
      <w:r w:rsidR="002B57D3">
        <w:rPr>
          <w:rFonts w:ascii="Arial" w:hAnsi="Arial" w:cs="Arial"/>
        </w:rPr>
        <w:t xml:space="preserve"> in both distal and proximal genomic regions</w:t>
      </w:r>
      <w:ins w:id="749" w:author="Irina Lazar" w:date="2020-11-06T17:40:00Z">
        <w:r w:rsidR="008D6772">
          <w:rPr>
            <w:rFonts w:ascii="Arial" w:hAnsi="Arial" w:cs="Arial"/>
          </w:rPr>
          <w:t>,</w:t>
        </w:r>
      </w:ins>
      <w:r w:rsidR="00EF03EF">
        <w:rPr>
          <w:rFonts w:ascii="Arial" w:hAnsi="Arial" w:cs="Arial"/>
        </w:rPr>
        <w:t xml:space="preserve"> sugge</w:t>
      </w:r>
      <w:ins w:id="750" w:author="Irina Lazar" w:date="2020-11-06T17:40:00Z">
        <w:r w:rsidR="00D53EB2">
          <w:rPr>
            <w:rFonts w:ascii="Arial" w:hAnsi="Arial" w:cs="Arial"/>
          </w:rPr>
          <w:t>st</w:t>
        </w:r>
      </w:ins>
      <w:r w:rsidR="002B57D3">
        <w:rPr>
          <w:rFonts w:ascii="Arial" w:hAnsi="Arial" w:cs="Arial"/>
        </w:rPr>
        <w:t xml:space="preserve"> </w:t>
      </w:r>
      <w:r w:rsidR="00EF03EF">
        <w:rPr>
          <w:rFonts w:ascii="Arial" w:hAnsi="Arial" w:cs="Arial"/>
        </w:rPr>
        <w:t xml:space="preserve">a minimal impact for </w:t>
      </w:r>
      <w:ins w:id="751" w:author="Irina Lazar" w:date="2020-11-06T17:40:00Z">
        <w:r w:rsidR="00D53EB2">
          <w:rPr>
            <w:rFonts w:ascii="Arial" w:hAnsi="Arial" w:cs="Arial"/>
          </w:rPr>
          <w:t>DNAme</w:t>
        </w:r>
      </w:ins>
      <w:r w:rsidR="00EF03EF">
        <w:rPr>
          <w:rFonts w:ascii="Arial" w:hAnsi="Arial" w:cs="Arial"/>
        </w:rPr>
        <w:t xml:space="preserve"> in regulating gene expression dynamics </w:t>
      </w:r>
      <w:ins w:id="752" w:author="Irina Lazar" w:date="2020-11-06T17:41:00Z">
        <w:r w:rsidR="00D53EB2">
          <w:rPr>
            <w:rFonts w:ascii="Arial" w:hAnsi="Arial" w:cs="Arial"/>
          </w:rPr>
          <w:t xml:space="preserve">of </w:t>
        </w:r>
      </w:ins>
      <w:r w:rsidR="00EF03EF">
        <w:rPr>
          <w:rFonts w:ascii="Arial" w:hAnsi="Arial" w:cs="Arial"/>
        </w:rPr>
        <w:t>spermatogonial cells across postnatal age</w:t>
      </w:r>
      <w:r>
        <w:rPr>
          <w:rFonts w:ascii="Arial" w:hAnsi="Arial" w:cs="Arial"/>
        </w:rPr>
        <w:t xml:space="preserve">. </w:t>
      </w:r>
      <w:del w:id="753" w:author="Irina Lazar" w:date="2020-11-06T19:50:00Z">
        <w:r w:rsidDel="00D07C7C">
          <w:rPr>
            <w:rFonts w:ascii="Arial" w:hAnsi="Arial" w:cs="Arial"/>
          </w:rPr>
          <w:delText xml:space="preserve">Collectively, we were able to identify novel chromatin transitions which may be utilized in the regulation of transcriptional programs important for spermatogonial cell maintenance, proliferation and metabolic demands across postnatal age.  </w:delText>
        </w:r>
      </w:del>
    </w:p>
    <w:p w14:paraId="062F1980" w14:textId="10AADD61" w:rsidR="00141FE2" w:rsidRPr="00093190" w:rsidRDefault="00494984" w:rsidP="009C4448">
      <w:pPr>
        <w:spacing w:before="0"/>
        <w:rPr>
          <w:rFonts w:ascii="Arial" w:hAnsi="Arial" w:cs="Arial"/>
        </w:rPr>
      </w:pPr>
      <w:r>
        <w:rPr>
          <w:rFonts w:ascii="Arial" w:hAnsi="Arial" w:cs="Arial"/>
        </w:rPr>
        <w:t xml:space="preserve">Lastly, by investigating chromatin accessibility specifically at TEs, we </w:t>
      </w:r>
      <w:ins w:id="754" w:author="Irina Lazar" w:date="2020-11-06T14:45:00Z">
        <w:r w:rsidR="004A3C35">
          <w:rPr>
            <w:rFonts w:ascii="Arial" w:hAnsi="Arial" w:cs="Arial"/>
          </w:rPr>
          <w:t>reveal</w:t>
        </w:r>
      </w:ins>
      <w:ins w:id="755" w:author="Irina Lazar" w:date="2020-11-06T17:41:00Z">
        <w:r w:rsidR="00D53EB2">
          <w:rPr>
            <w:rFonts w:ascii="Arial" w:hAnsi="Arial" w:cs="Arial"/>
          </w:rPr>
          <w:t>ed</w:t>
        </w:r>
      </w:ins>
      <w:ins w:id="756" w:author="Irina Lazar" w:date="2020-11-06T14:45:00Z">
        <w:r w:rsidR="004A3C35">
          <w:rPr>
            <w:rFonts w:ascii="Arial" w:hAnsi="Arial" w:cs="Arial"/>
          </w:rPr>
          <w:t xml:space="preserve"> that</w:t>
        </w:r>
      </w:ins>
      <w:r>
        <w:rPr>
          <w:rFonts w:ascii="Arial" w:hAnsi="Arial" w:cs="Arial"/>
        </w:rPr>
        <w:t xml:space="preserve"> distinct TE subtypes undergo changes in chromatin accessibility between PND15 and </w:t>
      </w:r>
      <w:r>
        <w:rPr>
          <w:rFonts w:ascii="Arial" w:hAnsi="Arial" w:cs="Arial"/>
        </w:rPr>
        <w:lastRenderedPageBreak/>
        <w:t>adult spermatogonial populations. ERVK and ERV1 subtypes were the most abundant categories of TEs to become less accessible in adult spermatogonia, whilst LINE L1 subtypes gained in accessibility. Although the majority of these TEs resided in intergenic and intronic regions, we were able to detect specific loci belonging to the differentially accessible ERVK and LINE L1 subtypes</w:t>
      </w:r>
      <w:ins w:id="757" w:author="Irina Lazar" w:date="2020-11-06T18:17:00Z">
        <w:r w:rsidR="000D27EC">
          <w:rPr>
            <w:rFonts w:ascii="Arial" w:hAnsi="Arial" w:cs="Arial"/>
          </w:rPr>
          <w:t>,</w:t>
        </w:r>
      </w:ins>
      <w:r>
        <w:rPr>
          <w:rFonts w:ascii="Arial" w:hAnsi="Arial" w:cs="Arial"/>
        </w:rPr>
        <w:t xml:space="preserve"> </w:t>
      </w:r>
      <w:ins w:id="758" w:author="Irina Lazar" w:date="2020-11-06T17:42:00Z">
        <w:r w:rsidR="00D53EB2">
          <w:rPr>
            <w:rFonts w:ascii="Arial" w:hAnsi="Arial" w:cs="Arial"/>
          </w:rPr>
          <w:t xml:space="preserve">which localized </w:t>
        </w:r>
      </w:ins>
      <w:r>
        <w:rPr>
          <w:rFonts w:ascii="Arial" w:hAnsi="Arial" w:cs="Arial"/>
        </w:rPr>
        <w:t xml:space="preserve">nearby TSS of </w:t>
      </w:r>
      <w:ins w:id="759" w:author="Irina Lazar" w:date="2020-11-06T14:46:00Z">
        <w:r w:rsidR="00DE649F">
          <w:rPr>
            <w:rFonts w:ascii="Arial" w:hAnsi="Arial" w:cs="Arial"/>
          </w:rPr>
          <w:t xml:space="preserve">distinct </w:t>
        </w:r>
      </w:ins>
      <w:r>
        <w:rPr>
          <w:rFonts w:ascii="Arial" w:hAnsi="Arial" w:cs="Arial"/>
        </w:rPr>
        <w:t>gene</w:t>
      </w:r>
      <w:ins w:id="760" w:author="Irina Lazar" w:date="2020-11-06T14:46:00Z">
        <w:r w:rsidR="00DE649F">
          <w:rPr>
            <w:rFonts w:ascii="Arial" w:hAnsi="Arial" w:cs="Arial"/>
          </w:rPr>
          <w:t xml:space="preserve"> families</w:t>
        </w:r>
      </w:ins>
      <w:r>
        <w:rPr>
          <w:rFonts w:ascii="Arial" w:hAnsi="Arial" w:cs="Arial"/>
        </w:rPr>
        <w:t xml:space="preserve">. RLTR17, </w:t>
      </w:r>
      <w:ins w:id="761" w:author="Irina Lazar" w:date="2020-11-06T18:05:00Z">
        <w:r w:rsidR="009C6D5F">
          <w:rPr>
            <w:rFonts w:ascii="Arial" w:hAnsi="Arial" w:cs="Arial"/>
          </w:rPr>
          <w:t xml:space="preserve">one of the </w:t>
        </w:r>
      </w:ins>
      <w:ins w:id="762" w:author="Irina Lazar" w:date="2020-11-06T18:06:00Z">
        <w:r w:rsidR="009C6D5F">
          <w:rPr>
            <w:rFonts w:ascii="Arial" w:hAnsi="Arial" w:cs="Arial"/>
          </w:rPr>
          <w:t>LTR subtypes with decreased chromatin accessibility in adult spermatogonial cells,</w:t>
        </w:r>
      </w:ins>
      <w:ins w:id="763" w:author="Irina Lazar" w:date="2020-11-06T18:13:00Z">
        <w:r w:rsidR="00BC0348">
          <w:rPr>
            <w:rFonts w:ascii="Arial" w:hAnsi="Arial" w:cs="Arial"/>
          </w:rPr>
          <w:t xml:space="preserve"> </w:t>
        </w:r>
      </w:ins>
      <w:r>
        <w:rPr>
          <w:rFonts w:ascii="Arial" w:hAnsi="Arial" w:cs="Arial"/>
        </w:rPr>
        <w:t xml:space="preserve">overlapped the TSS of several downregulated </w:t>
      </w:r>
      <w:ins w:id="764" w:author="Irina Lazar" w:date="2020-11-06T18:00:00Z">
        <w:r w:rsidR="00EA2765">
          <w:rPr>
            <w:rFonts w:ascii="Arial" w:hAnsi="Arial" w:cs="Arial"/>
          </w:rPr>
          <w:t>long-n</w:t>
        </w:r>
      </w:ins>
      <w:ins w:id="765" w:author="Irina Lazar" w:date="2020-11-06T18:01:00Z">
        <w:r w:rsidR="00EA2765">
          <w:rPr>
            <w:rFonts w:ascii="Arial" w:hAnsi="Arial" w:cs="Arial"/>
          </w:rPr>
          <w:t xml:space="preserve">on coding RNAs from the </w:t>
        </w:r>
        <w:r w:rsidR="00EA2765" w:rsidRPr="00EA2765">
          <w:rPr>
            <w:rFonts w:ascii="Arial" w:hAnsi="Arial" w:cs="Arial"/>
            <w:i/>
            <w:iCs/>
          </w:rPr>
          <w:t>Platr</w:t>
        </w:r>
        <w:r w:rsidR="00EA2765">
          <w:rPr>
            <w:rFonts w:ascii="Arial" w:hAnsi="Arial" w:cs="Arial"/>
          </w:rPr>
          <w:t xml:space="preserve"> family</w:t>
        </w:r>
      </w:ins>
      <w:r>
        <w:rPr>
          <w:rFonts w:ascii="Arial" w:hAnsi="Arial" w:cs="Arial"/>
        </w:rPr>
        <w:t xml:space="preserve">. </w:t>
      </w:r>
      <w:ins w:id="766" w:author="Irina Lazar" w:date="2020-11-06T18:14:00Z">
        <w:r w:rsidR="00BC0348" w:rsidRPr="00BE2E6B">
          <w:rPr>
            <w:rFonts w:ascii="Arial" w:hAnsi="Arial" w:cs="Arial"/>
            <w:i/>
            <w:iCs/>
          </w:rPr>
          <w:t xml:space="preserve">Platr </w:t>
        </w:r>
        <w:r w:rsidR="00BC0348">
          <w:rPr>
            <w:rFonts w:ascii="Arial" w:hAnsi="Arial" w:cs="Arial"/>
          </w:rPr>
          <w:t>genes</w:t>
        </w:r>
        <w:r w:rsidR="00BE2E6B">
          <w:rPr>
            <w:rFonts w:ascii="Arial" w:hAnsi="Arial" w:cs="Arial"/>
          </w:rPr>
          <w:t xml:space="preserve">, </w:t>
        </w:r>
      </w:ins>
      <w:ins w:id="767" w:author="Irina Lazar" w:date="2020-11-06T18:15:00Z">
        <w:r w:rsidR="00BE2E6B">
          <w:rPr>
            <w:rFonts w:ascii="Arial" w:hAnsi="Arial" w:cs="Arial"/>
          </w:rPr>
          <w:t>including</w:t>
        </w:r>
      </w:ins>
      <w:ins w:id="768" w:author="Irina Lazar" w:date="2020-11-06T18:14:00Z">
        <w:r w:rsidR="00BE2E6B">
          <w:rPr>
            <w:rFonts w:ascii="Arial" w:hAnsi="Arial" w:cs="Arial"/>
          </w:rPr>
          <w:t xml:space="preserve"> </w:t>
        </w:r>
      </w:ins>
      <w:ins w:id="769" w:author="Irina Lazar" w:date="2020-11-06T18:16:00Z">
        <w:r w:rsidR="00BE2E6B">
          <w:rPr>
            <w:rFonts w:ascii="Arial" w:hAnsi="Arial" w:cs="Arial"/>
          </w:rPr>
          <w:t xml:space="preserve">the ones identified in our study, </w:t>
        </w:r>
      </w:ins>
      <w:ins w:id="770" w:author="Irina Lazar" w:date="2020-11-06T18:14:00Z">
        <w:r w:rsidR="00BE2E6B" w:rsidRPr="00BE2E6B">
          <w:rPr>
            <w:rFonts w:ascii="Arial" w:hAnsi="Arial" w:cs="Arial"/>
            <w:i/>
            <w:iCs/>
          </w:rPr>
          <w:t>Lncenc1</w:t>
        </w:r>
        <w:r w:rsidR="00BE2E6B">
          <w:rPr>
            <w:rFonts w:ascii="Arial" w:hAnsi="Arial" w:cs="Arial"/>
          </w:rPr>
          <w:t xml:space="preserve"> and </w:t>
        </w:r>
        <w:r w:rsidR="00BE2E6B" w:rsidRPr="00BE2E6B">
          <w:rPr>
            <w:rFonts w:ascii="Arial" w:hAnsi="Arial" w:cs="Arial"/>
            <w:i/>
            <w:iCs/>
          </w:rPr>
          <w:t>Platr14</w:t>
        </w:r>
      </w:ins>
      <w:ins w:id="771" w:author="Irina Lazar" w:date="2020-11-06T18:16:00Z">
        <w:r w:rsidR="00BE2E6B">
          <w:rPr>
            <w:rFonts w:ascii="Arial" w:hAnsi="Arial" w:cs="Arial"/>
            <w:i/>
            <w:iCs/>
          </w:rPr>
          <w:t>,</w:t>
        </w:r>
      </w:ins>
      <w:ins w:id="772" w:author="Irina Lazar" w:date="2020-11-06T18:14:00Z">
        <w:r w:rsidR="00BC0348">
          <w:rPr>
            <w:rFonts w:ascii="Arial" w:hAnsi="Arial" w:cs="Arial"/>
          </w:rPr>
          <w:t xml:space="preserve"> </w:t>
        </w:r>
      </w:ins>
      <w:ins w:id="773" w:author="Irina Lazar" w:date="2020-11-06T18:15:00Z">
        <w:r w:rsidR="00BE2E6B" w:rsidRPr="00BE2E6B">
          <w:rPr>
            <w:rFonts w:ascii="Arial" w:hAnsi="Arial" w:cs="Arial"/>
          </w:rPr>
          <w:t>are</w:t>
        </w:r>
        <w:r w:rsidR="00BE2E6B">
          <w:rPr>
            <w:rFonts w:ascii="Arial" w:hAnsi="Arial" w:cs="Arial"/>
            <w:i/>
            <w:iCs/>
          </w:rPr>
          <w:t xml:space="preserve"> </w:t>
        </w:r>
        <w:r w:rsidR="00BE2E6B" w:rsidRPr="00BC0348">
          <w:rPr>
            <w:rFonts w:ascii="Arial" w:hAnsi="Arial" w:cs="Arial"/>
          </w:rPr>
          <w:t>LTR-associated long non-coding RNAs</w:t>
        </w:r>
        <w:r w:rsidR="00BE2E6B">
          <w:rPr>
            <w:rFonts w:ascii="Arial" w:hAnsi="Arial" w:cs="Arial"/>
            <w:i/>
            <w:iCs/>
          </w:rPr>
          <w:t xml:space="preserve"> </w:t>
        </w:r>
        <w:r w:rsidR="00BE2E6B" w:rsidRPr="00BC0348">
          <w:rPr>
            <w:rFonts w:ascii="Arial" w:hAnsi="Arial" w:cs="Arial"/>
          </w:rPr>
          <w:t xml:space="preserve">important </w:t>
        </w:r>
      </w:ins>
      <w:ins w:id="774" w:author="Irina Lazar" w:date="2020-11-06T18:17:00Z">
        <w:r w:rsidR="000D27EC">
          <w:rPr>
            <w:rFonts w:ascii="Arial" w:hAnsi="Arial" w:cs="Arial"/>
          </w:rPr>
          <w:t>f</w:t>
        </w:r>
      </w:ins>
      <w:ins w:id="775" w:author="Irina Lazar" w:date="2020-11-06T18:18:00Z">
        <w:r w:rsidR="000D27EC">
          <w:rPr>
            <w:rFonts w:ascii="Arial" w:hAnsi="Arial" w:cs="Arial"/>
          </w:rPr>
          <w:t xml:space="preserve">or </w:t>
        </w:r>
      </w:ins>
      <w:ins w:id="776" w:author="Irina Lazar" w:date="2020-11-06T18:15:00Z">
        <w:r w:rsidR="00BE2E6B" w:rsidRPr="00BC0348">
          <w:rPr>
            <w:rFonts w:ascii="Arial" w:hAnsi="Arial" w:cs="Arial"/>
          </w:rPr>
          <w:t xml:space="preserve">embryonic stem cell gene expression programs </w:t>
        </w:r>
      </w:ins>
      <w:ins w:id="777" w:author="Irina Lazar" w:date="2020-11-06T18:16:00Z">
        <w:r w:rsidR="00BE2E6B">
          <w:rPr>
            <w:rFonts w:ascii="Arial" w:hAnsi="Arial" w:cs="Arial"/>
          </w:rPr>
          <w:fldChar w:fldCharType="begin" w:fldLock="1"/>
        </w:r>
      </w:ins>
      <w:r w:rsidR="00310977">
        <w:rPr>
          <w:rFonts w:ascii="Arial" w:hAnsi="Arial" w:cs="Arial"/>
        </w:rPr>
        <w:instrText>ADDIN CSL_CITATION {"citationItems":[{"id":"ITEM-1","itemData":{"DOI":"10.1101/gr.189027.114","ISSN":"15495469","PMID":"26048247","abstract":"Long noncoding (lnc)RNAs have recently emerged as key regulators of gene expression. Here, we performed high-depth poly(A)+ RNA sequencing across multiple clonal populations of mouse embryonic stem cells (ESCs) and neural progenitor cells (NPCs) to comprehensively identify differentially regulated lncRNAs. We establish a biologically robust profile of lncRNA expression in these two cell types and further confirm that the majority of these lncRNAs are enriched in the nucleus. Applying weighted gene coexpression network analysis, we define a group of lncRNAs that are tightly associated with the pluripotent state of ESCs. Among these, we show that acute depletion of Platr14 using antisense oligonucleotides impacts the differentiation- And development-associated gene expression program of ESCs. Furthermore, we demonstrate that Firre, a lncRNA highly enriched in the nucleoplasm and previously reported to mediate chromosomal contacts in ESCs, controls a network of genes related to RNA processing. Together, we provide a comprehensive, up-to-date, and high resolution compilation of lncRNA expression in ESCs and NPCs and show that nuclear lncRNAs are tightly integrated into the regulation of ESC gene expression.","author":[{"dropping-particle":"","family":"Bergmann","given":"Jan H.","non-dropping-particle":"","parse-names":false,"suffix":""},{"dropping-particle":"","family":"Li","given":"Jingjing","non-dropping-particle":"","parse-names":false,"suffix":""},{"dropping-particle":"","family":"Eckersley-Maslin","given":"Mélanie A.","non-dropping-particle":"","parse-names":false,"suffix":""},{"dropping-particle":"","family":"Rigo","given":"Frank","non-dropping-particle":"","parse-names":false,"suffix":""},{"dropping-particle":"","family":"Freier","given":"Susan M.","non-dropping-particle":"","parse-names":false,"suffix":""},{"dropping-particle":"","family":"Spector","given":"David L.","non-dropping-particle":"","parse-names":false,"suffix":""}],"container-title":"Genome Research","id":"ITEM-1","issue":"9","issued":{"date-parts":[["2015","9","1"]]},"page":"1336-1346","publisher":"Cold Spring Harbor Laboratory Press","title":"Regulation of the ESC transcriptome by nuclear long noncoding RNAs","type":"article-journal","volume":"25"},"uris":["http://www.mendeley.com/documents/?uuid=9a65738c-f730-37eb-8575-1e6e870bb462"]}],"mendeley":{"formattedCitation":"(Bergmann et al., 2015)","plainTextFormattedCitation":"(Bergmann et al., 2015)","previouslyFormattedCitation":"(Bergmann et al., 2015)"},"properties":{"noteIndex":0},"schema":"https://github.com/citation-style-language/schema/raw/master/csl-citation.json"}</w:instrText>
      </w:r>
      <w:r w:rsidR="00BE2E6B">
        <w:rPr>
          <w:rFonts w:ascii="Arial" w:hAnsi="Arial" w:cs="Arial"/>
        </w:rPr>
        <w:fldChar w:fldCharType="separate"/>
      </w:r>
      <w:r w:rsidR="00BE2E6B" w:rsidRPr="00BE2E6B">
        <w:rPr>
          <w:rFonts w:ascii="Arial" w:hAnsi="Arial" w:cs="Arial"/>
          <w:noProof/>
        </w:rPr>
        <w:t>(Bergmann et al., 2015)</w:t>
      </w:r>
      <w:ins w:id="778" w:author="Irina Lazar" w:date="2020-11-06T18:16:00Z">
        <w:r w:rsidR="00BE2E6B">
          <w:rPr>
            <w:rFonts w:ascii="Arial" w:hAnsi="Arial" w:cs="Arial"/>
          </w:rPr>
          <w:fldChar w:fldCharType="end"/>
        </w:r>
      </w:ins>
      <w:ins w:id="779" w:author="Irina Lazar" w:date="2020-11-06T18:15:00Z">
        <w:r w:rsidR="00BE2E6B" w:rsidRPr="00F054BC">
          <w:rPr>
            <w:rFonts w:ascii="Arial" w:hAnsi="Arial" w:cs="Arial"/>
          </w:rPr>
          <w:t xml:space="preserve">. </w:t>
        </w:r>
      </w:ins>
      <w:ins w:id="780" w:author="Irina Lazar" w:date="2020-11-06T17:55:00Z">
        <w:r w:rsidR="00C04D2C">
          <w:rPr>
            <w:rFonts w:ascii="Arial" w:hAnsi="Arial" w:cs="Arial"/>
          </w:rPr>
          <w:t xml:space="preserve">Interestingly, </w:t>
        </w:r>
      </w:ins>
      <w:r>
        <w:rPr>
          <w:rFonts w:ascii="Arial" w:hAnsi="Arial" w:cs="Arial"/>
        </w:rPr>
        <w:t>RLTR17</w:t>
      </w:r>
      <w:ins w:id="781" w:author="Irina Lazar" w:date="2020-11-06T17:56:00Z">
        <w:r w:rsidR="00C04D2C">
          <w:rPr>
            <w:rFonts w:ascii="Arial" w:hAnsi="Arial" w:cs="Arial"/>
          </w:rPr>
          <w:t xml:space="preserve"> has</w:t>
        </w:r>
      </w:ins>
      <w:ins w:id="782" w:author="Irina Lazar" w:date="2020-11-06T18:18:00Z">
        <w:r w:rsidR="000D27EC">
          <w:rPr>
            <w:rFonts w:ascii="Arial" w:hAnsi="Arial" w:cs="Arial"/>
          </w:rPr>
          <w:t xml:space="preserve"> also</w:t>
        </w:r>
      </w:ins>
      <w:ins w:id="783" w:author="Irina Lazar" w:date="2020-11-06T17:56:00Z">
        <w:r w:rsidR="00C04D2C">
          <w:rPr>
            <w:rFonts w:ascii="Arial" w:hAnsi="Arial" w:cs="Arial"/>
          </w:rPr>
          <w:t xml:space="preserve"> been</w:t>
        </w:r>
      </w:ins>
      <w:ins w:id="784" w:author="Irina Lazar" w:date="2020-11-06T18:18:00Z">
        <w:r w:rsidR="000D27EC">
          <w:rPr>
            <w:rFonts w:ascii="Arial" w:hAnsi="Arial" w:cs="Arial"/>
          </w:rPr>
          <w:t xml:space="preserve"> previously</w:t>
        </w:r>
      </w:ins>
      <w:ins w:id="785" w:author="Irina Lazar" w:date="2020-11-06T17:56:00Z">
        <w:r w:rsidR="00C04D2C">
          <w:rPr>
            <w:rFonts w:ascii="Arial" w:hAnsi="Arial" w:cs="Arial"/>
          </w:rPr>
          <w:t xml:space="preserve"> linked to pluripotency </w:t>
        </w:r>
        <w:r w:rsidR="007C26D9">
          <w:rPr>
            <w:rFonts w:ascii="Arial" w:hAnsi="Arial" w:cs="Arial"/>
          </w:rPr>
          <w:t xml:space="preserve">maintenance. </w:t>
        </w:r>
      </w:ins>
      <w:ins w:id="786" w:author="Irina Lazar" w:date="2020-11-06T18:09:00Z">
        <w:r w:rsidR="009D75B2">
          <w:rPr>
            <w:rFonts w:ascii="Arial" w:hAnsi="Arial" w:cs="Arial"/>
          </w:rPr>
          <w:t>In mouse embryonic stem cells, RLTR17</w:t>
        </w:r>
      </w:ins>
      <w:ins w:id="787" w:author="Irina Lazar" w:date="2020-11-06T18:10:00Z">
        <w:r w:rsidR="009D75B2">
          <w:rPr>
            <w:rFonts w:ascii="Arial" w:hAnsi="Arial" w:cs="Arial"/>
          </w:rPr>
          <w:t xml:space="preserve"> </w:t>
        </w:r>
      </w:ins>
      <w:ins w:id="788" w:author="Irina Lazar" w:date="2020-11-06T18:12:00Z">
        <w:r w:rsidR="009D75B2">
          <w:rPr>
            <w:rFonts w:ascii="Arial" w:hAnsi="Arial" w:cs="Arial"/>
          </w:rPr>
          <w:t>is highly expressed</w:t>
        </w:r>
      </w:ins>
      <w:ins w:id="789" w:author="Irina Lazar" w:date="2020-11-06T18:13:00Z">
        <w:r w:rsidR="00BC0348">
          <w:rPr>
            <w:rFonts w:ascii="Arial" w:hAnsi="Arial" w:cs="Arial"/>
          </w:rPr>
          <w:t xml:space="preserve"> and enriched in open chromatin regions,</w:t>
        </w:r>
      </w:ins>
      <w:ins w:id="790" w:author="Irina Lazar" w:date="2020-11-06T18:12:00Z">
        <w:r w:rsidR="009D75B2">
          <w:rPr>
            <w:rFonts w:ascii="Arial" w:hAnsi="Arial" w:cs="Arial"/>
          </w:rPr>
          <w:t xml:space="preserve"> and</w:t>
        </w:r>
      </w:ins>
      <w:ins w:id="791" w:author="Irina Lazar" w:date="2020-11-06T18:09:00Z">
        <w:r w:rsidR="009D75B2">
          <w:rPr>
            <w:rFonts w:ascii="Arial" w:hAnsi="Arial" w:cs="Arial"/>
          </w:rPr>
          <w:t xml:space="preserve"> has been shown to provide binding sites for pluripotency factors Oct4 and Nanog</w:t>
        </w:r>
      </w:ins>
      <w:ins w:id="792" w:author="Irina Lazar" w:date="2020-11-06T18:13:00Z">
        <w:r w:rsidR="00BC0348">
          <w:rPr>
            <w:rFonts w:ascii="Arial" w:hAnsi="Arial" w:cs="Arial"/>
          </w:rPr>
          <w:t xml:space="preserve"> </w:t>
        </w:r>
      </w:ins>
      <w:r>
        <w:fldChar w:fldCharType="begin" w:fldLock="1"/>
      </w:r>
      <w:r>
        <w:instrText>ADDIN CSL_CITATION {"citationItems":[{"id":"ITEM-1","itemData":{"DOI":"10.1038/ng.2965","ISSN":"15461718","PMID":"24777452","abstract":"The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author":[{"dropping-particle":"","family":"Fort","given":"Alexandre","non-dropping-particle":"","parse-names":false,"suffix":""},{"dropping-particle":"","family":"Hashimoto","given":"Kosuke","non-dropping-particle":"","parse-names":false,"suffix":""},{"dropping-particle":"","family":"Yamada","given":"Daisuke","non-dropping-particle":"","parse-names":false,"suffix":""},{"dropping-particle":"","family":"Salimullah","given":"Md","non-dropping-particle":"","parse-names":false,"suffix":""},{"dropping-particle":"","family":"Keya","given":"Chaman A.","non-dropping-particle":"","parse-names":false,"suffix":""},{"dropping-particle":"","family":"Saxena","given":"Alka","non-dropping-particle":"","parse-names":false,"suffix":""},{"dropping-particle":"","family":"Bonetti","given":"Alessandro","non-dropping-particle":"","parse-names":false,"suffix":""},{"dropping-particle":"","family":"Voineagu","given":"Irina","non-dropping-particle":"","parse-names":false,"suffix":""},{"dropping-particle":"","family":"Bertin","given":"Nicolas","non-dropping-particle":"","parse-names":false,"suffix":""},{"dropping-particle":"","family":"Kratz","given":"Anton","non-dropping-particle":"","parse-names":false,"suffix":""},{"dropping-particle":"","family":"Noro","given":"Yukihiko","non-dropping-particle":"","parse-names":false,"suffix":""},{"dropping-particle":"","family":"Wong","given":"Chee Hong","non-dropping-particle":"","parse-names":false,"suffix":""},{"dropping-particle":"","family":"Hoon","given":"Michiel","non-dropping-particle":"De","parse-names":false,"suffix":""},{"dropping-particle":"","family":"Andersson","given":"Robin","non-dropping-particle":"","parse-names":false,"suffix":""},{"dropping-particle":"","family":"Sandelin","given":"Albin","non-dropping-particle":"","parse-names":false,"suffix":""},{"dropping-particle":"","family":"Suzuki","given":"Harukazu","non-dropping-particle":"","parse-names":false,"suffix":""},{"dropping-particle":"","family":"Wei","given":"Chia Lin","non-dropping-particle":"","parse-names":false,"suffix":""},{"dropping-particle":"","family":"Koseki","given":"Haruhiko","non-dropping-particle":"","parse-names":false,"suffix":""},{"dropping-particle":"","family":"Hasegawa","given":"Yuki","non-dropping-particle":"","parse-names":false,"suffix":""},{"dropping-particle":"","family":"Forrest","given":"Alistair R.R.","non-dropping-particle":"","parse-names":false,"suffix":""},{"dropping-particle":"","family":"Carninci","given":"Piero","non-dropping-particle":"","parse-names":false,"suffix":""}],"container-title":"Nature Genetics","id":"ITEM-1","issue":"6","issued":{"date-parts":[["2014","4","28"]]},"page":"558-566","publisher":"Nature Publishing Group","title":"Deep transcriptome profiling of mammalian stem cells supports a regulatory role for retrotransposons in pluripotency maintenance","type":"article-journal","volume":"46"},"uris":["http://www.mendeley.com/documents/?uuid=7e3cd617-466b-317c-a0e3-12f895f60695"]}],"mendeley":{"formattedCitation":"(Fort et al., 2014)","plainTextFormattedCitation":"(Fort et al., 2014)","previouslyFormattedCitation":"(Fort et al., 2014)"},"properties":{"noteIndex":0},"schema":"https://github.com/citation-style-language/schema/raw/master/csl-citation.json"}</w:instrText>
      </w:r>
      <w:r>
        <w:fldChar w:fldCharType="separate"/>
      </w:r>
      <w:bookmarkStart w:id="793" w:name="__Fieldmark__13686_2742609292"/>
      <w:r>
        <w:rPr>
          <w:rFonts w:ascii="Arial" w:hAnsi="Arial" w:cs="Arial"/>
          <w:noProof/>
        </w:rPr>
        <w:t>(</w:t>
      </w:r>
      <w:bookmarkStart w:id="794" w:name="__Fieldmark__6741_2742609292"/>
      <w:r>
        <w:rPr>
          <w:rFonts w:ascii="Arial" w:hAnsi="Arial" w:cs="Arial"/>
          <w:noProof/>
        </w:rPr>
        <w:t>F</w:t>
      </w:r>
      <w:bookmarkStart w:id="795" w:name="__Fieldmark__2931_2742609292"/>
      <w:r>
        <w:rPr>
          <w:rFonts w:ascii="Arial" w:hAnsi="Arial" w:cs="Arial"/>
          <w:noProof/>
        </w:rPr>
        <w:t>ort et al., 2014)</w:t>
      </w:r>
      <w:r>
        <w:fldChar w:fldCharType="end"/>
      </w:r>
      <w:bookmarkEnd w:id="793"/>
      <w:bookmarkEnd w:id="794"/>
      <w:bookmarkEnd w:id="795"/>
      <w:r>
        <w:rPr>
          <w:rFonts w:ascii="Arial" w:hAnsi="Arial" w:cs="Arial"/>
        </w:rPr>
        <w:t>.</w:t>
      </w:r>
      <w:ins w:id="796" w:author="Irina Lazar" w:date="2020-11-06T18:19:00Z">
        <w:r w:rsidR="00B32540">
          <w:rPr>
            <w:rFonts w:ascii="Arial" w:hAnsi="Arial" w:cs="Arial"/>
          </w:rPr>
          <w:t xml:space="preserve"> </w:t>
        </w:r>
      </w:ins>
      <w:ins w:id="797" w:author="Irina Lazar" w:date="2020-11-06T18:21:00Z">
        <w:r w:rsidR="00451C28">
          <w:rPr>
            <w:rFonts w:ascii="Arial" w:hAnsi="Arial" w:cs="Arial"/>
          </w:rPr>
          <w:t xml:space="preserve">On the basis of these findings, we </w:t>
        </w:r>
      </w:ins>
      <w:ins w:id="798" w:author="Irina Lazar" w:date="2020-11-06T18:28:00Z">
        <w:r w:rsidR="00A4362C">
          <w:rPr>
            <w:rFonts w:ascii="Arial" w:hAnsi="Arial" w:cs="Arial"/>
          </w:rPr>
          <w:t>suggest that RLTR17 chromatin organization may play a significant role in regu</w:t>
        </w:r>
      </w:ins>
      <w:ins w:id="799" w:author="Irina Lazar" w:date="2020-11-06T18:29:00Z">
        <w:r w:rsidR="00A4362C">
          <w:rPr>
            <w:rFonts w:ascii="Arial" w:hAnsi="Arial" w:cs="Arial"/>
          </w:rPr>
          <w:t xml:space="preserve">lating pluripotency programs between early postnatal and adult spermatogonial cells. </w:t>
        </w:r>
      </w:ins>
      <w:ins w:id="800" w:author="Irina Lazar" w:date="2020-11-06T14:49:00Z">
        <w:r w:rsidR="00CA2992">
          <w:rPr>
            <w:rFonts w:ascii="Arial" w:hAnsi="Arial" w:cs="Arial"/>
          </w:rPr>
          <w:t>In contrast</w:t>
        </w:r>
      </w:ins>
      <w:ins w:id="801" w:author="Irina Lazar" w:date="2020-11-06T18:29:00Z">
        <w:r w:rsidR="00A4362C">
          <w:rPr>
            <w:rFonts w:ascii="Arial" w:hAnsi="Arial" w:cs="Arial"/>
          </w:rPr>
          <w:t xml:space="preserve"> to the decrease</w:t>
        </w:r>
      </w:ins>
      <w:ins w:id="802" w:author="Irina Lazar" w:date="2020-11-06T18:30:00Z">
        <w:r w:rsidR="00A4362C">
          <w:rPr>
            <w:rFonts w:ascii="Arial" w:hAnsi="Arial" w:cs="Arial"/>
          </w:rPr>
          <w:t>d accessibility of LTRs</w:t>
        </w:r>
      </w:ins>
      <w:ins w:id="803" w:author="Irina Lazar" w:date="2020-11-06T14:49:00Z">
        <w:r w:rsidR="00CA2992">
          <w:rPr>
            <w:rFonts w:ascii="Arial" w:hAnsi="Arial" w:cs="Arial"/>
          </w:rPr>
          <w:t>,</w:t>
        </w:r>
      </w:ins>
      <w:r>
        <w:rPr>
          <w:rFonts w:ascii="Arial" w:hAnsi="Arial" w:cs="Arial"/>
        </w:rPr>
        <w:t xml:space="preserve"> </w:t>
      </w:r>
      <w:ins w:id="804" w:author="Irina Lazar" w:date="2020-11-06T14:48:00Z">
        <w:r w:rsidR="00CA2992">
          <w:rPr>
            <w:rFonts w:ascii="Arial" w:hAnsi="Arial" w:cs="Arial"/>
          </w:rPr>
          <w:t xml:space="preserve">LINE </w:t>
        </w:r>
      </w:ins>
      <w:r>
        <w:rPr>
          <w:rFonts w:ascii="Arial" w:hAnsi="Arial" w:cs="Arial"/>
        </w:rPr>
        <w:t>L1</w:t>
      </w:r>
      <w:ins w:id="805" w:author="Irina Lazar" w:date="2020-11-06T14:48:00Z">
        <w:r w:rsidR="00CA2992">
          <w:rPr>
            <w:rFonts w:ascii="Arial" w:hAnsi="Arial" w:cs="Arial"/>
          </w:rPr>
          <w:t xml:space="preserve"> subtypes </w:t>
        </w:r>
      </w:ins>
      <w:ins w:id="806" w:author="Irina Lazar" w:date="2020-11-06T18:30:00Z">
        <w:r w:rsidR="00A4362C">
          <w:rPr>
            <w:rFonts w:ascii="Arial" w:hAnsi="Arial" w:cs="Arial"/>
          </w:rPr>
          <w:t>displayed an increase</w:t>
        </w:r>
      </w:ins>
      <w:ins w:id="807" w:author="Irina Lazar" w:date="2020-11-06T14:48:00Z">
        <w:r w:rsidR="00CA2992">
          <w:rPr>
            <w:rFonts w:ascii="Arial" w:hAnsi="Arial" w:cs="Arial"/>
          </w:rPr>
          <w:t xml:space="preserve"> in chromatin accessibility in adult spermatogonial cells</w:t>
        </w:r>
      </w:ins>
      <w:ins w:id="808" w:author="Irina Lazar" w:date="2020-11-06T19:18:00Z">
        <w:r w:rsidR="001509F2">
          <w:rPr>
            <w:rFonts w:ascii="Arial" w:hAnsi="Arial" w:cs="Arial"/>
          </w:rPr>
          <w:t>.</w:t>
        </w:r>
      </w:ins>
      <w:ins w:id="809" w:author="Irina Lazar" w:date="2020-11-06T14:48:00Z">
        <w:r w:rsidR="00CA2992">
          <w:rPr>
            <w:rFonts w:ascii="Arial" w:hAnsi="Arial" w:cs="Arial"/>
          </w:rPr>
          <w:t xml:space="preserve"> </w:t>
        </w:r>
      </w:ins>
      <w:ins w:id="810" w:author="Irina Lazar" w:date="2020-11-06T19:18:00Z">
        <w:r w:rsidR="001509F2">
          <w:rPr>
            <w:rFonts w:ascii="Arial" w:hAnsi="Arial" w:cs="Arial"/>
          </w:rPr>
          <w:t>S</w:t>
        </w:r>
      </w:ins>
      <w:ins w:id="811" w:author="Irina Lazar" w:date="2020-11-06T14:48:00Z">
        <w:r w:rsidR="00CA2992">
          <w:rPr>
            <w:rFonts w:ascii="Arial" w:hAnsi="Arial" w:cs="Arial"/>
          </w:rPr>
          <w:t xml:space="preserve">ome of these </w:t>
        </w:r>
      </w:ins>
      <w:ins w:id="812" w:author="Irina Lazar" w:date="2020-11-06T15:19:00Z">
        <w:r w:rsidR="003074D8">
          <w:rPr>
            <w:rFonts w:ascii="Arial" w:hAnsi="Arial" w:cs="Arial"/>
          </w:rPr>
          <w:t>L1 loci</w:t>
        </w:r>
      </w:ins>
      <w:ins w:id="813" w:author="Irina Lazar" w:date="2020-11-06T14:48:00Z">
        <w:r w:rsidR="00CA2992">
          <w:rPr>
            <w:rFonts w:ascii="Arial" w:hAnsi="Arial" w:cs="Arial"/>
          </w:rPr>
          <w:t xml:space="preserve"> </w:t>
        </w:r>
      </w:ins>
      <w:ins w:id="814" w:author="Irina Lazar" w:date="2020-11-06T18:30:00Z">
        <w:r w:rsidR="00A4362C">
          <w:rPr>
            <w:rFonts w:ascii="Arial" w:hAnsi="Arial" w:cs="Arial"/>
          </w:rPr>
          <w:t>were</w:t>
        </w:r>
      </w:ins>
      <w:r>
        <w:rPr>
          <w:rFonts w:ascii="Arial" w:hAnsi="Arial" w:cs="Arial"/>
        </w:rPr>
        <w:t xml:space="preserve"> </w:t>
      </w:r>
      <w:ins w:id="815" w:author="Irina Lazar" w:date="2020-11-06T14:48:00Z">
        <w:r w:rsidR="00CA2992">
          <w:rPr>
            <w:rFonts w:ascii="Arial" w:hAnsi="Arial" w:cs="Arial"/>
          </w:rPr>
          <w:t>situated in the</w:t>
        </w:r>
      </w:ins>
      <w:r>
        <w:rPr>
          <w:rFonts w:ascii="Arial" w:hAnsi="Arial" w:cs="Arial"/>
        </w:rPr>
        <w:t xml:space="preserve"> vicinity of olfactory</w:t>
      </w:r>
      <w:ins w:id="816" w:author="Irina Lazar" w:date="2020-11-06T14:49:00Z">
        <w:r w:rsidR="00CA2992">
          <w:rPr>
            <w:rFonts w:ascii="Arial" w:hAnsi="Arial" w:cs="Arial"/>
          </w:rPr>
          <w:t xml:space="preserve"> receptor</w:t>
        </w:r>
      </w:ins>
      <w:r>
        <w:rPr>
          <w:rFonts w:ascii="Arial" w:hAnsi="Arial" w:cs="Arial"/>
        </w:rPr>
        <w:t xml:space="preserve"> genes with upregulated mRNA expression in adult spermatogonia. </w:t>
      </w:r>
      <w:ins w:id="817" w:author="Irina Lazar" w:date="2020-11-06T18:41:00Z">
        <w:r w:rsidR="00952E20">
          <w:rPr>
            <w:rFonts w:ascii="Arial" w:hAnsi="Arial" w:cs="Arial"/>
          </w:rPr>
          <w:t>Recent</w:t>
        </w:r>
      </w:ins>
      <w:ins w:id="818" w:author="Irina Lazar" w:date="2020-11-06T15:25:00Z">
        <w:r w:rsidR="004F2D8E">
          <w:rPr>
            <w:rFonts w:ascii="Arial" w:hAnsi="Arial" w:cs="Arial"/>
          </w:rPr>
          <w:t xml:space="preserve"> findings in mouse and human embryonic stem cells have </w:t>
        </w:r>
      </w:ins>
      <w:ins w:id="819" w:author="Irina Lazar" w:date="2020-11-06T18:41:00Z">
        <w:r w:rsidR="00952E20">
          <w:rPr>
            <w:rFonts w:ascii="Arial" w:hAnsi="Arial" w:cs="Arial"/>
          </w:rPr>
          <w:t>suggested a</w:t>
        </w:r>
      </w:ins>
      <w:ins w:id="820" w:author="Irina Lazar" w:date="2020-11-06T15:25:00Z">
        <w:r w:rsidR="004F2D8E">
          <w:rPr>
            <w:rFonts w:ascii="Arial" w:hAnsi="Arial" w:cs="Arial"/>
          </w:rPr>
          <w:t xml:space="preserve"> non-random genomic localization </w:t>
        </w:r>
      </w:ins>
      <w:ins w:id="821" w:author="Irina Lazar" w:date="2020-11-06T18:41:00Z">
        <w:r w:rsidR="00952E20">
          <w:rPr>
            <w:rFonts w:ascii="Arial" w:hAnsi="Arial" w:cs="Arial"/>
          </w:rPr>
          <w:t>for</w:t>
        </w:r>
      </w:ins>
      <w:r>
        <w:rPr>
          <w:rFonts w:ascii="Arial" w:hAnsi="Arial" w:cs="Arial"/>
        </w:rPr>
        <w:t xml:space="preserve"> L1 elements</w:t>
      </w:r>
      <w:ins w:id="822" w:author="Irina Lazar" w:date="2020-11-06T18:44:00Z">
        <w:r w:rsidR="0050724A">
          <w:rPr>
            <w:rFonts w:ascii="Arial" w:hAnsi="Arial" w:cs="Arial"/>
          </w:rPr>
          <w:t>, specifically at</w:t>
        </w:r>
      </w:ins>
      <w:ins w:id="823" w:author="Irina Lazar" w:date="2020-11-06T18:43:00Z">
        <w:r w:rsidR="00846700">
          <w:rPr>
            <w:rFonts w:ascii="Arial" w:hAnsi="Arial" w:cs="Arial"/>
          </w:rPr>
          <w:t xml:space="preserve"> genes</w:t>
        </w:r>
      </w:ins>
      <w:ins w:id="824" w:author="Irina Lazar" w:date="2020-11-06T15:26:00Z">
        <w:r w:rsidR="004F2D8E">
          <w:rPr>
            <w:rFonts w:ascii="Arial" w:hAnsi="Arial" w:cs="Arial"/>
          </w:rPr>
          <w:t xml:space="preserve"> </w:t>
        </w:r>
      </w:ins>
      <w:ins w:id="825" w:author="Irina Lazar" w:date="2020-11-06T18:44:00Z">
        <w:r w:rsidR="0050724A">
          <w:rPr>
            <w:rFonts w:ascii="Arial" w:hAnsi="Arial" w:cs="Arial"/>
          </w:rPr>
          <w:t xml:space="preserve">which encode proteins </w:t>
        </w:r>
      </w:ins>
      <w:ins w:id="826" w:author="Irina Lazar" w:date="2020-11-06T18:43:00Z">
        <w:r w:rsidR="00846700">
          <w:rPr>
            <w:rFonts w:ascii="Arial" w:hAnsi="Arial" w:cs="Arial"/>
          </w:rPr>
          <w:t xml:space="preserve">with </w:t>
        </w:r>
      </w:ins>
      <w:ins w:id="827" w:author="Irina Lazar" w:date="2020-11-06T15:27:00Z">
        <w:r w:rsidR="00DE6AB8">
          <w:rPr>
            <w:rFonts w:ascii="Arial" w:hAnsi="Arial" w:cs="Arial"/>
          </w:rPr>
          <w:t xml:space="preserve">specialized functions </w:t>
        </w:r>
      </w:ins>
      <w:ins w:id="828" w:author="Irina Lazar" w:date="2020-11-06T15:29:00Z">
        <w:r w:rsidR="00862D9E">
          <w:fldChar w:fldCharType="begin" w:fldLock="1"/>
        </w:r>
        <w:r w:rsidR="00862D9E">
          <w:instrText>ADDIN CSL_CITATION {"citationItems":[{"id":"ITEM-1","itemData":{"DOI":"10.1016/j.celrep.2020.02.048","ISSN":"22111247","PMID":"32160538","abstract":"Lu et al. report a striking association between genomic repeats and gene regulation and demonstrate a key role of L1 repeat RNA in sequestering L1-rich sequences and associated genes in inactive domains for silencing, revealing a general theme of repeat sequences in shaping gene regulatory networks within their host genome.","author":[{"dropping-particle":"","family":"Lu","given":"J. Yuyang","non-dropping-particle":"","parse-names":false,"suffix":""},{"dropping-particle":"","family":"Shao","given":"Wen","non-dropping-particle":"","parse-names":false,"suffix":""},{"dropping-particle":"","family":"Chang","given":"Lei","non-dropping-particle":"","parse-names":false,"suffix":""},{"dropping-particle":"","family":"Yin","given":"Yafei","non-dropping-particle":"","parse-names":false,"suffix":""},{"dropping-particle":"","family":"Li","given":"Tong","non-dropping-particle":"","parse-names":false,"suffix":""},{"dropping-particle":"","family":"Zhang","given":"Hui","non-dropping-particle":"","parse-names":false,"suffix":""},{"dropping-particle":"","family":"Hong","given":"Yantao","non-dropping-particle":"","parse-names":false,"suffix":""},{"dropping-particle":"","family":"Percharde","given":"Michelle","non-dropping-particle":"","parse-names":false,"suffix":""},{"dropping-particle":"","family":"Guo","given":"Lerui","non-dropping-particle":"","parse-names":false,"suffix":""},{"dropping-particle":"","family":"Wu","given":"Zhongyang","non-dropping-particle":"","parse-names":false,"suffix":""},{"dropping-particle":"","family":"Liu","given":"Lichao","non-dropping-particle":"","parse-names":false,"suffix":""},{"dropping-particle":"","family":"Liu","given":"Wei","non-dropping-particle":"","parse-names":false,"suffix":""},{"dropping-particle":"","family":"Yan","given":"Pixi","non-dropping-particle":"","parse-names":false,"suffix":""},{"dropping-particle":"","family":"Ramalho-Santos","given":"Miguel","non-dropping-particle":"","parse-names":false,"suffix":""},{"dropping-particle":"","family":"Sun","given":"Yujie","non-dropping-particle":"","parse-names":false,"suffix":""},{"dropping-particle":"","family":"Shen","given":"Xiaohua","non-dropping-particle":"","parse-names":false,"suffix":""}],"container-title":"Cell Reports","id":"ITEM-1","issue":"10","issued":{"date-parts":[["2020","3","10"]]},"page":"3296-3311.e5","publisher":"Elsevier B.V.","title":"Genomic Repeats Categorize Genes with Distinct Functions for Orchestrated Regulation","type":"article-journal","volume":"30"},"uris":["http://www.mendeley.com/documents/?uuid=0f71afe2-d93c-3939-a2a5-f263c330601b"]}],"mendeley":{"formattedCitation":"(Lu et al., 2020)","plainTextFormattedCitation":"(Lu et al., 2020)","previouslyFormattedCitation":"(Lu et al., 2020)"},"properties":{"noteIndex":0},"schema":"https://github.com/citation-style-language/schema/raw/master/csl-citation.json"}</w:instrText>
        </w:r>
        <w:r w:rsidR="00862D9E">
          <w:fldChar w:fldCharType="separate"/>
        </w:r>
        <w:r w:rsidR="00862D9E">
          <w:rPr>
            <w:rFonts w:ascii="Arial" w:hAnsi="Arial" w:cs="Arial"/>
            <w:noProof/>
          </w:rPr>
          <w:t>(Lu et al., 2020)</w:t>
        </w:r>
        <w:r w:rsidR="00862D9E">
          <w:fldChar w:fldCharType="end"/>
        </w:r>
        <w:r w:rsidR="00862D9E">
          <w:t xml:space="preserve">. </w:t>
        </w:r>
      </w:ins>
      <w:ins w:id="829" w:author="Irina Lazar" w:date="2020-11-06T15:27:00Z">
        <w:r w:rsidR="00DE6AB8">
          <w:rPr>
            <w:rFonts w:ascii="Arial" w:hAnsi="Arial" w:cs="Arial"/>
          </w:rPr>
          <w:t>Among these</w:t>
        </w:r>
      </w:ins>
      <w:ins w:id="830" w:author="Irina Lazar" w:date="2020-11-06T15:30:00Z">
        <w:r w:rsidR="00862D9E">
          <w:rPr>
            <w:rFonts w:ascii="Arial" w:hAnsi="Arial" w:cs="Arial"/>
          </w:rPr>
          <w:t xml:space="preserve">, </w:t>
        </w:r>
      </w:ins>
      <w:ins w:id="831" w:author="Irina Lazar" w:date="2020-11-06T15:27:00Z">
        <w:r w:rsidR="00DE6AB8">
          <w:rPr>
            <w:rFonts w:ascii="Arial" w:hAnsi="Arial" w:cs="Arial"/>
          </w:rPr>
          <w:t xml:space="preserve">the </w:t>
        </w:r>
        <w:r w:rsidR="00DE6AB8" w:rsidRPr="006A4D25">
          <w:rPr>
            <w:rFonts w:ascii="Arial" w:hAnsi="Arial" w:cs="Arial"/>
            <w:i/>
            <w:iCs/>
          </w:rPr>
          <w:t xml:space="preserve">Olfr </w:t>
        </w:r>
        <w:r w:rsidR="00DE6AB8">
          <w:rPr>
            <w:rFonts w:ascii="Arial" w:hAnsi="Arial" w:cs="Arial"/>
          </w:rPr>
          <w:t>gene family was the most enriched in L1</w:t>
        </w:r>
      </w:ins>
      <w:ins w:id="832" w:author="Irina Lazar" w:date="2020-11-06T15:28:00Z">
        <w:r w:rsidR="00DE6AB8">
          <w:rPr>
            <w:rFonts w:ascii="Arial" w:hAnsi="Arial" w:cs="Arial"/>
          </w:rPr>
          <w:t xml:space="preserve"> elements </w:t>
        </w:r>
      </w:ins>
      <w:ins w:id="833" w:author="Irina Lazar" w:date="2020-11-06T15:29:00Z">
        <w:r w:rsidR="00862D9E">
          <w:fldChar w:fldCharType="begin" w:fldLock="1"/>
        </w:r>
        <w:r w:rsidR="00862D9E">
          <w:instrText>ADDIN CSL_CITATION {"citationItems":[{"id":"ITEM-1","itemData":{"DOI":"10.1016/j.celrep.2020.02.048","ISSN":"22111247","PMID":"32160538","abstract":"Lu et al. report a striking association between genomic repeats and gene regulation and demonstrate a key role of L1 repeat RNA in sequestering L1-rich sequences and associated genes in inactive domains for silencing, revealing a general theme of repeat sequences in shaping gene regulatory networks within their host genome.","author":[{"dropping-particle":"","family":"Lu","given":"J. Yuyang","non-dropping-particle":"","parse-names":false,"suffix":""},{"dropping-particle":"","family":"Shao","given":"Wen","non-dropping-particle":"","parse-names":false,"suffix":""},{"dropping-particle":"","family":"Chang","given":"Lei","non-dropping-particle":"","parse-names":false,"suffix":""},{"dropping-particle":"","family":"Yin","given":"Yafei","non-dropping-particle":"","parse-names":false,"suffix":""},{"dropping-particle":"","family":"Li","given":"Tong","non-dropping-particle":"","parse-names":false,"suffix":""},{"dropping-particle":"","family":"Zhang","given":"Hui","non-dropping-particle":"","parse-names":false,"suffix":""},{"dropping-particle":"","family":"Hong","given":"Yantao","non-dropping-particle":"","parse-names":false,"suffix":""},{"dropping-particle":"","family":"Percharde","given":"Michelle","non-dropping-particle":"","parse-names":false,"suffix":""},{"dropping-particle":"","family":"Guo","given":"Lerui","non-dropping-particle":"","parse-names":false,"suffix":""},{"dropping-particle":"","family":"Wu","given":"Zhongyang","non-dropping-particle":"","parse-names":false,"suffix":""},{"dropping-particle":"","family":"Liu","given":"Lichao","non-dropping-particle":"","parse-names":false,"suffix":""},{"dropping-particle":"","family":"Liu","given":"Wei","non-dropping-particle":"","parse-names":false,"suffix":""},{"dropping-particle":"","family":"Yan","given":"Pixi","non-dropping-particle":"","parse-names":false,"suffix":""},{"dropping-particle":"","family":"Ramalho-Santos","given":"Miguel","non-dropping-particle":"","parse-names":false,"suffix":""},{"dropping-particle":"","family":"Sun","given":"Yujie","non-dropping-particle":"","parse-names":false,"suffix":""},{"dropping-particle":"","family":"Shen","given":"Xiaohua","non-dropping-particle":"","parse-names":false,"suffix":""}],"container-title":"Cell Reports","id":"ITEM-1","issue":"10","issued":{"date-parts":[["2020","3","10"]]},"page":"3296-3311.e5","publisher":"Elsevier B.V.","title":"Genomic Repeats Categorize Genes with Distinct Functions for Orchestrated Regulation","type":"article-journal","volume":"30"},"uris":["http://www.mendeley.com/documents/?uuid=0f71afe2-d93c-3939-a2a5-f263c330601b"]}],"mendeley":{"formattedCitation":"(Lu et al., 2020)","plainTextFormattedCitation":"(Lu et al., 2020)","previouslyFormattedCitation":"(Lu et al., 2020)"},"properties":{"noteIndex":0},"schema":"https://github.com/citation-style-language/schema/raw/master/csl-citation.json"}</w:instrText>
        </w:r>
        <w:r w:rsidR="00862D9E">
          <w:fldChar w:fldCharType="separate"/>
        </w:r>
        <w:r w:rsidR="00862D9E">
          <w:rPr>
            <w:rFonts w:ascii="Arial" w:hAnsi="Arial" w:cs="Arial"/>
            <w:noProof/>
          </w:rPr>
          <w:t>(Lu et al., 2020)</w:t>
        </w:r>
        <w:r w:rsidR="00862D9E">
          <w:fldChar w:fldCharType="end"/>
        </w:r>
      </w:ins>
      <w:ins w:id="834" w:author="Irina Lazar" w:date="2020-11-06T18:46:00Z">
        <w:r w:rsidR="00C64645">
          <w:rPr>
            <w:rFonts w:ascii="Arial" w:hAnsi="Arial" w:cs="Arial"/>
          </w:rPr>
          <w:t xml:space="preserve"> </w:t>
        </w:r>
      </w:ins>
      <w:ins w:id="835" w:author="Irina Lazar" w:date="2020-11-06T18:36:00Z">
        <w:r w:rsidR="00177817" w:rsidRPr="00177817">
          <w:rPr>
            <w:rFonts w:ascii="Arial" w:hAnsi="Arial" w:cs="Arial"/>
          </w:rPr>
          <w:t>.</w:t>
        </w:r>
      </w:ins>
      <w:ins w:id="836" w:author="Irina Lazar" w:date="2020-11-06T19:48:00Z">
        <w:r w:rsidR="00310977">
          <w:rPr>
            <w:rFonts w:ascii="Arial" w:hAnsi="Arial" w:cs="Arial"/>
          </w:rPr>
          <w:t xml:space="preserve"> </w:t>
        </w:r>
      </w:ins>
      <w:ins w:id="837" w:author="Irina Lazar" w:date="2020-11-06T19:05:00Z">
        <w:r w:rsidR="004942E6">
          <w:rPr>
            <w:rFonts w:ascii="Arial" w:hAnsi="Arial" w:cs="Arial"/>
          </w:rPr>
          <w:t xml:space="preserve">Although their role in spermatogonial cells is </w:t>
        </w:r>
      </w:ins>
      <w:ins w:id="838" w:author="Irina Lazar" w:date="2020-11-06T19:07:00Z">
        <w:r w:rsidR="00670359">
          <w:rPr>
            <w:rFonts w:ascii="Arial" w:hAnsi="Arial" w:cs="Arial"/>
          </w:rPr>
          <w:t>currently</w:t>
        </w:r>
      </w:ins>
      <w:ins w:id="839" w:author="Irina Lazar" w:date="2020-11-06T19:05:00Z">
        <w:r w:rsidR="004942E6">
          <w:rPr>
            <w:rFonts w:ascii="Arial" w:hAnsi="Arial" w:cs="Arial"/>
          </w:rPr>
          <w:t xml:space="preserve"> </w:t>
        </w:r>
      </w:ins>
      <w:ins w:id="840" w:author="Irina Lazar" w:date="2020-11-06T19:07:00Z">
        <w:r w:rsidR="00670359">
          <w:rPr>
            <w:rFonts w:ascii="Arial" w:hAnsi="Arial" w:cs="Arial"/>
          </w:rPr>
          <w:t>not established</w:t>
        </w:r>
      </w:ins>
      <w:ins w:id="841" w:author="Irina Lazar" w:date="2020-11-06T19:05:00Z">
        <w:r w:rsidR="004942E6">
          <w:rPr>
            <w:rFonts w:ascii="Arial" w:hAnsi="Arial" w:cs="Arial"/>
          </w:rPr>
          <w:t xml:space="preserve">, </w:t>
        </w:r>
      </w:ins>
      <w:ins w:id="842" w:author="Irina Lazar" w:date="2020-11-06T19:38:00Z">
        <w:r w:rsidR="000D6EA5">
          <w:rPr>
            <w:rFonts w:ascii="Arial" w:hAnsi="Arial" w:cs="Arial"/>
          </w:rPr>
          <w:t>Olfr</w:t>
        </w:r>
      </w:ins>
      <w:ins w:id="843" w:author="Irina Lazar" w:date="2020-11-06T19:08:00Z">
        <w:r w:rsidR="00670359">
          <w:rPr>
            <w:rFonts w:ascii="Arial" w:hAnsi="Arial" w:cs="Arial"/>
          </w:rPr>
          <w:t xml:space="preserve"> proteins </w:t>
        </w:r>
      </w:ins>
      <w:ins w:id="844" w:author="Irina Lazar" w:date="2020-11-06T19:05:00Z">
        <w:r w:rsidR="004942E6">
          <w:rPr>
            <w:rFonts w:ascii="Arial" w:hAnsi="Arial" w:cs="Arial"/>
          </w:rPr>
          <w:t xml:space="preserve">have been implicated in the </w:t>
        </w:r>
      </w:ins>
      <w:ins w:id="845" w:author="Irina Lazar" w:date="2020-11-06T19:06:00Z">
        <w:r w:rsidR="00670359">
          <w:rPr>
            <w:rFonts w:ascii="Arial" w:hAnsi="Arial" w:cs="Arial"/>
          </w:rPr>
          <w:t>swimming behavior of sperm</w:t>
        </w:r>
      </w:ins>
      <w:ins w:id="846" w:author="Irina Lazar" w:date="2020-11-06T19:07:00Z">
        <w:r w:rsidR="00670359">
          <w:rPr>
            <w:rFonts w:ascii="Arial" w:hAnsi="Arial" w:cs="Arial"/>
          </w:rPr>
          <w:t xml:space="preserve"> </w:t>
        </w:r>
      </w:ins>
      <w:ins w:id="847" w:author="Irina Lazar" w:date="2020-11-06T19:48:00Z">
        <w:r w:rsidR="00310977">
          <w:rPr>
            <w:rFonts w:ascii="Arial" w:hAnsi="Arial" w:cs="Arial"/>
          </w:rPr>
          <w:fldChar w:fldCharType="begin" w:fldLock="1"/>
        </w:r>
      </w:ins>
      <w:r w:rsidR="00310977">
        <w:rPr>
          <w:rFonts w:ascii="Arial" w:hAnsi="Arial" w:cs="Arial"/>
        </w:rPr>
        <w:instrText>ADDIN CSL_CITATION {"citationItems":[{"id":"ITEM-1","itemData":{"DOI":"10.1111/j.1365-2443.2005.00915.x","ISSN":"13569597","abstract":"A subset of olfactory receptors (ORs) is expressed in mammalian male germ cells. Recent studies on human and mouse sperm have suggested that calcium signaling via a testicular OR regulates sperm flagellar motility. However, it remains to be determined at what stages testicular ORs are expressed during spermatogenesis and whether each germ cell expresses one or multiple ORs. Here we examined the developmental expression profiles of several mouse testicular OR genes using an in situ hybridization technique at the cellular level. We found that OR transcripts in the spermatogenic cells are expressed in three developmental stages: Late pachyten spermatocytes, early round spermatids, or late round spermatids. The OR mRNAs were condensed in a single dot-like structure within the nuclei of a subpopulation of spermatogenic cells. Double-fluorescent in situ hybridization revealed that some cells contained two dot-like signals derived from transcripts of two different ORs, suggesting that single spermatogenic cells could express more than one OR. One cell-multiple OR gene expression combined with variability in expression appears to result in heterogeneity in the repertoire of ORs expressed by individual spermatogenic cells. Although the functional consequence of heterogeneous OR expression awaits development of a methodology for characterizing OR proteins, our observations give insights into OR gene expression as well as OR function(s) in spermatogenic cells. © 2005 The Author(s) Journal Compilation © 2005 by the Molecular Biology Society of Japan/ Blackwell Publishing Ltd.","author":[{"dropping-particle":"","family":"Fukuda","given":"Nanaho","non-dropping-particle":"","parse-names":false,"suffix":""},{"dropping-particle":"","family":"Touhara","given":"Kazushige","non-dropping-particle":"","parse-names":false,"suffix":""}],"container-title":"Genes to Cells","id":"ITEM-1","issue":"1","issued":{"date-parts":[["2005","11","22"]]},"page":"71-81","publisher":"John Wiley &amp; Sons, Ltd","title":"Developmental expression patterns of testicular olfactory receptor genes during mouse spermatogenesis","type":"article-journal","volume":"11"},"uris":["http://www.mendeley.com/documents/?uuid=05013e10-4274-31b7-9fb6-75cc50e7d3f6"]},{"id":"ITEM-2","itemData":{"DOI":"10.1006/geno.1996.4490","ISSN":"08887543","PMID":"9119360","abstract":"Olfactory receptors constitute the largest family among G protein- coupled receptors, with up to 1000 members expected. We have previously shown that genes belonging to this family were expressed in the male germ line from both dog and human. We have subsequently demonstrated the presence of one of the corresponding olfactory receptor proteins during dog spermatogenesis and in mature sperm cells. In this study, we investigated whether the unexpected pattern of expression of olfactory receptors in the male germ line was conserved in other mammalian species. Using reverse transcription-PCR with primers specific for the olfactory receptor gene family, about 20 olfactory receptor cDNA fragments were cloned from the testis of each mammalian species tested. As a whole, they displayed no sequence specificity compared to other olfactory receptors, but highly homologous, possibly orthologous, genes were amplified from different species. Finally, their pattern of expression, as determined by RNase protection assay, revealed that many but not all of these receptors were expressed predominantly in testis. The male germ line from each mammalian species tested is thus characterized by a specific repertoire of olfactory receptors, which display a pattern of expression suggestive of their potential implication in the control of sperm maturation, migration, or fertilization.","author":[{"dropping-particle":"","family":"Vanderhaeghen","given":"Pierre","non-dropping-particle":"","parse-names":false,"suffix":""},{"dropping-particle":"","family":"Schurmans","given":"Stéphane","non-dropping-particle":"","parse-names":false,"suffix":""},{"dropping-particle":"","family":"Vassart","given":"Gilbert","non-dropping-particle":"","parse-names":false,"suffix":""},{"dropping-particle":"","family":"Parmentier","given":"Marc","non-dropping-particle":"","parse-names":false,"suffix":""}],"container-title":"Genomics","id":"ITEM-2","issue":"3","issued":{"date-parts":[["1997","2","1"]]},"page":"239-246","publisher":"Academic Press Inc.","title":"Specific repertoire of olfactory receptor genes in the male germ cells of several mammalian species","type":"article-journal","volume":"39"},"uris":["http://www.mendeley.com/documents/?uuid=cd9c888e-cf2a-30eb-b77a-e9cf93853c90"]}],"mendeley":{"formattedCitation":"(Fukuda and Touhara, 2005; Vanderhaeghen et al., 1997)","plainTextFormattedCitation":"(Fukuda and Touhara, 2005; Vanderhaeghen et al., 1997)"},"properties":{"noteIndex":0},"schema":"https://github.com/citation-style-language/schema/raw/master/csl-citation.json"}</w:instrText>
      </w:r>
      <w:r w:rsidR="00310977">
        <w:rPr>
          <w:rFonts w:ascii="Arial" w:hAnsi="Arial" w:cs="Arial"/>
        </w:rPr>
        <w:fldChar w:fldCharType="separate"/>
      </w:r>
      <w:r w:rsidR="00310977" w:rsidRPr="00310977">
        <w:rPr>
          <w:rFonts w:ascii="Arial" w:hAnsi="Arial" w:cs="Arial"/>
          <w:noProof/>
        </w:rPr>
        <w:t>(Fukuda and Touhara, 2005; Vanderhaeghen et al., 1997)</w:t>
      </w:r>
      <w:ins w:id="848" w:author="Irina Lazar" w:date="2020-11-06T19:48:00Z">
        <w:r w:rsidR="00310977">
          <w:rPr>
            <w:rFonts w:ascii="Arial" w:hAnsi="Arial" w:cs="Arial"/>
          </w:rPr>
          <w:fldChar w:fldCharType="end"/>
        </w:r>
      </w:ins>
      <w:ins w:id="849" w:author="Irina Lazar" w:date="2020-11-06T19:07:00Z">
        <w:r w:rsidR="00670359">
          <w:rPr>
            <w:rFonts w:ascii="Arial" w:hAnsi="Arial" w:cs="Arial"/>
          </w:rPr>
          <w:t>.</w:t>
        </w:r>
      </w:ins>
      <w:ins w:id="850" w:author="Irina Lazar" w:date="2020-11-06T18:51:00Z">
        <w:r w:rsidR="00515DAC">
          <w:rPr>
            <w:rFonts w:ascii="Arial" w:hAnsi="Arial" w:cs="Arial"/>
          </w:rPr>
          <w:t xml:space="preserve"> </w:t>
        </w:r>
      </w:ins>
      <w:ins w:id="851" w:author="Irina Lazar" w:date="2020-11-06T19:15:00Z">
        <w:r w:rsidR="00A61AFC">
          <w:rPr>
            <w:rFonts w:ascii="Arial" w:hAnsi="Arial" w:cs="Arial"/>
          </w:rPr>
          <w:t>Given their dynamic regulation across age in spermatogonial cells, w</w:t>
        </w:r>
      </w:ins>
      <w:ins w:id="852" w:author="Irina Lazar" w:date="2020-11-06T18:52:00Z">
        <w:r w:rsidR="00515DAC">
          <w:rPr>
            <w:rFonts w:ascii="Arial" w:hAnsi="Arial" w:cs="Arial"/>
          </w:rPr>
          <w:t xml:space="preserve">e speculate that </w:t>
        </w:r>
      </w:ins>
      <w:ins w:id="853" w:author="Irina Lazar" w:date="2020-11-06T19:12:00Z">
        <w:r w:rsidR="00B5299F" w:rsidRPr="000D6EA5">
          <w:rPr>
            <w:rFonts w:ascii="Arial" w:hAnsi="Arial" w:cs="Arial"/>
            <w:i/>
            <w:iCs/>
          </w:rPr>
          <w:t>Olfr</w:t>
        </w:r>
        <w:r w:rsidR="00B5299F">
          <w:rPr>
            <w:rFonts w:ascii="Arial" w:hAnsi="Arial" w:cs="Arial"/>
          </w:rPr>
          <w:t xml:space="preserve"> genes could </w:t>
        </w:r>
      </w:ins>
      <w:ins w:id="854" w:author="Irina Lazar" w:date="2020-11-06T19:13:00Z">
        <w:r w:rsidR="00B5299F">
          <w:rPr>
            <w:rFonts w:ascii="Arial" w:hAnsi="Arial" w:cs="Arial"/>
          </w:rPr>
          <w:t>play additional roles in spermatogenesis, other than in sperm physiology</w:t>
        </w:r>
      </w:ins>
      <w:ins w:id="855" w:author="Irina Lazar" w:date="2020-11-06T19:15:00Z">
        <w:r w:rsidR="00A61AFC">
          <w:rPr>
            <w:rFonts w:ascii="Arial" w:hAnsi="Arial" w:cs="Arial"/>
          </w:rPr>
          <w:t>.</w:t>
        </w:r>
      </w:ins>
      <w:ins w:id="856" w:author="Irina Lazar" w:date="2020-11-06T19:14:00Z">
        <w:r w:rsidR="00B5299F">
          <w:rPr>
            <w:rFonts w:ascii="Arial" w:hAnsi="Arial" w:cs="Arial"/>
          </w:rPr>
          <w:t xml:space="preserve"> </w:t>
        </w:r>
      </w:ins>
      <w:ins w:id="857" w:author="Irina Lazar" w:date="2020-11-06T19:17:00Z">
        <w:r w:rsidR="001509F2">
          <w:rPr>
            <w:rFonts w:ascii="Arial" w:hAnsi="Arial" w:cs="Arial"/>
          </w:rPr>
          <w:t>T</w:t>
        </w:r>
      </w:ins>
      <w:ins w:id="858" w:author="Irina Lazar" w:date="2020-11-06T19:16:00Z">
        <w:r w:rsidR="001509F2">
          <w:rPr>
            <w:rFonts w:ascii="Arial" w:hAnsi="Arial" w:cs="Arial"/>
          </w:rPr>
          <w:t xml:space="preserve">his data </w:t>
        </w:r>
      </w:ins>
      <w:ins w:id="859" w:author="Irina Lazar" w:date="2020-11-06T15:30:00Z">
        <w:r w:rsidR="00862D9E" w:rsidRPr="00862D9E">
          <w:rPr>
            <w:rFonts w:ascii="Arial" w:hAnsi="Arial" w:cs="Arial"/>
          </w:rPr>
          <w:t>together with the high number of enriched TF motifs</w:t>
        </w:r>
      </w:ins>
      <w:ins w:id="860" w:author="Irina Lazar" w:date="2020-11-06T15:31:00Z">
        <w:r w:rsidR="00841E68">
          <w:rPr>
            <w:rFonts w:ascii="Arial" w:hAnsi="Arial" w:cs="Arial"/>
          </w:rPr>
          <w:t xml:space="preserve"> identified</w:t>
        </w:r>
      </w:ins>
      <w:ins w:id="861" w:author="Irina Lazar" w:date="2020-11-06T15:30:00Z">
        <w:r w:rsidR="00862D9E" w:rsidRPr="00862D9E">
          <w:rPr>
            <w:rFonts w:ascii="Arial" w:hAnsi="Arial" w:cs="Arial"/>
          </w:rPr>
          <w:t xml:space="preserve"> at</w:t>
        </w:r>
        <w:r w:rsidR="00862D9E">
          <w:t xml:space="preserve"> </w:t>
        </w:r>
      </w:ins>
      <w:r>
        <w:rPr>
          <w:rFonts w:ascii="Arial" w:hAnsi="Arial" w:cs="Arial"/>
        </w:rPr>
        <w:t>the differentially accessible ERVKs and LINE L1 elements</w:t>
      </w:r>
      <w:ins w:id="862" w:author="Irina Lazar" w:date="2020-11-06T19:22:00Z">
        <w:r w:rsidR="00093190">
          <w:rPr>
            <w:rFonts w:ascii="Arial" w:hAnsi="Arial" w:cs="Arial"/>
          </w:rPr>
          <w:t>,</w:t>
        </w:r>
      </w:ins>
      <w:r>
        <w:rPr>
          <w:rFonts w:ascii="Arial" w:hAnsi="Arial" w:cs="Arial"/>
        </w:rPr>
        <w:t xml:space="preserve"> </w:t>
      </w:r>
      <w:ins w:id="863" w:author="Irina Lazar" w:date="2020-11-06T18:37:00Z">
        <w:r w:rsidR="00177817">
          <w:rPr>
            <w:rFonts w:ascii="Arial" w:hAnsi="Arial" w:cs="Arial"/>
          </w:rPr>
          <w:t>underscore</w:t>
        </w:r>
      </w:ins>
      <w:ins w:id="864" w:author="Irina Lazar" w:date="2020-11-06T18:38:00Z">
        <w:r w:rsidR="00177817">
          <w:rPr>
            <w:rFonts w:ascii="Arial" w:hAnsi="Arial" w:cs="Arial"/>
          </w:rPr>
          <w:t>s</w:t>
        </w:r>
      </w:ins>
      <w:ins w:id="865" w:author="Irina Lazar" w:date="2020-11-06T18:37:00Z">
        <w:r w:rsidR="00177817">
          <w:rPr>
            <w:rFonts w:ascii="Arial" w:hAnsi="Arial" w:cs="Arial"/>
          </w:rPr>
          <w:t xml:space="preserve"> </w:t>
        </w:r>
      </w:ins>
      <w:ins w:id="866" w:author="Irina Lazar" w:date="2020-11-06T19:22:00Z">
        <w:r w:rsidR="00093190">
          <w:rPr>
            <w:rFonts w:ascii="Arial" w:hAnsi="Arial" w:cs="Arial"/>
          </w:rPr>
          <w:t>previously undescribed regulatory roles fo</w:t>
        </w:r>
      </w:ins>
      <w:r>
        <w:rPr>
          <w:rFonts w:ascii="Arial" w:hAnsi="Arial" w:cs="Arial"/>
        </w:rPr>
        <w:t xml:space="preserve">r </w:t>
      </w:r>
      <w:ins w:id="867" w:author="Irina Lazar" w:date="2020-11-06T18:37:00Z">
        <w:r w:rsidR="00177817">
          <w:rPr>
            <w:rFonts w:ascii="Arial" w:hAnsi="Arial" w:cs="Arial"/>
          </w:rPr>
          <w:t xml:space="preserve">chromatin organization of </w:t>
        </w:r>
      </w:ins>
      <w:ins w:id="868" w:author="Irina Lazar" w:date="2020-11-06T15:33:00Z">
        <w:r w:rsidR="00D91F37">
          <w:rPr>
            <w:rFonts w:ascii="Arial" w:hAnsi="Arial" w:cs="Arial"/>
          </w:rPr>
          <w:t>TEs in</w:t>
        </w:r>
      </w:ins>
      <w:r>
        <w:rPr>
          <w:rFonts w:ascii="Arial" w:hAnsi="Arial" w:cs="Arial"/>
        </w:rPr>
        <w:t xml:space="preserve"> spermatogonial cell</w:t>
      </w:r>
      <w:ins w:id="869" w:author="Irina Lazar" w:date="2020-11-06T15:32:00Z">
        <w:r w:rsidR="00B30E9B">
          <w:rPr>
            <w:rFonts w:ascii="Arial" w:hAnsi="Arial" w:cs="Arial"/>
          </w:rPr>
          <w:t xml:space="preserve">s </w:t>
        </w:r>
      </w:ins>
      <w:r>
        <w:rPr>
          <w:rFonts w:ascii="Arial" w:hAnsi="Arial" w:cs="Arial"/>
        </w:rPr>
        <w:t>during</w:t>
      </w:r>
      <w:ins w:id="870" w:author="Irina Lazar" w:date="2020-11-06T15:32:00Z">
        <w:r w:rsidR="00B30E9B">
          <w:rPr>
            <w:rFonts w:ascii="Arial" w:hAnsi="Arial" w:cs="Arial"/>
          </w:rPr>
          <w:t xml:space="preserve"> </w:t>
        </w:r>
      </w:ins>
      <w:ins w:id="871" w:author="Irina Lazar" w:date="2020-11-06T15:34:00Z">
        <w:r w:rsidR="00D91F37">
          <w:rPr>
            <w:rFonts w:ascii="Arial" w:hAnsi="Arial" w:cs="Arial"/>
          </w:rPr>
          <w:t xml:space="preserve">the </w:t>
        </w:r>
      </w:ins>
      <w:ins w:id="872" w:author="Irina Lazar" w:date="2020-11-06T15:33:00Z">
        <w:r w:rsidR="00D91F37">
          <w:rPr>
            <w:rFonts w:ascii="Arial" w:hAnsi="Arial" w:cs="Arial"/>
          </w:rPr>
          <w:t>transition from develop</w:t>
        </w:r>
      </w:ins>
      <w:ins w:id="873" w:author="Irina Lazar" w:date="2020-11-06T15:34:00Z">
        <w:r w:rsidR="00D91F37">
          <w:rPr>
            <w:rFonts w:ascii="Arial" w:hAnsi="Arial" w:cs="Arial"/>
          </w:rPr>
          <w:t>ing to adult stages</w:t>
        </w:r>
      </w:ins>
      <w:r>
        <w:rPr>
          <w:rFonts w:ascii="Arial" w:hAnsi="Arial" w:cs="Arial"/>
        </w:rPr>
        <w:t xml:space="preserve"> </w:t>
      </w:r>
      <w:r>
        <w:fldChar w:fldCharType="begin" w:fldLock="1"/>
      </w:r>
      <w:r>
        <w:instrText>ADDIN CSL_CITATION {"citationItems":[{"id":"ITEM-1","itemData":{"DOI":"10.1098/rstb.2019.0347","ISSN":"14712970","PMID":"32075564","abstract":"Eukaryotic gene regulation is mediated by cis-regulatory elements, which are embedded within the vast non-coding genomic space and recognized by the transcription factors in a sequence- and context-dependent manner. A large proportion of eukaryotic genomes, including at least half of the human genome, are composed of transposable elements (TEs), which in their ancestral form carried their own cis-regulatory sequences able to exploit the host trans environment to promote TE transcription and facilitate transposition. Although not all present-day TE copies have retained this regulatory function, the preexisting regulatory potential of TEs can provide a rich source of cis-regulatory innovation for the host. Here, we review recent evidence documenting diverse contributions of TE sequences to gene regulation by functioning as enhancers, promoters, silencers and boundary elements. We discuss how TE-derived enhancer sequences can rapidly facilitate changes in existing gene regulatory networks and mediate species- and cell-type-specific regulatory innovations, and we postulate a unique contribution of TEs to species-specific gene expression divergence in pluripotency and early embryogenesis. With advances in genome-wide technologies and analyses, systematic investigation of TEs’ cis-regulatory potential is now possible and our understanding of the biological impact of genomic TEs is increasing. This article is part of a discussion meeting issue ‘Crossroads between transposons and gene regulation’.","author":[{"dropping-particle":"","family":"Sundaram","given":"Vasavi","non-dropping-particle":"","parse-names":false,"suffix":""},{"dropping-particle":"","family":"Wysocka","given":"Joanna","non-dropping-particle":"","parse-names":false,"suffix":""}],"container-title":"Philosophical Transactions of the Royal Society B: Biological Sciences","id":"ITEM-1","issue":"1795","issued":{"date-parts":[["2020","3","30"]]},"publisher":"Royal Society Publishing","title":"Transposable elements as a potent source of diverse cis-regulatory sequences in mammalian genomes","type":"article","volume":"375"},"uris":["http://www.mendeley.com/documents/?uuid=a0aef39d-4262-3475-80ec-ae6d9331a781"]},{"id":"ITEM-2","itemData":{"DOI":"10.1101/gr.168872.113","ISSN":"15495469","PMID":"25319995","abstract":"Transposable elements (TEs) have been shown to contain functional binding sites for certain transcription factors (TFs). However, the extent to which TEs contribute to the evolution of TF binding sites is not well known. We comprehensively mapped binding sites for 26 pairs of orthologous TFs in two pairs of human and mouse cell lines (representing two cell lineages), along with epigenomic profiles, including DNA methylation and six histone modifications. Overall, we found that 20% of binding sites were embedded within TEs. This number varied across different TFs, ranging from 2% to 40%. We further identified 710 TF-TE relationships in which genomic copies of a TE subfamily contributed a significant number of binding peaks for a TF, and we found that LTR elements dominated these relationships in human. Importantly, TE-derived binding peaks were strongly associated with open and active chromatin signatures, including reduced DNA methylation and increased enhancer-associated histone marks. On average, 66% of TE-derived binding events were cell type-specific with a cell type-specific epigenetic landscape. Most of the binding sites contributed by TEs were species-specific, but we also identified binding sites conserved between human and mouse, the functional relevance of which was supported by a signature of purifying selection on DNA sequences of these TEs. Interestingly, several TFs had significantly expanded binding site landscapes only in one species, which were linked to species-specific gene functions, suggesting that TEs are an important driving force for regulatory innovation. Taken together, our data suggest that TEs have significantly and continuously shaped gene regulatory networks during mammalian evolution.","author":[{"dropping-particle":"","family":"Sundaram","given":"Vasavi","non-dropping-particle":"","parse-names":false,"suffix":""},{"dropping-particle":"","family":"Cheng","given":"Yong","non-dropping-particle":"","parse-names":false,"suffix":""},{"dropping-particle":"","family":"Ma","given":"Zhihai","non-dropping-particle":"","parse-names":false,"suffix":""},{"dropping-particle":"","family":"Li","given":"Daofeng","non-dropping-particle":"","parse-names":false,"suffix":""},{"dropping-particle":"","family":"Xing","given":"Xiaoyun","non-dropping-particle":"","parse-names":false,"suffix":""},{"dropping-particle":"","family":"Edge","given":"Peter","non-dropping-particle":"","parse-names":false,"suffix":""},{"dropping-particle":"","family":"Snyder","given":"Michael P.","non-dropping-particle":"","parse-names":false,"suffix":""},{"dropping-particle":"","family":"Wang","given":"Ting","non-dropping-particle":"","parse-names":false,"suffix":""}],"container-title":"Genome Research","id":"ITEM-2","issue":"12","issued":{"date-parts":[["2014","12","1"]]},"page":"1963-1976","publisher":"Cold Spring Harbor Laboratory Press","title":"Widespread contribution of transposable elements to the innovation of gene regulatory networks","type":"article-journal","volume":"24"},"uris":["http://www.mendeley.com/documents/?uuid=8fe312ef-1ed2-378d-8c5f-693a95305bb8"]}],"mendeley":{"formattedCitation":"(Sundaram and Wysocka, 2020; Sundaram et al., 2014)","plainTextFormattedCitation":"(Sundaram and Wysocka, 2020; Sundaram et al., 2014)","previouslyFormattedCitation":"(Sundaram and Wysocka, 2020; Sundaram et al., 2014)"},"properties":{"noteIndex":0},"schema":"https://github.com/citation-style-language/schema/raw/master/csl-citation.json"}</w:instrText>
      </w:r>
      <w:r>
        <w:fldChar w:fldCharType="separate"/>
      </w:r>
      <w:bookmarkStart w:id="874" w:name="__Fieldmark__13732_2742609292"/>
      <w:r>
        <w:rPr>
          <w:rFonts w:ascii="Arial" w:hAnsi="Arial" w:cs="Arial"/>
          <w:noProof/>
        </w:rPr>
        <w:t>(</w:t>
      </w:r>
      <w:bookmarkStart w:id="875" w:name="__Fieldmark__6774_2742609292"/>
      <w:r>
        <w:rPr>
          <w:rFonts w:ascii="Arial" w:hAnsi="Arial" w:cs="Arial"/>
          <w:noProof/>
        </w:rPr>
        <w:t>S</w:t>
      </w:r>
      <w:bookmarkStart w:id="876" w:name="__Fieldmark__2978_2742609292"/>
      <w:r>
        <w:rPr>
          <w:rFonts w:ascii="Arial" w:hAnsi="Arial" w:cs="Arial"/>
          <w:noProof/>
        </w:rPr>
        <w:t>u</w:t>
      </w:r>
      <w:bookmarkStart w:id="877" w:name="__Fieldmark__1676_2468994659"/>
      <w:r>
        <w:rPr>
          <w:rFonts w:ascii="Arial" w:hAnsi="Arial" w:cs="Arial"/>
          <w:noProof/>
        </w:rPr>
        <w:t>ndaram and Wysocka, 2020; Sundaram et al., 2014)</w:t>
      </w:r>
      <w:r>
        <w:fldChar w:fldCharType="end"/>
      </w:r>
      <w:bookmarkEnd w:id="874"/>
      <w:bookmarkEnd w:id="875"/>
      <w:bookmarkEnd w:id="876"/>
      <w:bookmarkEnd w:id="877"/>
      <w:r>
        <w:rPr>
          <w:rFonts w:ascii="Arial" w:hAnsi="Arial" w:cs="Arial"/>
        </w:rPr>
        <w:t>.</w:t>
      </w:r>
      <w:r>
        <w:rPr>
          <w:rFonts w:ascii="Times New Roman" w:hAnsi="Times New Roman" w:cs="Times New Roman"/>
        </w:rPr>
        <w:t xml:space="preserve"> </w:t>
      </w:r>
    </w:p>
    <w:p w14:paraId="57F1FE8B" w14:textId="75D2FF9D" w:rsidR="00141FE2" w:rsidRDefault="0060273D">
      <w:pPr>
        <w:spacing w:before="120"/>
      </w:pPr>
      <w:ins w:id="878" w:author="Irina Lazar" w:date="2020-11-06T15:17:00Z">
        <w:r>
          <w:rPr>
            <w:rFonts w:ascii="Arial" w:hAnsi="Arial" w:cs="Arial"/>
          </w:rPr>
          <w:lastRenderedPageBreak/>
          <w:t xml:space="preserve">One limitation of our study is the incomplete purification achieved using FACS, which doesn’t </w:t>
        </w:r>
      </w:ins>
      <w:ins w:id="879" w:author="Irina Lazar" w:date="2020-11-06T15:34:00Z">
        <w:r w:rsidR="00D91F37">
          <w:rPr>
            <w:rFonts w:ascii="Arial" w:hAnsi="Arial" w:cs="Arial"/>
          </w:rPr>
          <w:t>fully</w:t>
        </w:r>
      </w:ins>
      <w:ins w:id="880" w:author="Irina Lazar" w:date="2020-11-06T15:17:00Z">
        <w:r>
          <w:rPr>
            <w:rFonts w:ascii="Arial" w:hAnsi="Arial" w:cs="Arial"/>
          </w:rPr>
          <w:t xml:space="preserve"> remove other testis cell types from our cell preparations. Therefore, we cannot entirely exclude the influence of contaminating cells on some of the transcriptome and chromatin accessibility data interpretation. </w:t>
        </w:r>
      </w:ins>
      <w:ins w:id="881" w:author="Irina Lazar" w:date="2020-11-06T19:51:00Z">
        <w:r w:rsidR="00A74C7C">
          <w:rPr>
            <w:rFonts w:ascii="Arial" w:hAnsi="Arial" w:cs="Arial"/>
          </w:rPr>
          <w:t>Secondly</w:t>
        </w:r>
        <w:r w:rsidR="008B5598">
          <w:rPr>
            <w:rFonts w:ascii="Arial" w:hAnsi="Arial" w:cs="Arial"/>
          </w:rPr>
          <w:t xml:space="preserve">, differences </w:t>
        </w:r>
      </w:ins>
      <w:ins w:id="882" w:author="Irina Lazar" w:date="2020-11-06T19:52:00Z">
        <w:r w:rsidR="008B5598">
          <w:rPr>
            <w:rFonts w:ascii="Arial" w:hAnsi="Arial" w:cs="Arial"/>
          </w:rPr>
          <w:t>can also stem from</w:t>
        </w:r>
      </w:ins>
      <w:ins w:id="883" w:author="Irina Lazar" w:date="2020-11-06T19:51:00Z">
        <w:r w:rsidR="00A74C7C">
          <w:rPr>
            <w:rFonts w:ascii="Arial" w:hAnsi="Arial" w:cs="Arial"/>
          </w:rPr>
          <w:t xml:space="preserve"> </w:t>
        </w:r>
        <w:r w:rsidR="008B5598">
          <w:rPr>
            <w:rFonts w:ascii="Arial" w:hAnsi="Arial" w:cs="Arial"/>
          </w:rPr>
          <w:t xml:space="preserve">the literature datasets </w:t>
        </w:r>
      </w:ins>
      <w:ins w:id="884" w:author="Irina Lazar" w:date="2020-11-06T19:54:00Z">
        <w:r w:rsidR="00F40929">
          <w:rPr>
            <w:rFonts w:ascii="Arial" w:hAnsi="Arial" w:cs="Arial"/>
          </w:rPr>
          <w:t>which involve similar but not identically enriched populations of spermatogonial cells</w:t>
        </w:r>
      </w:ins>
      <w:ins w:id="885" w:author="Irina Lazar" w:date="2020-11-06T19:52:00Z">
        <w:r w:rsidR="008B5598">
          <w:rPr>
            <w:rFonts w:ascii="Arial" w:hAnsi="Arial" w:cs="Arial"/>
          </w:rPr>
          <w:t>.</w:t>
        </w:r>
      </w:ins>
      <w:ins w:id="886" w:author="Irina Lazar" w:date="2020-11-06T19:51:00Z">
        <w:r w:rsidR="008B5598">
          <w:rPr>
            <w:rFonts w:ascii="Arial" w:hAnsi="Arial" w:cs="Arial"/>
          </w:rPr>
          <w:t xml:space="preserve"> </w:t>
        </w:r>
      </w:ins>
      <w:ins w:id="887" w:author="Irina Lazar" w:date="2020-11-06T15:17:00Z">
        <w:r>
          <w:rPr>
            <w:rFonts w:ascii="Arial" w:hAnsi="Arial" w:cs="Arial"/>
          </w:rPr>
          <w:t>Nevertheless,</w:t>
        </w:r>
      </w:ins>
      <w:ins w:id="888" w:author="Irina Lazar" w:date="2020-11-06T19:39:00Z">
        <w:r w:rsidR="000D6EA5">
          <w:rPr>
            <w:rFonts w:ascii="Arial" w:hAnsi="Arial" w:cs="Arial"/>
          </w:rPr>
          <w:t xml:space="preserve"> </w:t>
        </w:r>
      </w:ins>
      <w:ins w:id="889" w:author="Irina Lazar" w:date="2020-11-06T15:17:00Z">
        <w:r>
          <w:rPr>
            <w:rFonts w:ascii="Arial" w:hAnsi="Arial" w:cs="Arial"/>
          </w:rPr>
          <w:t>by comparing open chromatin landscape between developing and adult spermatogonial cells, our results reveal for the first time that there is an age-dependent dynamic reorganization of chromatin accessibility in spermatogonial cells</w:t>
        </w:r>
      </w:ins>
      <w:ins w:id="890" w:author="Irina Lazar" w:date="2020-11-06T19:28:00Z">
        <w:r w:rsidR="00082A96">
          <w:rPr>
            <w:rFonts w:ascii="Arial" w:hAnsi="Arial" w:cs="Arial"/>
          </w:rPr>
          <w:t>.</w:t>
        </w:r>
      </w:ins>
      <w:ins w:id="891" w:author="Irina Lazar" w:date="2020-11-06T15:38:00Z">
        <w:r w:rsidR="00B022F9">
          <w:rPr>
            <w:rFonts w:ascii="Arial" w:hAnsi="Arial" w:cs="Arial"/>
          </w:rPr>
          <w:t xml:space="preserve"> </w:t>
        </w:r>
      </w:ins>
      <w:ins w:id="892" w:author="Irina Lazar" w:date="2020-11-06T19:37:00Z">
        <w:r w:rsidR="009A7F83">
          <w:rPr>
            <w:rFonts w:ascii="Arial" w:hAnsi="Arial" w:cs="Arial"/>
          </w:rPr>
          <w:t>By</w:t>
        </w:r>
      </w:ins>
      <w:ins w:id="893" w:author="Irina Lazar" w:date="2020-11-06T19:28:00Z">
        <w:r w:rsidR="00082A96">
          <w:rPr>
            <w:rFonts w:ascii="Arial" w:hAnsi="Arial" w:cs="Arial"/>
          </w:rPr>
          <w:t xml:space="preserve"> integrating this newly generated data with </w:t>
        </w:r>
      </w:ins>
      <w:ins w:id="894" w:author="Irina Lazar" w:date="2020-11-06T19:29:00Z">
        <w:r w:rsidR="00082A96">
          <w:rPr>
            <w:rFonts w:ascii="Arial" w:hAnsi="Arial" w:cs="Arial"/>
          </w:rPr>
          <w:t xml:space="preserve">gene expression profiles and known </w:t>
        </w:r>
      </w:ins>
      <w:ins w:id="895" w:author="Irina Lazar" w:date="2020-11-06T19:24:00Z">
        <w:r w:rsidR="00C12E13">
          <w:rPr>
            <w:rFonts w:ascii="Arial" w:hAnsi="Arial" w:cs="Arial"/>
          </w:rPr>
          <w:t>histone modifications</w:t>
        </w:r>
      </w:ins>
      <w:ins w:id="896" w:author="Irina Lazar" w:date="2020-11-06T19:37:00Z">
        <w:r w:rsidR="009A7F83">
          <w:rPr>
            <w:rFonts w:ascii="Arial" w:hAnsi="Arial" w:cs="Arial"/>
          </w:rPr>
          <w:t>,</w:t>
        </w:r>
      </w:ins>
      <w:ins w:id="897" w:author="Irina Lazar" w:date="2020-11-06T19:24:00Z">
        <w:r w:rsidR="00C12E13">
          <w:rPr>
            <w:rFonts w:ascii="Arial" w:hAnsi="Arial" w:cs="Arial"/>
          </w:rPr>
          <w:t xml:space="preserve"> </w:t>
        </w:r>
      </w:ins>
      <w:ins w:id="898" w:author="Irina Lazar" w:date="2020-11-06T19:30:00Z">
        <w:r w:rsidR="00082A96">
          <w:rPr>
            <w:rFonts w:ascii="Arial" w:hAnsi="Arial" w:cs="Arial"/>
          </w:rPr>
          <w:t xml:space="preserve">we </w:t>
        </w:r>
      </w:ins>
      <w:ins w:id="899" w:author="Irina Lazar" w:date="2020-11-06T19:33:00Z">
        <w:r w:rsidR="00591838">
          <w:rPr>
            <w:rFonts w:ascii="Arial" w:hAnsi="Arial" w:cs="Arial"/>
          </w:rPr>
          <w:t>provide</w:t>
        </w:r>
        <w:r w:rsidR="002C5322">
          <w:rPr>
            <w:rFonts w:ascii="Arial" w:hAnsi="Arial" w:cs="Arial"/>
          </w:rPr>
          <w:t xml:space="preserve"> </w:t>
        </w:r>
      </w:ins>
      <w:ins w:id="900" w:author="Irina Lazar" w:date="2020-11-06T19:35:00Z">
        <w:r w:rsidR="009A7F83">
          <w:rPr>
            <w:rFonts w:ascii="Arial" w:hAnsi="Arial" w:cs="Arial"/>
          </w:rPr>
          <w:t>novel insight into</w:t>
        </w:r>
      </w:ins>
      <w:ins w:id="901" w:author="Irina Lazar" w:date="2020-11-06T19:34:00Z">
        <w:r w:rsidR="002C5322">
          <w:rPr>
            <w:rFonts w:ascii="Arial" w:hAnsi="Arial" w:cs="Arial"/>
          </w:rPr>
          <w:t xml:space="preserve"> </w:t>
        </w:r>
      </w:ins>
      <w:ins w:id="902" w:author="Irina Lazar" w:date="2020-11-06T19:33:00Z">
        <w:r w:rsidR="002C5322">
          <w:rPr>
            <w:rFonts w:ascii="Arial" w:hAnsi="Arial" w:cs="Arial"/>
          </w:rPr>
          <w:t>the</w:t>
        </w:r>
      </w:ins>
      <w:ins w:id="903" w:author="Irina Lazar" w:date="2020-11-06T19:30:00Z">
        <w:r w:rsidR="00082A96">
          <w:rPr>
            <w:rFonts w:ascii="Arial" w:hAnsi="Arial" w:cs="Arial"/>
          </w:rPr>
          <w:t xml:space="preserve"> </w:t>
        </w:r>
        <w:r w:rsidR="00591838">
          <w:rPr>
            <w:rFonts w:ascii="Arial" w:hAnsi="Arial" w:cs="Arial"/>
          </w:rPr>
          <w:t xml:space="preserve">chromatin </w:t>
        </w:r>
      </w:ins>
      <w:ins w:id="904" w:author="Irina Lazar" w:date="2020-11-06T19:37:00Z">
        <w:r w:rsidR="009A7F83">
          <w:rPr>
            <w:rFonts w:ascii="Arial" w:hAnsi="Arial" w:cs="Arial"/>
          </w:rPr>
          <w:t>-</w:t>
        </w:r>
      </w:ins>
      <w:ins w:id="905" w:author="Irina Lazar" w:date="2020-11-06T19:30:00Z">
        <w:r w:rsidR="00591838">
          <w:rPr>
            <w:rFonts w:ascii="Arial" w:hAnsi="Arial" w:cs="Arial"/>
          </w:rPr>
          <w:t xml:space="preserve"> transcriptome </w:t>
        </w:r>
      </w:ins>
      <w:ins w:id="906" w:author="Irina Lazar" w:date="2020-11-06T19:33:00Z">
        <w:r w:rsidR="002C5322">
          <w:rPr>
            <w:rFonts w:ascii="Arial" w:hAnsi="Arial" w:cs="Arial"/>
          </w:rPr>
          <w:t>dynamic</w:t>
        </w:r>
      </w:ins>
      <w:ins w:id="907" w:author="Irina Lazar" w:date="2020-11-06T19:34:00Z">
        <w:r w:rsidR="002C5322">
          <w:rPr>
            <w:rFonts w:ascii="Arial" w:hAnsi="Arial" w:cs="Arial"/>
          </w:rPr>
          <w:t xml:space="preserve">s of mouse spermatogonial cells </w:t>
        </w:r>
      </w:ins>
      <w:ins w:id="908" w:author="Irina Lazar" w:date="2020-11-06T19:36:00Z">
        <w:r w:rsidR="009A7F83">
          <w:rPr>
            <w:rFonts w:ascii="Arial" w:hAnsi="Arial" w:cs="Arial"/>
          </w:rPr>
          <w:t>between developing and adult stages</w:t>
        </w:r>
      </w:ins>
      <w:ins w:id="909" w:author="Irina Lazar" w:date="2020-11-06T19:30:00Z">
        <w:r w:rsidR="00591838">
          <w:rPr>
            <w:rFonts w:ascii="Arial" w:hAnsi="Arial" w:cs="Arial"/>
          </w:rPr>
          <w:t xml:space="preserve"> </w:t>
        </w:r>
      </w:ins>
      <w:ins w:id="910" w:author="Irina Lazar" w:date="2020-11-06T19:29:00Z">
        <w:r w:rsidR="00082A96">
          <w:rPr>
            <w:rFonts w:ascii="Arial" w:hAnsi="Arial" w:cs="Arial"/>
          </w:rPr>
          <w:t xml:space="preserve">and </w:t>
        </w:r>
      </w:ins>
      <w:ins w:id="911" w:author="Irina Lazar" w:date="2020-11-06T19:38:00Z">
        <w:r w:rsidR="000D6EA5">
          <w:rPr>
            <w:rFonts w:ascii="Arial" w:hAnsi="Arial" w:cs="Arial"/>
          </w:rPr>
          <w:t>compile</w:t>
        </w:r>
      </w:ins>
      <w:ins w:id="912" w:author="Irina Lazar" w:date="2020-11-06T15:44:00Z">
        <w:r w:rsidR="00D75BAB">
          <w:rPr>
            <w:rFonts w:ascii="Arial" w:hAnsi="Arial" w:cs="Arial"/>
          </w:rPr>
          <w:t xml:space="preserve"> a</w:t>
        </w:r>
      </w:ins>
      <w:ins w:id="913" w:author="Irina Lazar" w:date="2020-11-06T15:45:00Z">
        <w:r w:rsidR="009C1074">
          <w:rPr>
            <w:rFonts w:ascii="Arial" w:hAnsi="Arial" w:cs="Arial"/>
          </w:rPr>
          <w:t>n</w:t>
        </w:r>
      </w:ins>
      <w:ins w:id="914" w:author="Irina Lazar" w:date="2020-11-06T15:44:00Z">
        <w:r w:rsidR="00D75BAB">
          <w:rPr>
            <w:rFonts w:ascii="Arial" w:hAnsi="Arial" w:cs="Arial"/>
          </w:rPr>
          <w:t xml:space="preserve"> information-rich resource</w:t>
        </w:r>
      </w:ins>
      <w:r w:rsidR="00494984">
        <w:rPr>
          <w:rFonts w:ascii="Arial" w:hAnsi="Arial" w:cs="Arial"/>
        </w:rPr>
        <w:t xml:space="preserve"> for further germline </w:t>
      </w:r>
      <w:ins w:id="915" w:author="Irina Lazar" w:date="2020-11-06T15:44:00Z">
        <w:r w:rsidR="00D75BAB">
          <w:rPr>
            <w:rFonts w:ascii="Arial" w:hAnsi="Arial" w:cs="Arial"/>
          </w:rPr>
          <w:t>studies.</w:t>
        </w:r>
      </w:ins>
      <w:r w:rsidR="00494984">
        <w:rPr>
          <w:rFonts w:ascii="Arial" w:hAnsi="Arial" w:cs="Arial"/>
        </w:rPr>
        <w:t xml:space="preserve">  </w:t>
      </w:r>
    </w:p>
    <w:p w14:paraId="79BEF96D" w14:textId="77777777" w:rsidR="00141FE2" w:rsidRDefault="00494984">
      <w:pPr>
        <w:pStyle w:val="Heading1"/>
        <w:spacing w:after="0"/>
        <w:rPr>
          <w:rFonts w:ascii="Arial" w:hAnsi="Arial" w:cs="Arial"/>
          <w:b/>
          <w:color w:val="000000" w:themeColor="text1"/>
          <w:sz w:val="28"/>
          <w:szCs w:val="28"/>
        </w:rPr>
      </w:pPr>
      <w:r>
        <w:rPr>
          <w:rFonts w:ascii="Arial" w:hAnsi="Arial" w:cs="Arial"/>
          <w:b/>
          <w:color w:val="000000" w:themeColor="text1"/>
          <w:sz w:val="28"/>
          <w:szCs w:val="28"/>
        </w:rPr>
        <w:t>Methods</w:t>
      </w:r>
    </w:p>
    <w:p w14:paraId="2E73D01F" w14:textId="77777777" w:rsidR="00141FE2" w:rsidRDefault="00494984">
      <w:pPr>
        <w:pStyle w:val="Heading2"/>
        <w:spacing w:before="120" w:after="0"/>
        <w:rPr>
          <w:rFonts w:ascii="Arial" w:hAnsi="Arial" w:cs="Arial"/>
          <w:b/>
          <w:color w:val="000000" w:themeColor="text1"/>
          <w:sz w:val="24"/>
          <w:szCs w:val="24"/>
        </w:rPr>
      </w:pPr>
      <w:r>
        <w:rPr>
          <w:rFonts w:ascii="Arial" w:hAnsi="Arial" w:cs="Arial"/>
          <w:b/>
          <w:color w:val="000000" w:themeColor="text1"/>
          <w:sz w:val="24"/>
          <w:szCs w:val="24"/>
        </w:rPr>
        <w:t xml:space="preserve">Mouse husbandry </w:t>
      </w:r>
    </w:p>
    <w:p w14:paraId="2C04031D" w14:textId="77777777" w:rsidR="00141FE2" w:rsidRDefault="00494984">
      <w:pPr>
        <w:spacing w:before="0"/>
        <w:rPr>
          <w:rFonts w:ascii="Arial" w:hAnsi="Arial" w:cs="Arial"/>
        </w:rPr>
      </w:pPr>
      <w:r>
        <w:rPr>
          <w:rFonts w:ascii="Arial" w:hAnsi="Arial" w:cs="Arial"/>
        </w:rPr>
        <w:t>Male C57Bl/6J mice were purchased from Janvier Laboratories (France) and bred in-house to generate male mice used for experiments. All animals were kept on a reversed 12-h light/12-h dark cycle in a temperature- and humidity-controlled facility, with food (M/R Haltung Extrudat, Provimi Kliba SA, Switzerland) and water provided ad libitum. Cages were changed once weekly. Animals from 2 independent breedings were used for the experiments.</w:t>
      </w:r>
    </w:p>
    <w:p w14:paraId="30F83ECF" w14:textId="7777777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Germ cells isolation</w:t>
      </w:r>
    </w:p>
    <w:p w14:paraId="3E8E6BC8" w14:textId="493C8092" w:rsidR="00141FE2" w:rsidRDefault="00494984">
      <w:pPr>
        <w:spacing w:before="0"/>
      </w:pPr>
      <w:r>
        <w:rPr>
          <w:rFonts w:ascii="Arial" w:hAnsi="Arial" w:cs="Arial"/>
        </w:rPr>
        <w:t>Germ cells were isolated from male mice at postnatal day (PND) 8 or 15 for RNA-seq and ATAC-seq experiments, and adults at 20 weeks of age (PNW20) for ATAC-seq. Testicular single-cell suspensions were prepared as previously described with slight modifications</w:t>
      </w:r>
      <w:ins w:id="916" w:author="Irina Lazar" w:date="2020-11-05T13:37:00Z">
        <w:r w:rsidR="00C76130">
          <w:rPr>
            <w:rFonts w:ascii="Arial" w:hAnsi="Arial" w:cs="Arial"/>
          </w:rPr>
          <w:t xml:space="preserve"> </w:t>
        </w:r>
      </w:ins>
      <w:ins w:id="917" w:author="Irina Lazar" w:date="2020-11-05T13:38:00Z">
        <w:r w:rsidR="00C76130">
          <w:rPr>
            <w:rFonts w:ascii="Arial" w:hAnsi="Arial" w:cs="Arial"/>
          </w:rPr>
          <w:fldChar w:fldCharType="begin" w:fldLock="1"/>
        </w:r>
      </w:ins>
      <w:r w:rsidR="00C76130">
        <w:rPr>
          <w:rFonts w:ascii="Arial" w:hAnsi="Arial" w:cs="Arial"/>
        </w:rPr>
        <w:instrText>ADDIN CSL_CITATION {"citationItems":[{"id":"ITEM-1","itemData":{"DOI":"10.1095/biolreprod.104.029207","ISSN":"0006-3363","author":[{"dropping-particle":"","family":"Kubota","given":"Hiroshi","non-dropping-particle":"","parse-names":false,"suffix":""},{"dropping-particle":"","family":"Avarbock","given":"Mary R.","non-dropping-particle":"","parse-names":false,"suffix":""},{"dropping-particle":"","family":"Brinster","given":"Ralph L.","non-dropping-particle":"","parse-names":false,"suffix":""}],"container-title":"Biology of Reproduction","id":"ITEM-1","issue":"3","issued":{"date-parts":[["2004","9","1"]]},"page":"722-731","publisher":"Oxford University Press","title":"Culture Conditions and Single Growth Factors Affect Fate Determination of Mouse Spermatogonial Stem Cells1","type":"article-journal","volume":"71"},"uris":["http://www.mendeley.com/documents/?uuid=802dc245-739e-3cb3-b6b7-1bc8b8921005"]},{"id":"ITEM-2","itemData":{"DOI":"10.1073/pnas.0407063101","ISSN":"0027-8424","PMID":"15520394","abstract":"Spermatogonial stem cells (SSCs) self-renew and produce large numbers of committed progenitors that are destined to differentiate into spermatozoa throughout life. However, the growth factors essential for self-renewal of SSCs remain unclear. In this study, a serum-free culture system and a transplantation assay for SSCs were used to identify exogenous soluble factors that promote proliferation of SSCs. Mouse pup testis cells were enriched for SSCs by selection with an anti-Thy-1 antibody and cultured on STO (SIM mouse embryo-derived thioguanine and ouabain resistant) feeders in a serum-free defined medium. In the presence of glial cell line-derived neurotrophic factor (GDNF), SSCs from DBA/2J strain mice formed densely packed clumps of cells and continuously proliferated. However, other strains of mice required the addition of soluble GDNF-family receptor alpha-1 and basic fibroblast growth factor to support replication. The functional transplantation assay proved that the clump-forming cells are indeed SSCs. Thus, GDNF-induced cell signaling plays a central role in SSC self-renewal. The number of SSCs in culture doubled every 5.6 days, and the clump-forming cells strongly expressed Oct-4. Under these conditions, SSCs proliferated over 6 months, reconstituted long-term spermatogenesis after transplantation into recipient testes, and restored fertility to infertile recipients. The identification of exogenous factors that allow continuous proliferation of SSCs in vitro establishes the foundation to study the basic biology of SSCs and makes possible germ-line modification by sophisticated technologies. Moreover, the ability to recover, culture indefinitely, and transplant SSCs will make the germ-line of individual males available for periods extending beyond a normal lifetime.","author":[{"dropping-particle":"","family":"Kubota","given":"Hiroshi","non-dropping-particle":"","parse-names":false,"suffix":""},{"dropping-particle":"","family":"Avarbock","given":"Mary R","non-dropping-particle":"","parse-names":false,"suffix":""},{"dropping-particle":"","family":"Brinster","given":"Ralph L","non-dropping-particle":"","parse-names":false,"suffix":""}],"container-title":"Proceedings of the National Academy of Sciences of the United States of America","id":"ITEM-2","issue":"47","issued":{"date-parts":[["2004","11","23"]]},"page":"16489-94","publisher":"National Academy of Sciences","title":"Growth factors essential for self-renewal and expansion of mouse spermatogonial stem cells.","type":"article-journal","volume":"101"},"uris":["http://www.mendeley.com/documents/?uuid=31af0671-faa6-3750-8251-c258df9cf2d8"]}],"mendeley":{"formattedCitation":"(Kubota et al., 2004a, 2004b)","plainTextFormattedCitation":"(Kubota et al., 2004a, 2004b)","previouslyFormattedCitation":"(Kubota et al., 2004a, 2004b)"},"properties":{"noteIndex":0},"schema":"https://github.com/citation-style-language/schema/raw/master/csl-citation.json"}</w:instrText>
      </w:r>
      <w:r w:rsidR="00C76130">
        <w:rPr>
          <w:rFonts w:ascii="Arial" w:hAnsi="Arial" w:cs="Arial"/>
        </w:rPr>
        <w:fldChar w:fldCharType="separate"/>
      </w:r>
      <w:r w:rsidR="00C76130" w:rsidRPr="00C76130">
        <w:rPr>
          <w:rFonts w:ascii="Arial" w:hAnsi="Arial" w:cs="Arial"/>
          <w:noProof/>
        </w:rPr>
        <w:t>(Kubota et al., 2004a, 2004b)</w:t>
      </w:r>
      <w:ins w:id="918" w:author="Irina Lazar" w:date="2020-11-05T13:38:00Z">
        <w:r w:rsidR="00C76130">
          <w:rPr>
            <w:rFonts w:ascii="Arial" w:hAnsi="Arial" w:cs="Arial"/>
          </w:rPr>
          <w:fldChar w:fldCharType="end"/>
        </w:r>
      </w:ins>
      <w:r>
        <w:rPr>
          <w:rFonts w:ascii="Arial" w:hAnsi="Arial" w:cs="Arial"/>
        </w:rPr>
        <w:t xml:space="preserve">. For preparations using PND8 and PND15 pups, testes from 2 animals were pooled for each sample. Pup testes were collected in sterile HBSS on ice. Tunica albuginea was gently removed from each testis, making sure to keep the seminiferous tubules as intact as possible. Tubules were enzymatically digested in 0.25% trypsin-EDTA (ThermoFisher Scientific) and 7mg/ml DNase I (Sigma-Aldrich) solution </w:t>
      </w:r>
      <w:r>
        <w:rPr>
          <w:rFonts w:ascii="Arial" w:hAnsi="Arial" w:cs="Arial"/>
          <w:color w:val="000000"/>
        </w:rPr>
        <w:t>for 5 min at 37</w:t>
      </w:r>
      <w:r>
        <w:rPr>
          <w:rFonts w:ascii="Arial" w:hAnsi="Arial" w:cs="Arial"/>
          <w:color w:val="000000"/>
          <w:vertAlign w:val="superscript"/>
        </w:rPr>
        <w:t>o</w:t>
      </w:r>
      <w:r>
        <w:rPr>
          <w:rFonts w:ascii="Arial" w:hAnsi="Arial" w:cs="Arial"/>
          <w:color w:val="000000"/>
        </w:rPr>
        <w:t>C. The suspension was vigorously pipetted up and down 10 times and incubated again for 3 min at 37</w:t>
      </w:r>
      <w:r>
        <w:rPr>
          <w:rFonts w:ascii="Arial" w:hAnsi="Arial" w:cs="Arial"/>
          <w:color w:val="000000"/>
          <w:vertAlign w:val="superscript"/>
        </w:rPr>
        <w:t>o</w:t>
      </w:r>
      <w:r>
        <w:rPr>
          <w:rFonts w:ascii="Arial" w:hAnsi="Arial" w:cs="Arial"/>
          <w:color w:val="000000"/>
        </w:rPr>
        <w:t xml:space="preserve">C. The digestion </w:t>
      </w:r>
      <w:r>
        <w:rPr>
          <w:rFonts w:ascii="Arial" w:hAnsi="Arial" w:cs="Arial"/>
          <w:color w:val="000000"/>
        </w:rPr>
        <w:lastRenderedPageBreak/>
        <w:t>was stopped by adding 10% fetal bovine serum (ThermoFisher Scientific) and the cells were passed through a 20</w:t>
      </w:r>
      <w:r>
        <w:rPr>
          <w:rFonts w:ascii="Arial" w:hAnsi="Arial" w:cs="Arial"/>
        </w:rPr>
        <w:t>μ</w:t>
      </w:r>
      <w:r>
        <w:rPr>
          <w:rFonts w:ascii="Arial" w:hAnsi="Arial" w:cs="Arial"/>
          <w:color w:val="000000"/>
        </w:rPr>
        <w:t>m-pore-size cell strainer (Miltenyi Biotec) and pelleted by centrifugation at 600g for 7 min at 4</w:t>
      </w:r>
      <w:r>
        <w:rPr>
          <w:rFonts w:ascii="Arial" w:hAnsi="Arial" w:cs="Arial"/>
          <w:color w:val="000000"/>
          <w:vertAlign w:val="superscript"/>
        </w:rPr>
        <w:t>o</w:t>
      </w:r>
      <w:r>
        <w:rPr>
          <w:rFonts w:ascii="Arial" w:hAnsi="Arial" w:cs="Arial"/>
          <w:color w:val="000000"/>
        </w:rPr>
        <w:t xml:space="preserve">C. Cells were resuspended in PBS-S (PBS with 1% PBS, 10 mM HEPES, 1 mM pyruvate, 1mg/ml glucose, 50 units/ml penicillin and 50 </w:t>
      </w:r>
      <w:r>
        <w:rPr>
          <w:rFonts w:ascii="Arial" w:hAnsi="Arial" w:cs="Arial"/>
        </w:rPr>
        <w:t>μ</w:t>
      </w:r>
      <w:r>
        <w:rPr>
          <w:rFonts w:ascii="Arial" w:hAnsi="Arial" w:cs="Arial"/>
          <w:color w:val="000000"/>
        </w:rPr>
        <w:t>g/ml streptomycin) and used for sorting. For preparations from adult testis, one adult male was used for each sample. The tunica was removed and seminiferous tubules were digested in 2 steps. The first consisted in an incubation in 1mg/ml collagenase type IV (Sigma-Aldrich) for 5 min at 37</w:t>
      </w:r>
      <w:r>
        <w:rPr>
          <w:rFonts w:ascii="Arial" w:hAnsi="Arial" w:cs="Arial"/>
          <w:color w:val="000000"/>
          <w:vertAlign w:val="superscript"/>
        </w:rPr>
        <w:t>o</w:t>
      </w:r>
      <w:r>
        <w:rPr>
          <w:rFonts w:ascii="Arial" w:hAnsi="Arial" w:cs="Arial"/>
          <w:color w:val="000000"/>
        </w:rPr>
        <w:t>C and vigorous swirling until the tubules were completely separated. Then tubules were placed on ice for 5 min to sediment, the supernatant removed and washed with HBSS. Washing/sedimentation steps were repeated 3 times and were necessary to remove interstitial cells. After the last washing step, sedimented tubule fragments were digested again with 0.25% trypsin-EDTA and 7mg/ml DNase I solution, and the digestion was stopped by adding 10% FBS. The resulting single-cell suspension was filtered through a 20</w:t>
      </w:r>
      <w:r>
        <w:rPr>
          <w:rFonts w:ascii="Arial" w:hAnsi="Arial" w:cs="Arial"/>
        </w:rPr>
        <w:t>μ</w:t>
      </w:r>
      <w:r>
        <w:rPr>
          <w:rFonts w:ascii="Arial" w:hAnsi="Arial" w:cs="Arial"/>
          <w:color w:val="000000"/>
        </w:rPr>
        <w:t>m strainer (Corning Life Sciences) and washed with HBSS. After centrifugation at 600g for 7 min at 4</w:t>
      </w:r>
      <w:r>
        <w:rPr>
          <w:rFonts w:ascii="Arial" w:hAnsi="Arial" w:cs="Arial"/>
          <w:color w:val="000000"/>
          <w:vertAlign w:val="superscript"/>
        </w:rPr>
        <w:t>o</w:t>
      </w:r>
      <w:r>
        <w:rPr>
          <w:rFonts w:ascii="Arial" w:hAnsi="Arial" w:cs="Arial"/>
          <w:color w:val="000000"/>
        </w:rPr>
        <w:t>C, the cells were resuspended in PBS-S, layered on a 30% Percoll solution (Sigma-Aldrich) and centrifuged at 600g for 8 min at 4</w:t>
      </w:r>
      <w:r>
        <w:rPr>
          <w:rFonts w:ascii="Arial" w:hAnsi="Arial" w:cs="Arial"/>
          <w:color w:val="000000"/>
          <w:vertAlign w:val="superscript"/>
        </w:rPr>
        <w:t>o</w:t>
      </w:r>
      <w:r>
        <w:rPr>
          <w:rFonts w:ascii="Arial" w:hAnsi="Arial" w:cs="Arial"/>
          <w:color w:val="000000"/>
        </w:rPr>
        <w:t xml:space="preserve">C without braking. The top 2 layers (HBSS and Percoll) were removed and the cell pellets resuspended in PBS-S and used for sorting. </w:t>
      </w:r>
    </w:p>
    <w:p w14:paraId="78C9B6AA" w14:textId="513E2FC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Spermatogonial cell</w:t>
      </w:r>
      <w:ins w:id="919" w:author="Isabelle Mansuy" w:date="2020-11-01T16:41:00Z">
        <w:r w:rsidR="00D063C9">
          <w:rPr>
            <w:rFonts w:ascii="Arial" w:hAnsi="Arial" w:cs="Arial"/>
            <w:b/>
            <w:color w:val="000000" w:themeColor="text1"/>
            <w:sz w:val="24"/>
            <w:szCs w:val="24"/>
          </w:rPr>
          <w:t>s</w:t>
        </w:r>
      </w:ins>
      <w:r>
        <w:rPr>
          <w:rFonts w:ascii="Arial" w:hAnsi="Arial" w:cs="Arial"/>
          <w:b/>
          <w:color w:val="000000" w:themeColor="text1"/>
          <w:sz w:val="24"/>
          <w:szCs w:val="24"/>
        </w:rPr>
        <w:t xml:space="preserve"> enrichment by FACS</w:t>
      </w:r>
    </w:p>
    <w:p w14:paraId="6D717DE2" w14:textId="25D0F697" w:rsidR="00141FE2" w:rsidRDefault="00494984">
      <w:pPr>
        <w:spacing w:before="0"/>
      </w:pPr>
      <w:r>
        <w:rPr>
          <w:rFonts w:ascii="Arial" w:hAnsi="Arial" w:cs="Arial"/>
        </w:rPr>
        <w:t>For pup testis, dissociated cells were stained with BV421-conjugated anti-β2M, biotin-conjugated anti-THY1 (53-2.1), and PE-conjugated anti-αv-integrin (RMV-7) antibodies. THY1 was detected by staining with Alexa Fluor 488-Sav. For adult testes, cells were stained with anti-α6-integrin (CD49f; GoH3), BV421-conjugated anti-β2 microglobulin (β2M; S19.8), and R-phycoerythrin (PE)-conjugated anti-THY1 (CD90.2; 30H-12) antibodies. α6-Integrin was detected by Alexa Fluor 488-SAv after staining with biotin-conjugated rat anti-mouse IgG1/2a (G28-5) antibody. Prior to FACS, 1 μg/ml propidium iodide (Sigma) was added to the cell suspensions to discriminate dead cells. All antibody incubations were performed in PBS-S for at least 30 min at 4</w:t>
      </w:r>
      <w:r>
        <w:rPr>
          <w:rFonts w:ascii="Arial" w:hAnsi="Arial" w:cs="Arial"/>
          <w:vertAlign w:val="superscript"/>
        </w:rPr>
        <w:t>o</w:t>
      </w:r>
      <w:r>
        <w:rPr>
          <w:rFonts w:ascii="Arial" w:hAnsi="Arial" w:cs="Arial"/>
        </w:rPr>
        <w:t xml:space="preserve">C followed by washing in PBS-S. Antibodies were obtained from BD Biosciences (San Jose, United States) unless otherwise stated. Cell sorting was performed </w:t>
      </w:r>
      <w:ins w:id="920" w:author="Isabelle Mansuy" w:date="2020-11-01T16:42:00Z">
        <w:r w:rsidR="00D063C9">
          <w:rPr>
            <w:rFonts w:ascii="Arial" w:hAnsi="Arial" w:cs="Arial"/>
          </w:rPr>
          <w:t>at 4</w:t>
        </w:r>
        <w:r w:rsidR="00D063C9">
          <w:rPr>
            <w:rFonts w:ascii="Arial" w:hAnsi="Arial" w:cs="Arial"/>
            <w:vertAlign w:val="superscript"/>
          </w:rPr>
          <w:t>o</w:t>
        </w:r>
        <w:r w:rsidR="00D063C9">
          <w:rPr>
            <w:rFonts w:ascii="Arial" w:hAnsi="Arial" w:cs="Arial"/>
          </w:rPr>
          <w:t xml:space="preserve">C </w:t>
        </w:r>
      </w:ins>
      <w:r>
        <w:rPr>
          <w:rFonts w:ascii="Arial" w:hAnsi="Arial" w:cs="Arial"/>
        </w:rPr>
        <w:t xml:space="preserve">on a FACS Aria III 5L using </w:t>
      </w:r>
      <w:ins w:id="921" w:author="Irina Lazar" w:date="2020-11-04T12:08:00Z">
        <w:r w:rsidR="005F7D43">
          <w:rPr>
            <w:rFonts w:ascii="Arial" w:hAnsi="Arial" w:cs="Arial"/>
          </w:rPr>
          <w:t>an</w:t>
        </w:r>
      </w:ins>
      <w:r>
        <w:rPr>
          <w:rFonts w:ascii="Arial" w:hAnsi="Arial" w:cs="Arial"/>
        </w:rPr>
        <w:t xml:space="preserve"> 85μm nozzle at the Cytometry Facility of University of Zurich. For RNA-seq on PND8 and PND15 spermatogonia, cells were collected in 1.5 </w:t>
      </w:r>
      <w:r>
        <w:rPr>
          <w:rFonts w:ascii="Arial" w:hAnsi="Arial" w:cs="Arial"/>
        </w:rPr>
        <w:lastRenderedPageBreak/>
        <w:t>ml Eppendorf tubes in 500 μL PBS-S, immediately pelleted by centrifugation and snap frozen in liquid N</w:t>
      </w:r>
      <w:r>
        <w:rPr>
          <w:rFonts w:ascii="Arial" w:hAnsi="Arial" w:cs="Arial"/>
          <w:vertAlign w:val="subscript"/>
        </w:rPr>
        <w:t>2</w:t>
      </w:r>
      <w:r>
        <w:rPr>
          <w:rFonts w:ascii="Arial" w:hAnsi="Arial" w:cs="Arial"/>
        </w:rPr>
        <w:t>. Cell pellets were stored at -80</w:t>
      </w:r>
      <w:r>
        <w:rPr>
          <w:rFonts w:ascii="Arial" w:hAnsi="Arial" w:cs="Arial"/>
          <w:vertAlign w:val="superscript"/>
        </w:rPr>
        <w:t>o</w:t>
      </w:r>
      <w:r>
        <w:rPr>
          <w:rFonts w:ascii="Arial" w:hAnsi="Arial" w:cs="Arial"/>
        </w:rPr>
        <w:t xml:space="preserve">C until RNA extraction. For OmniATAC on PND15 spermatogonia, 25’000 cells were collected in a separate tube, pelleted by centrifugation and immediately processed using the OmniATAC library preparation protocol </w:t>
      </w:r>
      <w:r>
        <w:fldChar w:fldCharType="begin" w:fldLock="1"/>
      </w:r>
      <w:r>
        <w:instrText>ADDIN CSL_CITATION {"citationItems":[{"id":"ITEM-1","itemData":{"DOI":"10.1038/nmeth.4396","ISSN":"15487105","abstract":"©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studies.","author":[{"dropping-particle":"","family":"Corces","given":"M. Ryan","non-dropping-particle":"","parse-names":false,"suffix":""},{"dropping-particle":"","family":"Trevino","given":"Alexandro E.","non-dropping-particle":"","parse-names":false,"suffix":""},{"dropping-particle":"","family":"Hamilton","given":"Emily G.","non-dropping-particle":"","parse-names":false,"suffix":""},{"dropping-particle":"","family":"Greenside","given":"Peyton G.","non-dropping-particle":"","parse-names":false,"suffix":""},{"dropping-particle":"","family":"Sinnott-Armstrong","given":"Nicholas A.","non-dropping-particle":"","parse-names":false,"suffix":""},{"dropping-particle":"","family":"Vesuna","given":"Sam","non-dropping-particle":"","parse-names":false,"suffix":""},{"dropping-particle":"","family":"Satpathy","given":"Ansuman T.","non-dropping-particle":"","parse-names":false,"suffix":""},{"dropping-particle":"","family":"Rubin","given":"Adam J.","non-dropping-particle":"","parse-names":false,"suffix":""},{"dropping-particle":"","family":"Montine","given":"Kathleen S.","non-dropping-particle":"","parse-names":false,"suffix":""},{"dropping-particle":"","family":"Wu","given":"Beijing","non-dropping-particle":"","parse-names":false,"suffix":""},{"dropping-particle":"","family":"Kathiria","given":"Arwa","non-dropping-particle":"","parse-names":false,"suffix":""},{"dropping-particle":"","family":"Cho","given":"Seung Woo","non-dropping-particle":"","parse-names":false,"suffix":""},{"dropping-particle":"","family":"Mumbach","given":"Maxwell R.","non-dropping-particle":"","parse-names":false,"suffix":""},{"dropping-particle":"","family":"Carter","given":"Ava C.","non-dropping-particle":"","parse-names":false,"suffix":""},{"dropping-particle":"","family":"Kasowski","given":"Maya","non-dropping-particle":"","parse-names":false,"suffix":""},{"dropping-particle":"","family":"Orloff","given":"Lisa A.","non-dropping-particle":"","parse-names":false,"suffix":""},{"dropping-particle":"","family":"Risca","given":"Viviana I.","non-dropping-particle":"","parse-names":false,"suffix":""},{"dropping-particle":"","family":"Kundaje","given":"Anshul","non-dropping-particle":"","parse-names":false,"suffix":""},{"dropping-particle":"","family":"Khavari","given":"Paul A.","non-dropping-particle":"","parse-names":false,"suffix":""},{"dropping-particle":"","family":"Montine","given":"Thomas J.","non-dropping-particle":"","parse-names":false,"suffix":""},{"dropping-particle":"","family":"Greenleaf","given":"William J.","non-dropping-particle":"","parse-names":false,"suffix":""},{"dropping-particle":"","family":"Chang","given":"Howard Y.","non-dropping-particle":"","parse-names":false,"suffix":""}],"container-title":"Nature Methods","id":"ITEM-1","issue":"10","issued":{"date-parts":[["2017","8","28"]]},"page":"959-962","publisher":"Nature Publishing Group","title":"An improved ATAC-seq protocol reduces background and enables interrogation of frozen tissues","type":"article-journal","volume":"14"},"uris":["http://www.mendeley.com/documents/?uuid=b82cace1-7f21-3167-857a-3bfa139cd70d"]}],"mendeley":{"formattedCitation":"(Corces et al., 2017)","plainTextFormattedCitation":"(Corces et al., 2017)","previouslyFormattedCitation":"(Corces et al., 2017)"},"properties":{"noteIndex":0},"schema":"https://github.com/citation-style-language/schema/raw/master/csl-citation.json"}</w:instrText>
      </w:r>
      <w:r>
        <w:fldChar w:fldCharType="separate"/>
      </w:r>
      <w:bookmarkStart w:id="922" w:name="__Fieldmark__13821_2742609292"/>
      <w:r>
        <w:rPr>
          <w:rFonts w:ascii="Arial" w:hAnsi="Arial" w:cs="Arial"/>
          <w:noProof/>
        </w:rPr>
        <w:t>(</w:t>
      </w:r>
      <w:bookmarkStart w:id="923" w:name="__Fieldmark__6852_2742609292"/>
      <w:r>
        <w:rPr>
          <w:rFonts w:ascii="Arial" w:hAnsi="Arial" w:cs="Arial"/>
          <w:noProof/>
        </w:rPr>
        <w:t>C</w:t>
      </w:r>
      <w:bookmarkStart w:id="924" w:name="__Fieldmark__3082_2742609292"/>
      <w:r>
        <w:rPr>
          <w:rFonts w:ascii="Arial" w:hAnsi="Arial" w:cs="Arial"/>
          <w:noProof/>
        </w:rPr>
        <w:t>o</w:t>
      </w:r>
      <w:bookmarkStart w:id="925" w:name="__Fieldmark__1745_2468994659"/>
      <w:r>
        <w:rPr>
          <w:rFonts w:ascii="Arial" w:hAnsi="Arial" w:cs="Arial"/>
          <w:noProof/>
        </w:rPr>
        <w:t>rces et al., 2017)</w:t>
      </w:r>
      <w:r>
        <w:fldChar w:fldCharType="end"/>
      </w:r>
      <w:bookmarkEnd w:id="922"/>
      <w:bookmarkEnd w:id="923"/>
      <w:bookmarkEnd w:id="924"/>
      <w:bookmarkEnd w:id="925"/>
      <w:r>
        <w:rPr>
          <w:rFonts w:ascii="Arial" w:hAnsi="Arial" w:cs="Arial"/>
        </w:rPr>
        <w:t xml:space="preserve">. For OmniATAC on adult spermatogonia, 5000 cells from each animal were collected in a separate tube and further processed using the same protocol. </w:t>
      </w:r>
    </w:p>
    <w:p w14:paraId="35F7371F" w14:textId="7777777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Immunocytochemistry </w:t>
      </w:r>
    </w:p>
    <w:p w14:paraId="680A6904" w14:textId="77777777" w:rsidR="00141FE2" w:rsidRDefault="00494984">
      <w:pPr>
        <w:spacing w:before="0"/>
      </w:pPr>
      <w:r>
        <w:rPr>
          <w:rFonts w:ascii="Arial" w:hAnsi="Arial" w:cs="Arial"/>
        </w:rPr>
        <w:t xml:space="preserve">The protocol used for assessing spermatogonial cell enrichment after sorting was kindly provided by the Oatley Lab at Washington State University, Pullman, USA </w:t>
      </w:r>
      <w:r>
        <w:fldChar w:fldCharType="begin" w:fldLock="1"/>
      </w:r>
      <w:r>
        <w:instrText>ADDIN CSL_CITATION {"citationItems":[{"id":"ITEM-1","itemData":{"DOI":"10.1242/dev.087403","ISSN":"1477-9129","PMID":"23221369","abstract":"Continuity of cycling cell lineages relies on the activities of undifferentiated stem cell-containing subpopulations. Transition to a differentiating state must occur periodically in a fraction of the population to supply mature cells, coincident with maintenance of the undifferentiated state in others to sustain a foundational stem cell pool. At present, molecular mechanisms regulating these activities are poorly defined for most cell lineages. Spermatogenesis is a model process that is supported by an undifferentiated spermatogonial population and transition to a differentiating state involves attained expression of the KIT receptor. We found that impaired function of the X chromosome-clustered microRNAs 221 and 222 (miR-221/222) in mouse undifferentiated spermatogonia induces transition from a KIT(-) to a KIT(+) state and loss of stem cell capacity to regenerate spermatogenesis. Both Kit mRNA and KIT protein abundance are influenced by miR-221/222 function in spermatogonia. Growth factors that promote maintenance of undifferentiated spermatogonia upregulate miR-221/222 expression; whereas exposure to retinoic acid, an inducer of spermatogonial differentiation, downregulates miR-221/222 abundance. Furthermore, undifferentiated spermatogonia overexpressing miR-221/222 are resistant to retinoic acid-induced transition to a KIT(+) state and are incapable of differentiation in vivo. These findings indicate that miR-221/222 plays a crucial role in maintaining the undifferentiated state of mammalian spermatogonia through repression of KIT expression.","author":[{"dropping-particle":"","family":"Yang","given":"Qi-En","non-dropping-particle":"","parse-names":false,"suffix":""},{"dropping-particle":"","family":"Racicot","given":"Karen E","non-dropping-particle":"","parse-names":false,"suffix":""},{"dropping-particle":"V","family":"Kaucher","given":"Amy","non-dropping-particle":"","parse-names":false,"suffix":""},{"dropping-particle":"","family":"Oatley","given":"Melissa J","non-dropping-particle":"","parse-names":false,"suffix":""},{"dropping-particle":"","family":"Oatley","given":"Jon M","non-dropping-particle":"","parse-names":false,"suffix":""}],"container-title":"Development (Cambridge, England)","id":"ITEM-1","issue":"2","issued":{"date-parts":[["2013","1","15"]]},"page":"280-90","publisher":"Oxford University Press for The Company of Biologists Limited","title":"MicroRNAs 221 and 222 regulate the undifferentiated state in mammalian male germ cells.","type":"article-journal","volume":"140"},"uris":["http://www.mendeley.com/documents/?uuid=d806a0dd-2bee-389d-b3ee-a85051bb9ac3"]}],"mendeley":{"formattedCitation":"(Yang et al., 2013)","plainTextFormattedCitation":"(Yang et al., 2013)","previouslyFormattedCitation":"(Yang et al., 2013)"},"properties":{"noteIndex":0},"schema":"https://github.com/citation-style-language/schema/raw/master/csl-citation.json"}</w:instrText>
      </w:r>
      <w:r>
        <w:fldChar w:fldCharType="separate"/>
      </w:r>
      <w:bookmarkStart w:id="926" w:name="__Fieldmark__13839_2742609292"/>
      <w:r>
        <w:rPr>
          <w:rFonts w:ascii="Arial" w:hAnsi="Arial" w:cs="Arial"/>
          <w:noProof/>
        </w:rPr>
        <w:t>(</w:t>
      </w:r>
      <w:bookmarkStart w:id="927" w:name="__Fieldmark__6866_2742609292"/>
      <w:r>
        <w:rPr>
          <w:rFonts w:ascii="Arial" w:hAnsi="Arial" w:cs="Arial"/>
          <w:noProof/>
        </w:rPr>
        <w:t>Y</w:t>
      </w:r>
      <w:bookmarkStart w:id="928" w:name="__Fieldmark__3099_2742609292"/>
      <w:r>
        <w:rPr>
          <w:rFonts w:ascii="Arial" w:hAnsi="Arial" w:cs="Arial"/>
          <w:noProof/>
        </w:rPr>
        <w:t>a</w:t>
      </w:r>
      <w:bookmarkStart w:id="929" w:name="__Fieldmark__1753_2468994659"/>
      <w:r>
        <w:rPr>
          <w:rFonts w:ascii="Arial" w:hAnsi="Arial" w:cs="Arial"/>
          <w:noProof/>
        </w:rPr>
        <w:t>ng et al., 2013)</w:t>
      </w:r>
      <w:r>
        <w:fldChar w:fldCharType="end"/>
      </w:r>
      <w:bookmarkEnd w:id="926"/>
      <w:bookmarkEnd w:id="927"/>
      <w:bookmarkEnd w:id="928"/>
      <w:bookmarkEnd w:id="929"/>
      <w:r>
        <w:rPr>
          <w:rFonts w:ascii="Arial" w:hAnsi="Arial" w:cs="Arial"/>
        </w:rPr>
        <w:t>. Briefly, 30,000-50,000 cells were adhered to poly-L-Lysine coated coverslips (Corning Life Sciences) in 24-well plates for 1 h. Cells were fixed in freshly prepared 4% PFA for 10 min at room temperature then washed in PBS with 0.1% Triton X-100 (PBS-T). Non-specific antibody binding was blocked by incubation with 10% normal goat serum for 1 h at room temperature. Cells were incubated overnight at 4</w:t>
      </w:r>
      <w:r>
        <w:rPr>
          <w:rFonts w:ascii="Arial" w:hAnsi="Arial" w:cs="Arial"/>
          <w:vertAlign w:val="superscript"/>
        </w:rPr>
        <w:t>o</w:t>
      </w:r>
      <w:r>
        <w:rPr>
          <w:rFonts w:ascii="Arial" w:hAnsi="Arial" w:cs="Arial"/>
        </w:rPr>
        <w:t>C with mouse anti-PLZF (0.2 μg/ml, Active Motif, clone 2A9) primary antibody. Alexa488 goat anti-mouse IgG (1 µg/mL, ThermoFisher Scientific) was used for secondary labelling at 4</w:t>
      </w:r>
      <w:r>
        <w:rPr>
          <w:rFonts w:ascii="Arial" w:hAnsi="Arial" w:cs="Arial"/>
          <w:vertAlign w:val="superscript"/>
        </w:rPr>
        <w:t>o</w:t>
      </w:r>
      <w:r>
        <w:rPr>
          <w:rFonts w:ascii="Arial" w:hAnsi="Arial" w:cs="Arial"/>
        </w:rPr>
        <w:t>C for 1 h. Coverslips were washed 3x and mounted onto glass slides with VectaShield mounting medium containing DAPI (Vector Laboratories) and examined by fluorescence microscopy. Stem cell enrichment was determined by counting PLZF</w:t>
      </w:r>
      <w:r>
        <w:rPr>
          <w:rFonts w:ascii="Arial" w:hAnsi="Arial" w:cs="Arial"/>
          <w:vertAlign w:val="superscript"/>
        </w:rPr>
        <w:t>+</w:t>
      </w:r>
      <w:r>
        <w:rPr>
          <w:rFonts w:ascii="Arial" w:hAnsi="Arial" w:cs="Arial"/>
        </w:rPr>
        <w:t xml:space="preserve"> cells in 10 random fields of view from each coverslip and dividing by the total number of cells present in the field of view (DAPI-stained nuclei).</w:t>
      </w:r>
    </w:p>
    <w:p w14:paraId="726BA69A" w14:textId="7777777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RNA extraction and RNA-seq library preparation</w:t>
      </w:r>
    </w:p>
    <w:p w14:paraId="26E34E38" w14:textId="7731C096" w:rsidR="00141FE2" w:rsidRDefault="00494984">
      <w:pPr>
        <w:spacing w:before="0"/>
        <w:rPr>
          <w:rFonts w:ascii="Arial" w:hAnsi="Arial" w:cs="Arial"/>
        </w:rPr>
      </w:pPr>
      <w:r>
        <w:rPr>
          <w:rFonts w:ascii="Arial" w:hAnsi="Arial" w:cs="Arial"/>
        </w:rPr>
        <w:t xml:space="preserve">For RNA-seq on PND8 and PND15 spermatogonial cells, total RNA was extracted from sorted cells using the AllPrep RNA/DNA Micro kit (Qiagen). RNA quality was assessed using a Bioanalyzer 2100 (Agilent Technologies). Samples were quantified using Qubit RNA HS Assay (ThermoFisher Scientific). 10 ng of total RNA from each sample were used to prepare </w:t>
      </w:r>
      <w:r w:rsidR="00A61CA0">
        <w:rPr>
          <w:rFonts w:ascii="Arial" w:hAnsi="Arial" w:cs="Arial"/>
        </w:rPr>
        <w:t xml:space="preserve">total </w:t>
      </w:r>
      <w:r>
        <w:rPr>
          <w:rFonts w:ascii="Arial" w:hAnsi="Arial" w:cs="Arial"/>
        </w:rPr>
        <w:t xml:space="preserve">long RNA sequencing libraries using the SMARTer® Stranded Total RNA-Seq Kit v2 - Pico Input Mammalian (Takara Bio USA, Inc.) </w:t>
      </w:r>
      <w:r w:rsidR="00A61CA0">
        <w:rPr>
          <w:rFonts w:ascii="Arial" w:hAnsi="Arial" w:cs="Arial"/>
        </w:rPr>
        <w:t xml:space="preserve">at the Functional Genomics Center (FGC) Zurich, </w:t>
      </w:r>
      <w:r>
        <w:rPr>
          <w:rFonts w:ascii="Arial" w:hAnsi="Arial" w:cs="Arial"/>
        </w:rPr>
        <w:t>according to the manufacturer’s instructions. The number of biological replicates sequenced at each timepoint was 8 for PND8 and 9 for PND15 spermatogonia.</w:t>
      </w:r>
    </w:p>
    <w:p w14:paraId="793C7FF3" w14:textId="61A49451" w:rsidR="00141FE2" w:rsidRPr="00C33C6F" w:rsidRDefault="00494984" w:rsidP="005C5124">
      <w:pPr>
        <w:rPr>
          <w:rFonts w:ascii="Arial" w:hAnsi="Arial" w:cs="Arial"/>
          <w:b/>
          <w:color w:val="000000" w:themeColor="text1"/>
        </w:rPr>
      </w:pPr>
      <w:r>
        <w:rPr>
          <w:rFonts w:ascii="Arial" w:hAnsi="Arial" w:cs="Arial"/>
          <w:b/>
          <w:color w:val="000000" w:themeColor="text1"/>
        </w:rPr>
        <w:lastRenderedPageBreak/>
        <w:t>Omni</w:t>
      </w:r>
      <w:ins w:id="930" w:author="Irina Lazar" w:date="2020-11-05T12:59:00Z">
        <w:r w:rsidR="009F18C2">
          <w:rPr>
            <w:rFonts w:ascii="Arial" w:hAnsi="Arial" w:cs="Arial"/>
            <w:b/>
            <w:color w:val="000000" w:themeColor="text1"/>
          </w:rPr>
          <w:t>-</w:t>
        </w:r>
      </w:ins>
      <w:r>
        <w:rPr>
          <w:rFonts w:ascii="Arial" w:hAnsi="Arial" w:cs="Arial"/>
          <w:b/>
          <w:color w:val="000000" w:themeColor="text1"/>
        </w:rPr>
        <w:t xml:space="preserve">ATAC library preparation and sequencing </w:t>
      </w:r>
    </w:p>
    <w:p w14:paraId="210583AB" w14:textId="5AA60E6F" w:rsidR="00141FE2" w:rsidRDefault="00494984">
      <w:pPr>
        <w:spacing w:before="0"/>
      </w:pPr>
      <w:r>
        <w:rPr>
          <w:rFonts w:ascii="Arial" w:hAnsi="Arial" w:cs="Arial"/>
        </w:rPr>
        <w:t>Chromatin accessibility was profiled from PND15 and adult spermatogonial cells. The libraries were prepared according to the Omni</w:t>
      </w:r>
      <w:ins w:id="931" w:author="Irina Lazar" w:date="2020-11-05T12:59:00Z">
        <w:r w:rsidR="009F18C2">
          <w:rPr>
            <w:rFonts w:ascii="Arial" w:hAnsi="Arial" w:cs="Arial"/>
          </w:rPr>
          <w:t>-</w:t>
        </w:r>
      </w:ins>
      <w:r>
        <w:rPr>
          <w:rFonts w:ascii="Arial" w:hAnsi="Arial" w:cs="Arial"/>
        </w:rPr>
        <w:t xml:space="preserve">ATAC protocol, starting from 25 000 PND15 and 5000 adult sorted spermatogonia, respectively </w:t>
      </w:r>
      <w:r>
        <w:fldChar w:fldCharType="begin" w:fldLock="1"/>
      </w:r>
      <w:r>
        <w:instrText>ADDIN CSL_CITATION {"citationItems":[{"id":"ITEM-1","itemData":{"DOI":"10.1038/nmeth.4396","ISSN":"15487105","abstract":"©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studies.","author":[{"dropping-particle":"","family":"Corces","given":"M. Ryan","non-dropping-particle":"","parse-names":false,"suffix":""},{"dropping-particle":"","family":"Trevino","given":"Alexandro E.","non-dropping-particle":"","parse-names":false,"suffix":""},{"dropping-particle":"","family":"Hamilton","given":"Emily G.","non-dropping-particle":"","parse-names":false,"suffix":""},{"dropping-particle":"","family":"Greenside","given":"Peyton G.","non-dropping-particle":"","parse-names":false,"suffix":""},{"dropping-particle":"","family":"Sinnott-Armstrong","given":"Nicholas A.","non-dropping-particle":"","parse-names":false,"suffix":""},{"dropping-particle":"","family":"Vesuna","given":"Sam","non-dropping-particle":"","parse-names":false,"suffix":""},{"dropping-particle":"","family":"Satpathy","given":"Ansuman T.","non-dropping-particle":"","parse-names":false,"suffix":""},{"dropping-particle":"","family":"Rubin","given":"Adam J.","non-dropping-particle":"","parse-names":false,"suffix":""},{"dropping-particle":"","family":"Montine","given":"Kathleen S.","non-dropping-particle":"","parse-names":false,"suffix":""},{"dropping-particle":"","family":"Wu","given":"Beijing","non-dropping-particle":"","parse-names":false,"suffix":""},{"dropping-particle":"","family":"Kathiria","given":"Arwa","non-dropping-particle":"","parse-names":false,"suffix":""},{"dropping-particle":"","family":"Cho","given":"Seung Woo","non-dropping-particle":"","parse-names":false,"suffix":""},{"dropping-particle":"","family":"Mumbach","given":"Maxwell R.","non-dropping-particle":"","parse-names":false,"suffix":""},{"dropping-particle":"","family":"Carter","given":"Ava C.","non-dropping-particle":"","parse-names":false,"suffix":""},{"dropping-particle":"","family":"Kasowski","given":"Maya","non-dropping-particle":"","parse-names":false,"suffix":""},{"dropping-particle":"","family":"Orloff","given":"Lisa A.","non-dropping-particle":"","parse-names":false,"suffix":""},{"dropping-particle":"","family":"Risca","given":"Viviana I.","non-dropping-particle":"","parse-names":false,"suffix":""},{"dropping-particle":"","family":"Kundaje","given":"Anshul","non-dropping-particle":"","parse-names":false,"suffix":""},{"dropping-particle":"","family":"Khavari","given":"Paul A.","non-dropping-particle":"","parse-names":false,"suffix":""},{"dropping-particle":"","family":"Montine","given":"Thomas J.","non-dropping-particle":"","parse-names":false,"suffix":""},{"dropping-particle":"","family":"Greenleaf","given":"William J.","non-dropping-particle":"","parse-names":false,"suffix":""},{"dropping-particle":"","family":"Chang","given":"Howard Y.","non-dropping-particle":"","parse-names":false,"suffix":""}],"container-title":"Nature Methods","id":"ITEM-1","issue":"10","issued":{"date-parts":[["2017","8","28"]]},"page":"959-962","publisher":"Nature Publishing Group","title":"An improved ATAC-seq protocol reduces background and enables interrogation of frozen tissues","type":"article-journal","volume":"14"},"uris":["http://www.mendeley.com/documents/?uuid=b82cace1-7f21-3167-857a-3bfa139cd70d"]}],"mendeley":{"formattedCitation":"(Corces et al., 2017)","plainTextFormattedCitation":"(Corces et al., 2017)","previouslyFormattedCitation":"(Corces et al., 2017)"},"properties":{"noteIndex":0},"schema":"https://github.com/citation-style-language/schema/raw/master/csl-citation.json"}</w:instrText>
      </w:r>
      <w:r>
        <w:fldChar w:fldCharType="separate"/>
      </w:r>
      <w:bookmarkStart w:id="932" w:name="__Fieldmark__13866_2742609292"/>
      <w:r>
        <w:rPr>
          <w:rFonts w:ascii="Arial" w:hAnsi="Arial" w:cs="Arial"/>
          <w:noProof/>
        </w:rPr>
        <w:t>(</w:t>
      </w:r>
      <w:bookmarkStart w:id="933" w:name="__Fieldmark__6888_2742609292"/>
      <w:r>
        <w:rPr>
          <w:rFonts w:ascii="Arial" w:hAnsi="Arial" w:cs="Arial"/>
          <w:noProof/>
        </w:rPr>
        <w:t>C</w:t>
      </w:r>
      <w:bookmarkStart w:id="934" w:name="__Fieldmark__3136_2742609292"/>
      <w:r>
        <w:rPr>
          <w:rFonts w:ascii="Arial" w:hAnsi="Arial" w:cs="Arial"/>
          <w:noProof/>
        </w:rPr>
        <w:t>o</w:t>
      </w:r>
      <w:bookmarkStart w:id="935" w:name="__Fieldmark__1783_2468994659"/>
      <w:r>
        <w:rPr>
          <w:rFonts w:ascii="Arial" w:hAnsi="Arial" w:cs="Arial"/>
          <w:noProof/>
        </w:rPr>
        <w:t>rces et al., 2017)</w:t>
      </w:r>
      <w:r>
        <w:fldChar w:fldCharType="end"/>
      </w:r>
      <w:bookmarkEnd w:id="932"/>
      <w:bookmarkEnd w:id="933"/>
      <w:bookmarkEnd w:id="934"/>
      <w:bookmarkEnd w:id="935"/>
      <w:r>
        <w:rPr>
          <w:rFonts w:ascii="Arial" w:hAnsi="Arial" w:cs="Arial"/>
        </w:rPr>
        <w:t>. Briefly, sorted cells were lysed in cold lysis buffer (10 mM Tris-HCl pH 7.4, 10 mM NaCl, 3 mM MgCl</w:t>
      </w:r>
      <w:r>
        <w:rPr>
          <w:rFonts w:ascii="Arial" w:hAnsi="Arial" w:cs="Arial"/>
          <w:vertAlign w:val="subscript"/>
        </w:rPr>
        <w:t>2</w:t>
      </w:r>
      <w:r>
        <w:rPr>
          <w:rFonts w:ascii="Arial" w:hAnsi="Arial" w:cs="Arial"/>
        </w:rPr>
        <w:t>, 0.1% NP40, 0.1% Tween-20, and 0.01% digitonin) and the nuclei were pelleted and transposed using the Nextera Tn5 (Illumina) for 30 min at 37</w:t>
      </w:r>
      <w:r>
        <w:rPr>
          <w:rFonts w:ascii="Arial" w:hAnsi="Arial" w:cs="Arial"/>
          <w:vertAlign w:val="superscript"/>
        </w:rPr>
        <w:t>o</w:t>
      </w:r>
      <w:r>
        <w:rPr>
          <w:rFonts w:ascii="Arial" w:hAnsi="Arial" w:cs="Arial"/>
        </w:rPr>
        <w:t>C in a thermomixer with shaking at 1000 rpm. The transposed fragments were purified using the MinElute Reaction Cleanup Kit (Qiagen). Following purification, libraries were generated by PCR amplification using the NEBNext High-Fidelity 2X PCR Master Mix (New England Biolabs), and purified using Agencourt AMPure XP magnetic beads (Beckman Coulter) in order to remove primer dimers (78bp) and large fragments of 1000-10,000 bp in length. Library quality was assessed on an Agilent High Sensitivity DNA chip using the Bioanalyzer 2100 (Agilent Technologies). 6 samples were sequenced from PND15 and 5 from adult spermatogonial cells.</w:t>
      </w:r>
    </w:p>
    <w:p w14:paraId="6B98EA4B" w14:textId="7777777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High-throughput sequencing data analysis</w:t>
      </w:r>
    </w:p>
    <w:p w14:paraId="646141C5" w14:textId="77777777" w:rsidR="00141FE2" w:rsidRDefault="00494984">
      <w:pPr>
        <w:spacing w:before="0" w:after="120"/>
        <w:rPr>
          <w:rFonts w:ascii="Arial" w:hAnsi="Arial" w:cs="Arial"/>
        </w:rPr>
      </w:pPr>
      <w:bookmarkStart w:id="936" w:name="data-availability"/>
      <w:r>
        <w:rPr>
          <w:rFonts w:ascii="Arial" w:hAnsi="Arial" w:cs="Arial"/>
          <w:bCs/>
          <w:i/>
          <w:iCs/>
        </w:rPr>
        <w:t>Data availability</w:t>
      </w:r>
      <w:bookmarkEnd w:id="936"/>
      <w:r>
        <w:rPr>
          <w:rFonts w:ascii="Arial" w:hAnsi="Arial" w:cs="Arial"/>
          <w:bCs/>
          <w:i/>
          <w:iCs/>
        </w:rPr>
        <w:t>:</w:t>
      </w:r>
      <w:r>
        <w:rPr>
          <w:rFonts w:ascii="Arial" w:hAnsi="Arial" w:cs="Arial"/>
          <w:b/>
          <w:bCs/>
        </w:rPr>
        <w:t xml:space="preserve"> </w:t>
      </w:r>
      <w:r>
        <w:rPr>
          <w:rFonts w:ascii="Arial" w:hAnsi="Arial" w:cs="Arial"/>
        </w:rPr>
        <w:t xml:space="preserve">the datasets used in this study are available from the following GEO accessions: </w:t>
      </w:r>
      <w:r>
        <w:rPr>
          <w:rFonts w:ascii="Arial" w:hAnsi="Arial" w:cs="Arial"/>
          <w:b/>
        </w:rPr>
        <w:t>GSE_____</w:t>
      </w:r>
      <w:r>
        <w:rPr>
          <w:rFonts w:ascii="Arial" w:hAnsi="Arial" w:cs="Arial"/>
        </w:rPr>
        <w:t>, GSE49621, GSE49622, GSE62355, and GSE49623. An overview of the datasets included in the study is shown in the following table:</w:t>
      </w:r>
    </w:p>
    <w:tbl>
      <w:tblPr>
        <w:tblW w:w="7781" w:type="dxa"/>
        <w:tblBorders>
          <w:bottom w:val="single" w:sz="6" w:space="0" w:color="000000"/>
          <w:insideH w:val="single" w:sz="6" w:space="0" w:color="000000"/>
        </w:tblBorders>
        <w:tblLook w:val="0020" w:firstRow="1" w:lastRow="0" w:firstColumn="0" w:lastColumn="0" w:noHBand="0" w:noVBand="0"/>
      </w:tblPr>
      <w:tblGrid>
        <w:gridCol w:w="2871"/>
        <w:gridCol w:w="2260"/>
        <w:gridCol w:w="2650"/>
      </w:tblGrid>
      <w:tr w:rsidR="00141FE2" w14:paraId="78332C6E" w14:textId="77777777">
        <w:trPr>
          <w:trHeight w:val="414"/>
        </w:trPr>
        <w:tc>
          <w:tcPr>
            <w:tcW w:w="2871" w:type="dxa"/>
            <w:tcBorders>
              <w:bottom w:val="single" w:sz="6" w:space="0" w:color="000000"/>
            </w:tcBorders>
            <w:shd w:val="clear" w:color="auto" w:fill="auto"/>
            <w:vAlign w:val="bottom"/>
          </w:tcPr>
          <w:p w14:paraId="02250C98" w14:textId="77777777" w:rsidR="00141FE2" w:rsidRDefault="00494984">
            <w:pPr>
              <w:spacing w:before="0"/>
            </w:pPr>
            <w:r>
              <w:rPr>
                <w:rFonts w:ascii="Arial" w:hAnsi="Arial" w:cs="Arial"/>
              </w:rPr>
              <w:t>Source</w:t>
            </w:r>
          </w:p>
        </w:tc>
        <w:tc>
          <w:tcPr>
            <w:tcW w:w="2260" w:type="dxa"/>
            <w:tcBorders>
              <w:bottom w:val="single" w:sz="6" w:space="0" w:color="000000"/>
            </w:tcBorders>
            <w:shd w:val="clear" w:color="auto" w:fill="auto"/>
            <w:vAlign w:val="bottom"/>
          </w:tcPr>
          <w:p w14:paraId="6260D784" w14:textId="77777777" w:rsidR="00141FE2" w:rsidRDefault="00494984">
            <w:pPr>
              <w:spacing w:before="0"/>
              <w:rPr>
                <w:rFonts w:ascii="Arial" w:hAnsi="Arial" w:cs="Arial"/>
              </w:rPr>
            </w:pPr>
            <w:r>
              <w:rPr>
                <w:rFonts w:ascii="Arial" w:hAnsi="Arial" w:cs="Arial"/>
              </w:rPr>
              <w:t>*Seq</w:t>
            </w:r>
          </w:p>
        </w:tc>
        <w:tc>
          <w:tcPr>
            <w:tcW w:w="2650" w:type="dxa"/>
            <w:tcBorders>
              <w:bottom w:val="single" w:sz="6" w:space="0" w:color="000000"/>
            </w:tcBorders>
            <w:shd w:val="clear" w:color="auto" w:fill="auto"/>
            <w:vAlign w:val="bottom"/>
          </w:tcPr>
          <w:p w14:paraId="3838DAEB" w14:textId="77777777" w:rsidR="00141FE2" w:rsidRDefault="00494984">
            <w:pPr>
              <w:spacing w:before="0"/>
              <w:rPr>
                <w:rFonts w:ascii="Arial" w:hAnsi="Arial" w:cs="Arial"/>
              </w:rPr>
            </w:pPr>
            <w:r>
              <w:rPr>
                <w:rFonts w:ascii="Arial" w:hAnsi="Arial" w:cs="Arial"/>
              </w:rPr>
              <w:t>Stages (n)</w:t>
            </w:r>
          </w:p>
        </w:tc>
      </w:tr>
      <w:tr w:rsidR="00141FE2" w14:paraId="7185FB63" w14:textId="77777777">
        <w:trPr>
          <w:trHeight w:val="414"/>
        </w:trPr>
        <w:tc>
          <w:tcPr>
            <w:tcW w:w="2871" w:type="dxa"/>
            <w:tcBorders>
              <w:top w:val="single" w:sz="6" w:space="0" w:color="000000"/>
              <w:bottom w:val="single" w:sz="6" w:space="0" w:color="000000"/>
            </w:tcBorders>
            <w:shd w:val="clear" w:color="auto" w:fill="auto"/>
          </w:tcPr>
          <w:p w14:paraId="5E3C679A" w14:textId="77777777" w:rsidR="00141FE2" w:rsidRDefault="00494984">
            <w:pPr>
              <w:spacing w:before="0"/>
              <w:rPr>
                <w:rFonts w:ascii="Arial" w:hAnsi="Arial" w:cs="Arial"/>
              </w:rPr>
            </w:pPr>
            <w:r>
              <w:rPr>
                <w:rFonts w:ascii="Arial" w:hAnsi="Arial" w:cs="Arial"/>
              </w:rPr>
              <w:t>GSE_____</w:t>
            </w:r>
          </w:p>
        </w:tc>
        <w:tc>
          <w:tcPr>
            <w:tcW w:w="2260" w:type="dxa"/>
            <w:tcBorders>
              <w:top w:val="single" w:sz="6" w:space="0" w:color="000000"/>
              <w:bottom w:val="single" w:sz="6" w:space="0" w:color="000000"/>
            </w:tcBorders>
            <w:shd w:val="clear" w:color="auto" w:fill="auto"/>
          </w:tcPr>
          <w:p w14:paraId="4E5F71A9" w14:textId="77777777" w:rsidR="00141FE2" w:rsidRDefault="00494984">
            <w:pPr>
              <w:spacing w:before="0"/>
              <w:rPr>
                <w:rFonts w:ascii="Arial" w:hAnsi="Arial" w:cs="Arial"/>
              </w:rPr>
            </w:pPr>
            <w:r>
              <w:rPr>
                <w:rFonts w:ascii="Arial" w:hAnsi="Arial" w:cs="Arial"/>
              </w:rPr>
              <w:t>RNA-seq</w:t>
            </w:r>
          </w:p>
        </w:tc>
        <w:tc>
          <w:tcPr>
            <w:tcW w:w="2650" w:type="dxa"/>
            <w:tcBorders>
              <w:top w:val="single" w:sz="6" w:space="0" w:color="000000"/>
              <w:bottom w:val="single" w:sz="6" w:space="0" w:color="000000"/>
            </w:tcBorders>
            <w:shd w:val="clear" w:color="auto" w:fill="auto"/>
          </w:tcPr>
          <w:p w14:paraId="3E983DC1" w14:textId="77777777" w:rsidR="00141FE2" w:rsidRDefault="00494984">
            <w:pPr>
              <w:spacing w:before="0"/>
              <w:rPr>
                <w:rFonts w:ascii="Arial" w:hAnsi="Arial" w:cs="Arial"/>
              </w:rPr>
            </w:pPr>
            <w:r>
              <w:rPr>
                <w:rFonts w:ascii="Arial" w:hAnsi="Arial" w:cs="Arial"/>
              </w:rPr>
              <w:t>PND8 (8), PND15 (9)</w:t>
            </w:r>
          </w:p>
        </w:tc>
      </w:tr>
      <w:tr w:rsidR="00141FE2" w14:paraId="369C3728" w14:textId="77777777">
        <w:trPr>
          <w:trHeight w:val="414"/>
        </w:trPr>
        <w:tc>
          <w:tcPr>
            <w:tcW w:w="2871" w:type="dxa"/>
            <w:tcBorders>
              <w:top w:val="single" w:sz="6" w:space="0" w:color="000000"/>
              <w:bottom w:val="single" w:sz="6" w:space="0" w:color="000000"/>
            </w:tcBorders>
            <w:shd w:val="clear" w:color="auto" w:fill="auto"/>
          </w:tcPr>
          <w:p w14:paraId="3C0A02D8" w14:textId="77777777" w:rsidR="00141FE2" w:rsidRDefault="00494984">
            <w:pPr>
              <w:spacing w:before="0"/>
              <w:rPr>
                <w:rFonts w:ascii="Arial" w:hAnsi="Arial" w:cs="Arial"/>
              </w:rPr>
            </w:pPr>
            <w:r>
              <w:rPr>
                <w:rFonts w:ascii="Arial" w:hAnsi="Arial" w:cs="Arial"/>
              </w:rPr>
              <w:t>GSM1525703</w:t>
            </w:r>
          </w:p>
        </w:tc>
        <w:tc>
          <w:tcPr>
            <w:tcW w:w="2260" w:type="dxa"/>
            <w:tcBorders>
              <w:top w:val="single" w:sz="6" w:space="0" w:color="000000"/>
              <w:bottom w:val="single" w:sz="6" w:space="0" w:color="000000"/>
            </w:tcBorders>
            <w:shd w:val="clear" w:color="auto" w:fill="auto"/>
          </w:tcPr>
          <w:p w14:paraId="671BF84D" w14:textId="77777777" w:rsidR="00141FE2" w:rsidRDefault="00494984">
            <w:pPr>
              <w:spacing w:before="0"/>
              <w:rPr>
                <w:rFonts w:ascii="Arial" w:hAnsi="Arial" w:cs="Arial"/>
              </w:rPr>
            </w:pPr>
            <w:r>
              <w:rPr>
                <w:rFonts w:ascii="Arial" w:hAnsi="Arial" w:cs="Arial"/>
              </w:rPr>
              <w:t>RNA-seq</w:t>
            </w:r>
          </w:p>
        </w:tc>
        <w:tc>
          <w:tcPr>
            <w:tcW w:w="2650" w:type="dxa"/>
            <w:tcBorders>
              <w:top w:val="single" w:sz="6" w:space="0" w:color="000000"/>
              <w:bottom w:val="single" w:sz="6" w:space="0" w:color="000000"/>
            </w:tcBorders>
            <w:shd w:val="clear" w:color="auto" w:fill="auto"/>
          </w:tcPr>
          <w:p w14:paraId="37118807" w14:textId="77777777" w:rsidR="00141FE2" w:rsidRDefault="00494984">
            <w:pPr>
              <w:spacing w:before="0"/>
              <w:rPr>
                <w:rFonts w:ascii="Arial" w:hAnsi="Arial" w:cs="Arial"/>
              </w:rPr>
            </w:pPr>
            <w:r>
              <w:rPr>
                <w:rFonts w:ascii="Arial" w:hAnsi="Arial" w:cs="Arial"/>
              </w:rPr>
              <w:t>PND14 (1)</w:t>
            </w:r>
          </w:p>
        </w:tc>
      </w:tr>
      <w:tr w:rsidR="00141FE2" w14:paraId="3FF4EE78" w14:textId="77777777">
        <w:trPr>
          <w:trHeight w:val="414"/>
        </w:trPr>
        <w:tc>
          <w:tcPr>
            <w:tcW w:w="2871" w:type="dxa"/>
            <w:tcBorders>
              <w:top w:val="single" w:sz="6" w:space="0" w:color="000000"/>
              <w:bottom w:val="single" w:sz="6" w:space="0" w:color="000000"/>
            </w:tcBorders>
            <w:shd w:val="clear" w:color="auto" w:fill="auto"/>
          </w:tcPr>
          <w:p w14:paraId="21FCBF5E" w14:textId="77777777" w:rsidR="00141FE2" w:rsidRDefault="00494984">
            <w:pPr>
              <w:spacing w:before="0"/>
              <w:rPr>
                <w:rFonts w:ascii="Arial" w:hAnsi="Arial" w:cs="Arial"/>
              </w:rPr>
            </w:pPr>
            <w:r>
              <w:rPr>
                <w:rFonts w:ascii="Arial" w:hAnsi="Arial" w:cs="Arial"/>
              </w:rPr>
              <w:t>GSM1415671</w:t>
            </w:r>
          </w:p>
        </w:tc>
        <w:tc>
          <w:tcPr>
            <w:tcW w:w="2260" w:type="dxa"/>
            <w:tcBorders>
              <w:top w:val="single" w:sz="6" w:space="0" w:color="000000"/>
              <w:bottom w:val="single" w:sz="6" w:space="0" w:color="000000"/>
            </w:tcBorders>
            <w:shd w:val="clear" w:color="auto" w:fill="auto"/>
          </w:tcPr>
          <w:p w14:paraId="784637B6" w14:textId="77777777" w:rsidR="00141FE2" w:rsidRDefault="00494984">
            <w:pPr>
              <w:spacing w:before="0"/>
              <w:rPr>
                <w:rFonts w:ascii="Arial" w:hAnsi="Arial" w:cs="Arial"/>
              </w:rPr>
            </w:pPr>
            <w:r>
              <w:rPr>
                <w:rFonts w:ascii="Arial" w:hAnsi="Arial" w:cs="Arial"/>
              </w:rPr>
              <w:t>RNA-seq</w:t>
            </w:r>
          </w:p>
        </w:tc>
        <w:tc>
          <w:tcPr>
            <w:tcW w:w="2650" w:type="dxa"/>
            <w:tcBorders>
              <w:top w:val="single" w:sz="6" w:space="0" w:color="000000"/>
              <w:bottom w:val="single" w:sz="6" w:space="0" w:color="000000"/>
            </w:tcBorders>
            <w:shd w:val="clear" w:color="auto" w:fill="auto"/>
          </w:tcPr>
          <w:p w14:paraId="38D434A8" w14:textId="77777777" w:rsidR="00141FE2" w:rsidRDefault="00494984">
            <w:pPr>
              <w:spacing w:before="0"/>
              <w:rPr>
                <w:rFonts w:ascii="Arial" w:hAnsi="Arial" w:cs="Arial"/>
              </w:rPr>
            </w:pPr>
            <w:r>
              <w:rPr>
                <w:rFonts w:ascii="Arial" w:hAnsi="Arial" w:cs="Arial"/>
              </w:rPr>
              <w:t>PNW8 (1)</w:t>
            </w:r>
          </w:p>
        </w:tc>
      </w:tr>
      <w:tr w:rsidR="00141FE2" w14:paraId="53502978" w14:textId="77777777">
        <w:trPr>
          <w:trHeight w:val="414"/>
        </w:trPr>
        <w:tc>
          <w:tcPr>
            <w:tcW w:w="2871" w:type="dxa"/>
            <w:tcBorders>
              <w:top w:val="single" w:sz="6" w:space="0" w:color="000000"/>
              <w:bottom w:val="single" w:sz="6" w:space="0" w:color="000000"/>
            </w:tcBorders>
            <w:shd w:val="clear" w:color="auto" w:fill="auto"/>
          </w:tcPr>
          <w:p w14:paraId="326D387A" w14:textId="77777777" w:rsidR="00141FE2" w:rsidRDefault="00494984">
            <w:pPr>
              <w:spacing w:before="0"/>
              <w:rPr>
                <w:rFonts w:ascii="Arial" w:hAnsi="Arial" w:cs="Arial"/>
              </w:rPr>
            </w:pPr>
            <w:r>
              <w:rPr>
                <w:rFonts w:ascii="Arial" w:hAnsi="Arial" w:cs="Arial"/>
              </w:rPr>
              <w:t>GSE_____</w:t>
            </w:r>
          </w:p>
        </w:tc>
        <w:tc>
          <w:tcPr>
            <w:tcW w:w="2260" w:type="dxa"/>
            <w:tcBorders>
              <w:top w:val="single" w:sz="6" w:space="0" w:color="000000"/>
              <w:bottom w:val="single" w:sz="6" w:space="0" w:color="000000"/>
            </w:tcBorders>
            <w:shd w:val="clear" w:color="auto" w:fill="auto"/>
          </w:tcPr>
          <w:p w14:paraId="231C73B8" w14:textId="77777777" w:rsidR="00141FE2" w:rsidRDefault="00494984">
            <w:pPr>
              <w:spacing w:before="0"/>
              <w:rPr>
                <w:rFonts w:ascii="Arial" w:hAnsi="Arial" w:cs="Arial"/>
              </w:rPr>
            </w:pPr>
            <w:r>
              <w:rPr>
                <w:rFonts w:ascii="Arial" w:hAnsi="Arial" w:cs="Arial"/>
              </w:rPr>
              <w:t>ATAC-seq</w:t>
            </w:r>
          </w:p>
        </w:tc>
        <w:tc>
          <w:tcPr>
            <w:tcW w:w="2650" w:type="dxa"/>
            <w:tcBorders>
              <w:top w:val="single" w:sz="6" w:space="0" w:color="000000"/>
              <w:bottom w:val="single" w:sz="6" w:space="0" w:color="000000"/>
            </w:tcBorders>
            <w:shd w:val="clear" w:color="auto" w:fill="auto"/>
          </w:tcPr>
          <w:p w14:paraId="159013B1" w14:textId="77777777" w:rsidR="00141FE2" w:rsidRDefault="00494984">
            <w:pPr>
              <w:spacing w:before="0"/>
              <w:rPr>
                <w:rFonts w:ascii="Arial" w:hAnsi="Arial" w:cs="Arial"/>
              </w:rPr>
            </w:pPr>
            <w:r>
              <w:rPr>
                <w:rFonts w:ascii="Arial" w:hAnsi="Arial" w:cs="Arial"/>
              </w:rPr>
              <w:t>PND15 (6), PNW20 (5)</w:t>
            </w:r>
          </w:p>
        </w:tc>
      </w:tr>
      <w:tr w:rsidR="00141FE2" w14:paraId="0730B8F8" w14:textId="77777777">
        <w:trPr>
          <w:trHeight w:val="428"/>
        </w:trPr>
        <w:tc>
          <w:tcPr>
            <w:tcW w:w="2871" w:type="dxa"/>
            <w:tcBorders>
              <w:top w:val="single" w:sz="6" w:space="0" w:color="000000"/>
              <w:bottom w:val="single" w:sz="6" w:space="0" w:color="000000"/>
            </w:tcBorders>
            <w:shd w:val="clear" w:color="auto" w:fill="auto"/>
          </w:tcPr>
          <w:p w14:paraId="4553B4F7" w14:textId="77777777" w:rsidR="00141FE2" w:rsidRDefault="00494984">
            <w:pPr>
              <w:spacing w:before="0"/>
              <w:rPr>
                <w:rFonts w:ascii="Arial" w:hAnsi="Arial" w:cs="Arial"/>
              </w:rPr>
            </w:pPr>
            <w:r>
              <w:rPr>
                <w:rFonts w:ascii="Arial" w:hAnsi="Arial" w:cs="Arial"/>
              </w:rPr>
              <w:t>GSM1202705</w:t>
            </w:r>
          </w:p>
        </w:tc>
        <w:tc>
          <w:tcPr>
            <w:tcW w:w="2260" w:type="dxa"/>
            <w:tcBorders>
              <w:top w:val="single" w:sz="6" w:space="0" w:color="000000"/>
              <w:bottom w:val="single" w:sz="6" w:space="0" w:color="000000"/>
            </w:tcBorders>
            <w:shd w:val="clear" w:color="auto" w:fill="auto"/>
          </w:tcPr>
          <w:p w14:paraId="37522F70" w14:textId="77777777" w:rsidR="00141FE2" w:rsidRDefault="00494984">
            <w:pPr>
              <w:spacing w:before="0"/>
              <w:rPr>
                <w:rFonts w:ascii="Arial" w:hAnsi="Arial" w:cs="Arial"/>
              </w:rPr>
            </w:pPr>
            <w:r>
              <w:rPr>
                <w:rFonts w:ascii="Arial" w:hAnsi="Arial" w:cs="Arial"/>
              </w:rPr>
              <w:t>ChIP-seq (H3K4me3)</w:t>
            </w:r>
          </w:p>
        </w:tc>
        <w:tc>
          <w:tcPr>
            <w:tcW w:w="2650" w:type="dxa"/>
            <w:tcBorders>
              <w:top w:val="single" w:sz="6" w:space="0" w:color="000000"/>
              <w:bottom w:val="single" w:sz="6" w:space="0" w:color="000000"/>
            </w:tcBorders>
            <w:shd w:val="clear" w:color="auto" w:fill="auto"/>
          </w:tcPr>
          <w:p w14:paraId="66F2AF01" w14:textId="77777777" w:rsidR="00141FE2" w:rsidRDefault="00494984">
            <w:pPr>
              <w:spacing w:before="0"/>
              <w:rPr>
                <w:rFonts w:ascii="Arial" w:hAnsi="Arial" w:cs="Arial"/>
              </w:rPr>
            </w:pPr>
            <w:r>
              <w:rPr>
                <w:rFonts w:ascii="Arial" w:hAnsi="Arial" w:cs="Arial"/>
              </w:rPr>
              <w:t>PNW8 (1)</w:t>
            </w:r>
          </w:p>
        </w:tc>
      </w:tr>
      <w:tr w:rsidR="00141FE2" w14:paraId="776149FE" w14:textId="77777777">
        <w:trPr>
          <w:trHeight w:val="830"/>
        </w:trPr>
        <w:tc>
          <w:tcPr>
            <w:tcW w:w="2871" w:type="dxa"/>
            <w:tcBorders>
              <w:top w:val="single" w:sz="6" w:space="0" w:color="000000"/>
              <w:bottom w:val="single" w:sz="6" w:space="0" w:color="000000"/>
            </w:tcBorders>
            <w:shd w:val="clear" w:color="auto" w:fill="auto"/>
          </w:tcPr>
          <w:p w14:paraId="7334C261" w14:textId="77777777" w:rsidR="00141FE2" w:rsidRDefault="00494984">
            <w:pPr>
              <w:spacing w:before="0"/>
              <w:rPr>
                <w:rFonts w:ascii="Arial" w:hAnsi="Arial" w:cs="Arial"/>
              </w:rPr>
            </w:pPr>
            <w:r>
              <w:rPr>
                <w:rFonts w:ascii="Arial" w:hAnsi="Arial" w:cs="Arial"/>
              </w:rPr>
              <w:t>GSM1202708</w:t>
            </w:r>
          </w:p>
        </w:tc>
        <w:tc>
          <w:tcPr>
            <w:tcW w:w="2260" w:type="dxa"/>
            <w:tcBorders>
              <w:top w:val="single" w:sz="6" w:space="0" w:color="000000"/>
              <w:bottom w:val="single" w:sz="6" w:space="0" w:color="000000"/>
            </w:tcBorders>
            <w:shd w:val="clear" w:color="auto" w:fill="auto"/>
          </w:tcPr>
          <w:p w14:paraId="4A11FD99" w14:textId="77777777" w:rsidR="00141FE2" w:rsidRDefault="00494984">
            <w:pPr>
              <w:spacing w:before="0"/>
              <w:rPr>
                <w:rFonts w:ascii="Arial" w:hAnsi="Arial" w:cs="Arial"/>
              </w:rPr>
            </w:pPr>
            <w:r>
              <w:rPr>
                <w:rFonts w:ascii="Arial" w:hAnsi="Arial" w:cs="Arial"/>
              </w:rPr>
              <w:t>ChIP-seq (H3K27me3)</w:t>
            </w:r>
          </w:p>
        </w:tc>
        <w:tc>
          <w:tcPr>
            <w:tcW w:w="2650" w:type="dxa"/>
            <w:tcBorders>
              <w:top w:val="single" w:sz="6" w:space="0" w:color="000000"/>
              <w:bottom w:val="single" w:sz="6" w:space="0" w:color="000000"/>
            </w:tcBorders>
            <w:shd w:val="clear" w:color="auto" w:fill="auto"/>
          </w:tcPr>
          <w:p w14:paraId="2F3AA1E3" w14:textId="77777777" w:rsidR="00141FE2" w:rsidRDefault="00494984">
            <w:pPr>
              <w:spacing w:before="0"/>
              <w:rPr>
                <w:rFonts w:ascii="Arial" w:hAnsi="Arial" w:cs="Arial"/>
              </w:rPr>
            </w:pPr>
            <w:r>
              <w:rPr>
                <w:rFonts w:ascii="Arial" w:hAnsi="Arial" w:cs="Arial"/>
              </w:rPr>
              <w:t>PNW8 (1)</w:t>
            </w:r>
          </w:p>
        </w:tc>
      </w:tr>
      <w:tr w:rsidR="00141FE2" w14:paraId="16704F08" w14:textId="77777777">
        <w:trPr>
          <w:trHeight w:val="414"/>
        </w:trPr>
        <w:tc>
          <w:tcPr>
            <w:tcW w:w="2871" w:type="dxa"/>
            <w:tcBorders>
              <w:top w:val="single" w:sz="6" w:space="0" w:color="000000"/>
              <w:bottom w:val="single" w:sz="6" w:space="0" w:color="000000"/>
            </w:tcBorders>
            <w:shd w:val="clear" w:color="auto" w:fill="auto"/>
          </w:tcPr>
          <w:p w14:paraId="6A608EE1" w14:textId="77777777" w:rsidR="00141FE2" w:rsidRDefault="00494984">
            <w:pPr>
              <w:spacing w:before="0"/>
              <w:rPr>
                <w:rFonts w:ascii="Arial" w:hAnsi="Arial" w:cs="Arial"/>
              </w:rPr>
            </w:pPr>
            <w:r>
              <w:rPr>
                <w:rFonts w:ascii="Arial" w:hAnsi="Arial" w:cs="Arial"/>
              </w:rPr>
              <w:t>GSM1202713</w:t>
            </w:r>
          </w:p>
        </w:tc>
        <w:tc>
          <w:tcPr>
            <w:tcW w:w="2260" w:type="dxa"/>
            <w:tcBorders>
              <w:top w:val="single" w:sz="6" w:space="0" w:color="000000"/>
              <w:bottom w:val="single" w:sz="6" w:space="0" w:color="000000"/>
            </w:tcBorders>
            <w:shd w:val="clear" w:color="auto" w:fill="auto"/>
          </w:tcPr>
          <w:p w14:paraId="15564673" w14:textId="77777777" w:rsidR="00141FE2" w:rsidRDefault="00494984">
            <w:pPr>
              <w:spacing w:before="0"/>
              <w:rPr>
                <w:rFonts w:ascii="Arial" w:hAnsi="Arial" w:cs="Arial"/>
              </w:rPr>
            </w:pPr>
            <w:r>
              <w:rPr>
                <w:rFonts w:ascii="Arial" w:hAnsi="Arial" w:cs="Arial"/>
              </w:rPr>
              <w:t>ChIP-seq (H3K27ac)</w:t>
            </w:r>
          </w:p>
        </w:tc>
        <w:tc>
          <w:tcPr>
            <w:tcW w:w="2650" w:type="dxa"/>
            <w:tcBorders>
              <w:top w:val="single" w:sz="6" w:space="0" w:color="000000"/>
              <w:bottom w:val="single" w:sz="6" w:space="0" w:color="000000"/>
            </w:tcBorders>
            <w:shd w:val="clear" w:color="auto" w:fill="auto"/>
          </w:tcPr>
          <w:p w14:paraId="29D97528" w14:textId="77777777" w:rsidR="00141FE2" w:rsidRDefault="00494984">
            <w:pPr>
              <w:spacing w:before="0"/>
              <w:rPr>
                <w:rFonts w:ascii="Arial" w:hAnsi="Arial" w:cs="Arial"/>
              </w:rPr>
            </w:pPr>
            <w:r>
              <w:rPr>
                <w:rFonts w:ascii="Arial" w:hAnsi="Arial" w:cs="Arial"/>
              </w:rPr>
              <w:t>PNW8 (1)</w:t>
            </w:r>
          </w:p>
        </w:tc>
      </w:tr>
      <w:tr w:rsidR="00141FE2" w14:paraId="56B14548" w14:textId="77777777">
        <w:trPr>
          <w:trHeight w:val="830"/>
        </w:trPr>
        <w:tc>
          <w:tcPr>
            <w:tcW w:w="2871" w:type="dxa"/>
            <w:tcBorders>
              <w:top w:val="single" w:sz="6" w:space="0" w:color="000000"/>
              <w:bottom w:val="single" w:sz="6" w:space="0" w:color="000000"/>
            </w:tcBorders>
            <w:shd w:val="clear" w:color="auto" w:fill="auto"/>
          </w:tcPr>
          <w:p w14:paraId="6D94B507" w14:textId="77777777" w:rsidR="00141FE2" w:rsidRDefault="00494984">
            <w:pPr>
              <w:spacing w:before="0"/>
              <w:rPr>
                <w:rFonts w:ascii="Arial" w:hAnsi="Arial" w:cs="Arial"/>
              </w:rPr>
            </w:pPr>
            <w:r>
              <w:rPr>
                <w:rFonts w:ascii="Arial" w:hAnsi="Arial" w:cs="Arial"/>
              </w:rPr>
              <w:t>GSM1202723</w:t>
            </w:r>
          </w:p>
        </w:tc>
        <w:tc>
          <w:tcPr>
            <w:tcW w:w="2260" w:type="dxa"/>
            <w:tcBorders>
              <w:top w:val="single" w:sz="6" w:space="0" w:color="000000"/>
              <w:bottom w:val="single" w:sz="6" w:space="0" w:color="000000"/>
            </w:tcBorders>
            <w:shd w:val="clear" w:color="auto" w:fill="auto"/>
          </w:tcPr>
          <w:p w14:paraId="7CF1C68C" w14:textId="77777777" w:rsidR="00141FE2" w:rsidRDefault="00494984">
            <w:pPr>
              <w:spacing w:before="0"/>
              <w:rPr>
                <w:rFonts w:ascii="Arial" w:hAnsi="Arial" w:cs="Arial"/>
              </w:rPr>
            </w:pPr>
            <w:r>
              <w:rPr>
                <w:rFonts w:ascii="Arial" w:hAnsi="Arial" w:cs="Arial"/>
              </w:rPr>
              <w:t>ChIP-seq</w:t>
            </w:r>
            <w:r>
              <w:rPr>
                <w:rFonts w:ascii="Arial" w:hAnsi="Arial" w:cs="Arial"/>
              </w:rPr>
              <w:br/>
              <w:t>(Input)</w:t>
            </w:r>
          </w:p>
        </w:tc>
        <w:tc>
          <w:tcPr>
            <w:tcW w:w="2650" w:type="dxa"/>
            <w:tcBorders>
              <w:top w:val="single" w:sz="6" w:space="0" w:color="000000"/>
              <w:bottom w:val="single" w:sz="6" w:space="0" w:color="000000"/>
            </w:tcBorders>
            <w:shd w:val="clear" w:color="auto" w:fill="auto"/>
          </w:tcPr>
          <w:p w14:paraId="625AF68C" w14:textId="77777777" w:rsidR="00141FE2" w:rsidRDefault="00494984">
            <w:pPr>
              <w:spacing w:before="0"/>
              <w:rPr>
                <w:rFonts w:ascii="Arial" w:hAnsi="Arial" w:cs="Arial"/>
              </w:rPr>
            </w:pPr>
            <w:r>
              <w:rPr>
                <w:rFonts w:ascii="Arial" w:hAnsi="Arial" w:cs="Arial"/>
              </w:rPr>
              <w:t>PNW8 (1)</w:t>
            </w:r>
          </w:p>
        </w:tc>
      </w:tr>
      <w:tr w:rsidR="00141FE2" w14:paraId="16155B59" w14:textId="77777777">
        <w:trPr>
          <w:trHeight w:val="414"/>
        </w:trPr>
        <w:tc>
          <w:tcPr>
            <w:tcW w:w="2871" w:type="dxa"/>
            <w:tcBorders>
              <w:top w:val="single" w:sz="6" w:space="0" w:color="000000"/>
              <w:bottom w:val="single" w:sz="6" w:space="0" w:color="000000"/>
            </w:tcBorders>
            <w:shd w:val="clear" w:color="auto" w:fill="auto"/>
          </w:tcPr>
          <w:p w14:paraId="69BBAEA0" w14:textId="77777777" w:rsidR="00141FE2" w:rsidRDefault="00494984">
            <w:pPr>
              <w:spacing w:before="0"/>
              <w:rPr>
                <w:rFonts w:ascii="Arial" w:hAnsi="Arial" w:cs="Arial"/>
              </w:rPr>
            </w:pPr>
            <w:r>
              <w:rPr>
                <w:rFonts w:ascii="Arial" w:hAnsi="Arial" w:cs="Arial"/>
              </w:rPr>
              <w:lastRenderedPageBreak/>
              <w:t>GSE49623</w:t>
            </w:r>
          </w:p>
        </w:tc>
        <w:tc>
          <w:tcPr>
            <w:tcW w:w="2260" w:type="dxa"/>
            <w:tcBorders>
              <w:top w:val="single" w:sz="6" w:space="0" w:color="000000"/>
              <w:bottom w:val="single" w:sz="6" w:space="0" w:color="000000"/>
            </w:tcBorders>
            <w:shd w:val="clear" w:color="auto" w:fill="auto"/>
          </w:tcPr>
          <w:p w14:paraId="6027174D" w14:textId="77777777" w:rsidR="00141FE2" w:rsidRDefault="00494984">
            <w:pPr>
              <w:spacing w:before="0"/>
              <w:rPr>
                <w:rFonts w:ascii="Arial" w:hAnsi="Arial" w:cs="Arial"/>
              </w:rPr>
            </w:pPr>
            <w:r>
              <w:rPr>
                <w:rFonts w:ascii="Arial" w:hAnsi="Arial" w:cs="Arial"/>
              </w:rPr>
              <w:t>BS-seq</w:t>
            </w:r>
          </w:p>
        </w:tc>
        <w:tc>
          <w:tcPr>
            <w:tcW w:w="2650" w:type="dxa"/>
            <w:tcBorders>
              <w:top w:val="single" w:sz="6" w:space="0" w:color="000000"/>
              <w:bottom w:val="single" w:sz="6" w:space="0" w:color="000000"/>
            </w:tcBorders>
            <w:shd w:val="clear" w:color="auto" w:fill="auto"/>
          </w:tcPr>
          <w:p w14:paraId="56B5C362" w14:textId="77777777" w:rsidR="00141FE2" w:rsidRDefault="00494984">
            <w:pPr>
              <w:spacing w:before="0"/>
              <w:rPr>
                <w:rFonts w:ascii="Arial" w:hAnsi="Arial" w:cs="Arial"/>
              </w:rPr>
            </w:pPr>
            <w:r>
              <w:rPr>
                <w:rFonts w:ascii="Arial" w:hAnsi="Arial" w:cs="Arial"/>
              </w:rPr>
              <w:t>PND7 (1), PND14 (1), PNW8 (7)</w:t>
            </w:r>
          </w:p>
        </w:tc>
      </w:tr>
    </w:tbl>
    <w:p w14:paraId="4C5E2984" w14:textId="77777777" w:rsidR="00141FE2" w:rsidRDefault="00141FE2">
      <w:pPr>
        <w:spacing w:before="0"/>
        <w:rPr>
          <w:rFonts w:ascii="Arial" w:hAnsi="Arial" w:cs="Arial"/>
          <w:b/>
          <w:bCs/>
        </w:rPr>
      </w:pPr>
    </w:p>
    <w:p w14:paraId="536B9208" w14:textId="0EF5A576" w:rsidR="00141FE2" w:rsidRDefault="00494984">
      <w:pPr>
        <w:pStyle w:val="Heading2"/>
        <w:spacing w:before="0" w:after="0"/>
        <w:rPr>
          <w:rFonts w:ascii="Arial" w:hAnsi="Arial" w:cs="Arial"/>
          <w:b/>
          <w:bCs/>
          <w:color w:val="000000" w:themeColor="text1"/>
          <w:sz w:val="24"/>
          <w:szCs w:val="24"/>
        </w:rPr>
      </w:pPr>
      <w:r>
        <w:rPr>
          <w:rFonts w:ascii="Arial" w:hAnsi="Arial" w:cs="Arial"/>
          <w:b/>
          <w:bCs/>
          <w:color w:val="000000" w:themeColor="text1"/>
          <w:sz w:val="24"/>
          <w:szCs w:val="24"/>
        </w:rPr>
        <w:t>RNA</w:t>
      </w:r>
      <w:ins w:id="937" w:author="Tanwar  Deepak Kumar" w:date="2020-11-04T08:25:00Z">
        <w:r w:rsidR="00CF172D">
          <w:rPr>
            <w:rFonts w:ascii="Arial" w:hAnsi="Arial" w:cs="Arial"/>
            <w:b/>
            <w:bCs/>
            <w:color w:val="000000" w:themeColor="text1"/>
            <w:sz w:val="24"/>
            <w:szCs w:val="24"/>
          </w:rPr>
          <w:t xml:space="preserve"> </w:t>
        </w:r>
      </w:ins>
      <w:r>
        <w:rPr>
          <w:rFonts w:ascii="Arial" w:hAnsi="Arial" w:cs="Arial"/>
          <w:b/>
          <w:bCs/>
          <w:color w:val="000000" w:themeColor="text1"/>
          <w:sz w:val="24"/>
          <w:szCs w:val="24"/>
        </w:rPr>
        <w:t>seq</w:t>
      </w:r>
      <w:ins w:id="938" w:author="Tanwar  Deepak Kumar" w:date="2020-11-04T08:25:00Z">
        <w:r w:rsidR="00CF172D">
          <w:rPr>
            <w:rFonts w:ascii="Arial" w:hAnsi="Arial" w:cs="Arial"/>
            <w:b/>
            <w:bCs/>
            <w:color w:val="000000" w:themeColor="text1"/>
            <w:sz w:val="24"/>
            <w:szCs w:val="24"/>
          </w:rPr>
          <w:t>uencing</w:t>
        </w:r>
      </w:ins>
      <w:r>
        <w:rPr>
          <w:rFonts w:ascii="Arial" w:hAnsi="Arial" w:cs="Arial"/>
          <w:b/>
          <w:bCs/>
          <w:color w:val="000000" w:themeColor="text1"/>
          <w:sz w:val="24"/>
          <w:szCs w:val="24"/>
        </w:rPr>
        <w:t xml:space="preserve"> </w:t>
      </w:r>
      <w:ins w:id="939" w:author="Irina Lazar" w:date="2020-11-06T19:46:00Z">
        <w:r w:rsidR="00C33C6F">
          <w:rPr>
            <w:rFonts w:ascii="Arial" w:hAnsi="Arial" w:cs="Arial"/>
            <w:b/>
            <w:bCs/>
            <w:color w:val="000000" w:themeColor="text1"/>
            <w:sz w:val="24"/>
            <w:szCs w:val="24"/>
          </w:rPr>
          <w:t>(R</w:t>
        </w:r>
      </w:ins>
      <w:ins w:id="940" w:author="Irina Lazar" w:date="2020-11-06T19:47:00Z">
        <w:r w:rsidR="00C33C6F">
          <w:rPr>
            <w:rFonts w:ascii="Arial" w:hAnsi="Arial" w:cs="Arial"/>
            <w:b/>
            <w:bCs/>
            <w:color w:val="000000" w:themeColor="text1"/>
            <w:sz w:val="24"/>
            <w:szCs w:val="24"/>
          </w:rPr>
          <w:t>NA-seq)</w:t>
        </w:r>
      </w:ins>
    </w:p>
    <w:p w14:paraId="60CE1804" w14:textId="23141FF3" w:rsidR="00141FE2" w:rsidRDefault="00494984">
      <w:pPr>
        <w:spacing w:before="0"/>
      </w:pPr>
      <w:bookmarkStart w:id="941" w:name="quality-control-and-alignment"/>
      <w:r>
        <w:rPr>
          <w:rFonts w:ascii="Arial" w:hAnsi="Arial" w:cs="Arial"/>
          <w:bCs/>
          <w:i/>
        </w:rPr>
        <w:t>Quality control and alignment</w:t>
      </w:r>
      <w:bookmarkEnd w:id="941"/>
      <w:r>
        <w:rPr>
          <w:rFonts w:ascii="Arial" w:hAnsi="Arial" w:cs="Arial"/>
          <w:bCs/>
          <w:i/>
        </w:rPr>
        <w:t>:</w:t>
      </w:r>
      <w:r>
        <w:rPr>
          <w:rFonts w:ascii="Arial" w:hAnsi="Arial" w:cs="Arial"/>
          <w:b/>
          <w:bCs/>
        </w:rPr>
        <w:t xml:space="preserve"> </w:t>
      </w:r>
      <w:r>
        <w:rPr>
          <w:rFonts w:ascii="Arial" w:hAnsi="Arial" w:cs="Arial"/>
        </w:rPr>
        <w:t>Single-end (SE) sequencing was performed on the PND8, and PND15 spermatogonia samples on the Illumina HiSeq4000</w:t>
      </w:r>
      <w:r w:rsidR="00F23E10">
        <w:rPr>
          <w:rFonts w:ascii="Arial" w:hAnsi="Arial" w:cs="Arial"/>
        </w:rPr>
        <w:t xml:space="preserve"> at the FGC Zurich</w:t>
      </w:r>
      <w:r>
        <w:rPr>
          <w:rFonts w:ascii="Arial" w:hAnsi="Arial" w:cs="Arial"/>
        </w:rPr>
        <w:t xml:space="preserve">. PND8 raw data (FASTQ files) was merged from two individual runs. For the analysis of literature RNA-seq data, FASTQ files of PND14 and PNW8 samples were obtained using fastq-dump (version 2.10.8). Quality assessment of the FASTQ files was performed using FastQC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942" w:name="__Fieldmark__14013_2742609292"/>
      <w:r>
        <w:rPr>
          <w:rFonts w:ascii="Arial" w:hAnsi="Arial" w:cs="Arial"/>
          <w:noProof/>
        </w:rPr>
        <w:t>(</w:t>
      </w:r>
      <w:bookmarkStart w:id="943" w:name="__Fieldmark__7005_2742609292"/>
      <w:r>
        <w:rPr>
          <w:rFonts w:ascii="Arial" w:hAnsi="Arial" w:cs="Arial"/>
          <w:noProof/>
        </w:rPr>
        <w:t>A</w:t>
      </w:r>
      <w:bookmarkStart w:id="944" w:name="__Fieldmark__3281_2742609292"/>
      <w:r>
        <w:rPr>
          <w:rFonts w:ascii="Arial" w:hAnsi="Arial" w:cs="Arial"/>
          <w:noProof/>
        </w:rPr>
        <w:t>n</w:t>
      </w:r>
      <w:bookmarkStart w:id="945" w:name="__Fieldmark__1891_2468994659"/>
      <w:r>
        <w:rPr>
          <w:rFonts w:ascii="Arial" w:hAnsi="Arial" w:cs="Arial"/>
          <w:noProof/>
        </w:rPr>
        <w:t>drews et al., 2012)</w:t>
      </w:r>
      <w:r>
        <w:fldChar w:fldCharType="end"/>
      </w:r>
      <w:bookmarkEnd w:id="942"/>
      <w:bookmarkEnd w:id="943"/>
      <w:bookmarkEnd w:id="944"/>
      <w:bookmarkEnd w:id="945"/>
      <w:r>
        <w:rPr>
          <w:rFonts w:ascii="Arial" w:hAnsi="Arial" w:cs="Arial"/>
        </w:rPr>
        <w:t xml:space="preserve"> (version 0.11.8). TrimGalore </w:t>
      </w:r>
      <w:r>
        <w:fldChar w:fldCharType="begin" w:fldLock="1"/>
      </w:r>
      <w:r w:rsidR="001C6CED">
        <w:instrText>ADDIN CSL_CITATION {"citationItems":[{"id":"ITEM-1","itemData":{"abstract":"A wrapper tool around Cutadapt and FastQC to consistently apply quality and adapter trimming to FastQ files, with some extra functionality for MspI-digested RRBS-type (Reduced Representation Bisufite-Seq) libraries.","author":[{"dropping-particle":"","family":"Krueger","given":"Felix","non-dropping-particle":"","parse-names":false,"suffix":""}],"id":"ITEM-1","issued":{"date-parts":[["2015","3"]]},"publisher-place":"Babraham, UK","title":"Trim Galore. A wrapper tool around Cutadapt and FastQC to consistently apply quality and adapter trimming to FastQ files, www.bioinformatics.babraham.ac.uk/projects/trim_galore/","type":"article-journal"},"uris":["http://www.mendeley.com/documents/?uuid=11affa7f-55e7-4952-915b-b7abc991a675"]}],"mendeley":{"formattedCitation":"(Krueger, 2015)","plainTextFormattedCitation":"(Krueger, 2015)","previouslyFormattedCitation":"(Krueger, 2015)"},"properties":{"noteIndex":0},"schema":"https://github.com/citation-style-language/schema/raw/master/csl-citation.json"}</w:instrText>
      </w:r>
      <w:r>
        <w:fldChar w:fldCharType="separate"/>
      </w:r>
      <w:bookmarkStart w:id="946" w:name="__Fieldmark__14028_2742609292"/>
      <w:bookmarkStart w:id="947" w:name="__Fieldmark__7016_2742609292"/>
      <w:bookmarkStart w:id="948" w:name="__Fieldmark__3289_2742609292"/>
      <w:bookmarkStart w:id="949" w:name="__Fieldmark__1896_2468994659"/>
      <w:r w:rsidR="00373B5F" w:rsidRPr="00373B5F">
        <w:rPr>
          <w:rFonts w:ascii="Arial" w:hAnsi="Arial" w:cs="Arial"/>
          <w:noProof/>
        </w:rPr>
        <w:t>(Krueger, 2015)</w:t>
      </w:r>
      <w:r>
        <w:fldChar w:fldCharType="end"/>
      </w:r>
      <w:bookmarkEnd w:id="946"/>
      <w:bookmarkEnd w:id="947"/>
      <w:bookmarkEnd w:id="948"/>
      <w:bookmarkEnd w:id="949"/>
      <w:r>
        <w:rPr>
          <w:rFonts w:ascii="Arial" w:hAnsi="Arial" w:cs="Arial"/>
        </w:rPr>
        <w:t xml:space="preserve"> (version 0.6.2) was used to trim adapters and low-quality ends from reads with Phred score less than 30 (-q 30), and for discarding trimmed reads shorter than 30 bp (--length 30). Trimmed reads were then pseudo-aligned using Salmon </w:t>
      </w:r>
      <w:r>
        <w:fldChar w:fldCharType="begin" w:fldLock="1"/>
      </w:r>
      <w:r>
        <w:instrText>ADDIN CSL_CITATION {"citationItems":[{"id":"ITEM-1","itemData":{"DOI":"10.1038/nmeth.4197","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Methods","id":"ITEM-1","issue":"4","issued":{"date-parts":[["2017","3"]]},"page":"417-419","publisher":"Springer Science and Business Media {LLC}","title":"Salmon provides fast and bias-aware quantification of transcript expression","type":"article-journal","volume":"14"},"uris":["http://www.mendeley.com/documents/?uuid=6ae28cde-6408-4558-8423-743a37e2e759"]}],"mendeley":{"formattedCitation":"(Patro et al., 2017)","plainTextFormattedCitation":"(Patro et al., 2017)","previouslyFormattedCitation":"(Patro et al., 2017)"},"properties":{"noteIndex":0},"schema":"https://github.com/citation-style-language/schema/raw/master/csl-citation.json"}</w:instrText>
      </w:r>
      <w:r>
        <w:fldChar w:fldCharType="separate"/>
      </w:r>
      <w:bookmarkStart w:id="950" w:name="__Fieldmark__14043_2742609292"/>
      <w:r>
        <w:rPr>
          <w:rFonts w:ascii="Arial" w:hAnsi="Arial" w:cs="Arial"/>
          <w:noProof/>
        </w:rPr>
        <w:t>(</w:t>
      </w:r>
      <w:bookmarkStart w:id="951" w:name="__Fieldmark__7027_2742609292"/>
      <w:r>
        <w:rPr>
          <w:rFonts w:ascii="Arial" w:hAnsi="Arial" w:cs="Arial"/>
          <w:noProof/>
        </w:rPr>
        <w:t>P</w:t>
      </w:r>
      <w:bookmarkStart w:id="952" w:name="__Fieldmark__3300_2742609292"/>
      <w:r>
        <w:rPr>
          <w:rFonts w:ascii="Arial" w:hAnsi="Arial" w:cs="Arial"/>
          <w:noProof/>
        </w:rPr>
        <w:t>a</w:t>
      </w:r>
      <w:bookmarkStart w:id="953" w:name="__Fieldmark__1905_2468994659"/>
      <w:r>
        <w:rPr>
          <w:rFonts w:ascii="Arial" w:hAnsi="Arial" w:cs="Arial"/>
          <w:noProof/>
        </w:rPr>
        <w:t>tro et al., 2017)</w:t>
      </w:r>
      <w:r>
        <w:fldChar w:fldCharType="end"/>
      </w:r>
      <w:bookmarkEnd w:id="950"/>
      <w:bookmarkEnd w:id="951"/>
      <w:bookmarkEnd w:id="952"/>
      <w:bookmarkEnd w:id="953"/>
      <w:r>
        <w:rPr>
          <w:rFonts w:ascii="Arial" w:hAnsi="Arial" w:cs="Arial"/>
        </w:rPr>
        <w:t xml:space="preserve"> (version 0.9.1) with automatic detection of the library type (-l A), correcting for sequence-specific bias (--seqBias) and correcting for fragment GC bias correction (--gcBias) on a transcript index prepared for the Mouse genome (GRCm38) from GENCODE (version M18)</w:t>
      </w:r>
      <w:ins w:id="954" w:author="Irina Lazar" w:date="2020-11-05T13:40:00Z">
        <w:r w:rsidR="00ED5A1B">
          <w:rPr>
            <w:rFonts w:ascii="Arial" w:hAnsi="Arial" w:cs="Arial"/>
          </w:rPr>
          <w:t xml:space="preserve"> </w:t>
        </w:r>
      </w:ins>
      <w:ins w:id="955" w:author="Irina Lazar" w:date="2020-11-05T13:41:00Z">
        <w:r w:rsidR="00ED5A1B">
          <w:rPr>
            <w:rFonts w:ascii="Arial" w:hAnsi="Arial" w:cs="Arial"/>
          </w:rPr>
          <w:fldChar w:fldCharType="begin" w:fldLock="1"/>
        </w:r>
      </w:ins>
      <w:r w:rsidR="00ED5A1B">
        <w:rPr>
          <w:rFonts w:ascii="Arial" w:hAnsi="Arial" w:cs="Arial"/>
        </w:rPr>
        <w:instrText>ADDIN CSL_CITATION {"citationItems":[{"id":"ITEM-1","itemData":{"DOI":"10.1101/gr.135350.111","ISSN":"10889051","PMID":"22955987","abstract":"The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author":[{"dropping-particle":"","family":"Harrow","given":"Jennifer","non-dropping-particle":"","parse-names":false,"suffix":""},{"dropping-particle":"","family":"Frankish","given":"Adam","non-dropping-particle":"","parse-names":false,"suffix":""},{"dropping-particle":"","family":"Gonzalez","given":"Jose M.","non-dropping-particle":"","parse-names":false,"suffix":""},{"dropping-particle":"","family":"Tapanari","given":"Electra","non-dropping-particle":"","parse-names":false,"suffix":""},{"dropping-particle":"","family":"Diekhans","given":"Mark","non-dropping-particle":"","parse-names":false,"suffix":""},{"dropping-particle":"","family":"Kokocinski","given":"Felix","non-dropping-particle":"","parse-names":false,"suffix":""},{"dropping-particle":"","family":"Aken","given":"Bronwen L.","non-dropping-particle":"","parse-names":false,"suffix":""},{"dropping-particle":"","family":"Barrell","given":"Daniel","non-dropping-particle":"","parse-names":false,"suffix":""},{"dropping-particle":"","family":"Zadissa","given":"Amonida","non-dropping-particle":"","parse-names":false,"suffix":""},{"dropping-particle":"","family":"Searle","given":"Stephen","non-dropping-particle":"","parse-names":false,"suffix":""},{"dropping-particle":"","family":"Barnes","given":"If","non-dropping-particle":"","parse-names":false,"suffix":""},{"dropping-particle":"","family":"Bignell","given":"Alexandra","non-dropping-particle":"","parse-names":false,"suffix":""},{"dropping-particle":"","family":"Boychenko","given":"Veronika","non-dropping-particle":"","parse-names":false,"suffix":""},{"dropping-particle":"","family":"Hunt","given":"Toby","non-dropping-particle":"","parse-names":false,"suffix":""},{"dropping-particle":"","family":"Kay","given":"Mike","non-dropping-particle":"","parse-names":false,"suffix":""},{"dropping-particle":"","family":"Mukherjee","given":"Gaurab","non-dropping-particle":"","parse-names":false,"suffix":""},{"dropping-particle":"","family":"Rajan","given":"Jeena","non-dropping-particle":"","parse-names":false,"suffix":""},{"dropping-particle":"","family":"Despacio-Reyes","given":"Gloria","non-dropping-particle":"","parse-names":false,"suffix":""},{"dropping-particle":"","family":"Saunders","given":"Gary","non-dropping-particle":"","parse-names":false,"suffix":""},{"dropping-particle":"","family":"Steward","given":"Charles","non-dropping-particle":"","parse-names":false,"suffix":""},{"dropping-particle":"","family":"Harte","given":"Rachel","non-dropping-particle":"","parse-names":false,"suffix":""},{"dropping-particle":"","family":"Lin","given":"Michael","non-dropping-particle":"","parse-names":false,"suffix":""},{"dropping-particle":"","family":"Howald","given":"Cédric","non-dropping-particle":"","parse-names":false,"suffix":""},{"dropping-particle":"","family":"Tanzer","given":"Andrea","non-dropping-particle":"","parse-names":false,"suffix":""},{"dropping-particle":"","family":"Derrien","given":"Thomas","non-dropping-particle":"","parse-names":false,"suffix":""},{"dropping-particle":"","family":"Chrast","given":"Jacqueline","non-dropping-particle":"","parse-names":false,"suffix":""},{"dropping-particle":"","family":"Walters","given":"Nathalie","non-dropping-particle":"","parse-names":false,"suffix":""},{"dropping-particle":"","family":"Balasubramanian","given":"Suganthi","non-dropping-particle":"","parse-names":false,"suffix":""},{"dropping-particle":"","family":"Pei","given":"Baikang","non-dropping-particle":"","parse-names":false,"suffix":""},{"dropping-particle":"","family":"Tress","given":"Michael","non-dropping-particle":"","parse-names":false,"suffix":""},{"dropping-particle":"","family":"Rodriguez","given":"Jose Manuel","non-dropping-particle":"","parse-names":false,"suffix":""},{"dropping-particle":"","family":"Ezkurdia","given":"Iakes","non-dropping-particle":"","parse-names":false,"suffix":""},{"dropping-particle":"","family":"Baren","given":"Jeltje","non-dropping-particle":"Van","parse-names":false,"suffix":""},{"dropping-particle":"","family":"Brent","given":"Michael","non-dropping-particle":"","parse-names":false,"suffix":""},{"dropping-particle":"","family":"Haussler","given":"David","non-dropping-particle":"","parse-names":false,"suffix":""},{"dropping-particle":"","family":"Kellis","given":"Manolis","non-dropping-particle":"","parse-names":false,"suffix":""},{"dropping-particle":"","family":"Valencia","given":"Alfonso","non-dropping-particle":"","parse-names":false,"suffix":""},{"dropping-particle":"","family":"Reymond","given":"Alexandre","non-dropping-particle":"","parse-names":false,"suffix":""},{"dropping-particle":"","family":"Gerstein","given":"Mark","non-dropping-particle":"","parse-names":false,"suffix":""},{"dropping-particle":"","family":"Guigó","given":"Roderic","non-dropping-particle":"","parse-names":false,"suffix":""},{"dropping-particle":"","family":"Hubbard","given":"Tim J.","non-dropping-particle":"","parse-names":false,"suffix":""}],"container-title":"Genome Research","id":"ITEM-1","issue":"9","issued":{"date-parts":[["2012","9","1"]]},"page":"1760-1774","publisher":"Cold Spring Harbor Laboratory Press","title":"GENCODE: The reference human genome annotation for the ENCODE project","type":"article-journal","volume":"22"},"uris":["http://www.mendeley.com/documents/?uuid=cd606c58-2067-3c4c-bab2-9855d2fc7d5f"]}],"mendeley":{"formattedCitation":"(Harrow et al., 2012)","plainTextFormattedCitation":"(Harrow et al., 2012)","previouslyFormattedCitation":"(Harrow et al., 2012)"},"properties":{"noteIndex":0},"schema":"https://github.com/citation-style-language/schema/raw/master/csl-citation.json"}</w:instrText>
      </w:r>
      <w:r w:rsidR="00ED5A1B">
        <w:rPr>
          <w:rFonts w:ascii="Arial" w:hAnsi="Arial" w:cs="Arial"/>
        </w:rPr>
        <w:fldChar w:fldCharType="separate"/>
      </w:r>
      <w:r w:rsidR="00ED5A1B" w:rsidRPr="00ED5A1B">
        <w:rPr>
          <w:rFonts w:ascii="Arial" w:hAnsi="Arial" w:cs="Arial"/>
          <w:noProof/>
        </w:rPr>
        <w:t>(Harrow et al., 2012)</w:t>
      </w:r>
      <w:ins w:id="956" w:author="Irina Lazar" w:date="2020-11-05T13:41:00Z">
        <w:r w:rsidR="00ED5A1B">
          <w:rPr>
            <w:rFonts w:ascii="Arial" w:hAnsi="Arial" w:cs="Arial"/>
          </w:rPr>
          <w:fldChar w:fldCharType="end"/>
        </w:r>
        <w:r w:rsidR="00ED5A1B">
          <w:rPr>
            <w:rFonts w:ascii="Arial" w:hAnsi="Arial" w:cs="Arial"/>
          </w:rPr>
          <w:t>,</w:t>
        </w:r>
      </w:ins>
      <w:r>
        <w:rPr>
          <w:rFonts w:ascii="Arial" w:hAnsi="Arial" w:cs="Arial"/>
        </w:rPr>
        <w:t xml:space="preserve"> with additional piRNA precursors and transposable elements (concatenated by family) from Repeat Masker as in</w:t>
      </w:r>
      <w:ins w:id="957" w:author="Irina Lazar" w:date="2020-11-05T12:55:00Z">
        <w:r w:rsidR="00C51B44">
          <w:rPr>
            <w:rFonts w:ascii="Arial" w:hAnsi="Arial" w:cs="Arial"/>
          </w:rPr>
          <w:t xml:space="preserve"> </w:t>
        </w:r>
        <w:r w:rsidR="00C51B44">
          <w:rPr>
            <w:rFonts w:ascii="Arial" w:hAnsi="Arial" w:cs="Arial"/>
          </w:rPr>
          <w:fldChar w:fldCharType="begin" w:fldLock="1"/>
        </w:r>
      </w:ins>
      <w:r w:rsidR="009F18C2">
        <w:rPr>
          <w:rFonts w:ascii="Arial" w:hAnsi="Arial" w:cs="Arial"/>
        </w:rPr>
        <w:instrText>ADDIN CSL_CITATION {"citationItems":[{"id":"ITEM-1","itemData":{"DOI":"10.1038/s41380-018-0271-6","ISSN":"1359-4184","abstract":"Psychiatric diseases have a strong heritable component known to not be restricted to DNA sequence-based genetic inheritance alone but to also involve epigenetic factors in germ cells. Initial evidence suggested that sperm RNA is causally linked to the transmission of symptoms induced by traumatic experiences. Here, we show that alterations in long RNA in sperm contribute to the inheritance of specific trauma symptoms. Injection of long RNA fraction from sperm of males exposed to postnatal trauma recapitulates the effects on food intake, glucose response to insulin and risk-taking in adulthood whereas the small RNA fraction alters body weight and behavioural despair. Alterations in long RNA are maintained after fertilization, suggesting a direct link between sperm and embryo RNA.","author":[{"dropping-particle":"","family":"Gapp","given":"K.","non-dropping-particle":"","parse-names":false,"suffix":""},{"dropping-particle":"","family":"Steenwyk","given":"G.","non-dropping-particle":"van","parse-names":false,"suffix":""},{"dropping-particle":"","family":"Germain","given":"P. L.","non-dropping-particle":"","parse-names":false,"suffix":""},{"dropping-particle":"","family":"Matsushima","given":"W.","non-dropping-particle":"","parse-names":false,"suffix":""},{"dropping-particle":"","family":"Rudolph","given":"K. L. M.","non-dropping-particle":"","parse-names":false,"suffix":""},{"dropping-particle":"","family":"Manuella","given":"F.","non-dropping-particle":"","parse-names":false,"suffix":""},{"dropping-particle":"","family":"Roszkowski","given":"M.","non-dropping-particle":"","parse-names":false,"suffix":""},{"dropping-particle":"","family":"Vernaz","given":"G.","non-dropping-particle":"","parse-names":false,"suffix":""},{"dropping-particle":"","family":"Ghosh","given":"T.","non-dropping-particle":"","parse-names":false,"suffix":""},{"dropping-particle":"","family":"Pelczar","given":"P.","non-dropping-particle":"","parse-names":false,"suffix":""},{"dropping-particle":"","family":"Mansuy","given":"I. M.","non-dropping-particle":"","parse-names":false,"suffix":""},{"dropping-particle":"","family":"Miska","given":"E. A.","non-dropping-particle":"","parse-names":false,"suffix":""}],"container-title":"Molecular Psychiatry","id":"ITEM-1","issue":"9","issued":{"date-parts":[["2018","10","30"]]},"page":"2162-2174","publisher":"Nature Publishing Group","title":"Alterations in sperm long RNA contribute to the epigenetic inheritance of the effects of postnatal trauma","type":"article-journal","volume":"25"},"uris":["http://www.mendeley.com/documents/?uuid=db5631f0-4851-3901-8160-bc369d619030"]}],"mendeley":{"formattedCitation":"(Gapp et al., 2018)","plainTextFormattedCitation":"(Gapp et al., 2018)","previouslyFormattedCitation":"(Gapp et al., 2018)"},"properties":{"noteIndex":0},"schema":"https://github.com/citation-style-language/schema/raw/master/csl-citation.json"}</w:instrText>
      </w:r>
      <w:r w:rsidR="00C51B44">
        <w:rPr>
          <w:rFonts w:ascii="Arial" w:hAnsi="Arial" w:cs="Arial"/>
        </w:rPr>
        <w:fldChar w:fldCharType="separate"/>
      </w:r>
      <w:r w:rsidR="00C51B44" w:rsidRPr="00C51B44">
        <w:rPr>
          <w:rFonts w:ascii="Arial" w:hAnsi="Arial" w:cs="Arial"/>
          <w:noProof/>
        </w:rPr>
        <w:t>(Gapp et al., 2018)</w:t>
      </w:r>
      <w:ins w:id="958" w:author="Irina Lazar" w:date="2020-11-05T12:55:00Z">
        <w:r w:rsidR="00C51B44">
          <w:rPr>
            <w:rFonts w:ascii="Arial" w:hAnsi="Arial" w:cs="Arial"/>
          </w:rPr>
          <w:fldChar w:fldCharType="end"/>
        </w:r>
      </w:ins>
      <w:ins w:id="959" w:author="Irina Lazar" w:date="2020-11-05T12:54:00Z">
        <w:r w:rsidR="006D48AC">
          <w:rPr>
            <w:rFonts w:ascii="Arial" w:hAnsi="Arial" w:cs="Arial"/>
          </w:rPr>
          <w:t>.</w:t>
        </w:r>
      </w:ins>
    </w:p>
    <w:p w14:paraId="5D7C4CDC" w14:textId="325E00F3" w:rsidR="00141FE2" w:rsidRDefault="00494984">
      <w:pPr>
        <w:spacing w:before="120"/>
      </w:pPr>
      <w:bookmarkStart w:id="960" w:name="downstream-analysis"/>
      <w:bookmarkEnd w:id="960"/>
      <w:r>
        <w:rPr>
          <w:rFonts w:ascii="Arial" w:hAnsi="Arial" w:cs="Arial"/>
          <w:bCs/>
          <w:i/>
        </w:rPr>
        <w:t>Downstream analysis:</w:t>
      </w:r>
      <w:r>
        <w:rPr>
          <w:rFonts w:ascii="Times New Roman" w:hAnsi="Times New Roman" w:cs="Times New Roman"/>
          <w:b/>
          <w:bCs/>
        </w:rPr>
        <w:t xml:space="preserve"> </w:t>
      </w:r>
      <w:r>
        <w:rPr>
          <w:rFonts w:ascii="Arial" w:hAnsi="Arial" w:cs="Arial"/>
        </w:rPr>
        <w:t xml:space="preserve">the downstream analysis was performed using R (R Core Team, </w:t>
      </w:r>
      <w:hyperlink w:anchor="ref-r_2020">
        <w:r>
          <w:rPr>
            <w:rStyle w:val="InternetLink"/>
            <w:rFonts w:ascii="Arial" w:hAnsi="Arial" w:cs="Arial"/>
          </w:rPr>
          <w:t>2020</w:t>
        </w:r>
      </w:hyperlink>
      <w:r>
        <w:rPr>
          <w:rFonts w:ascii="Arial" w:hAnsi="Arial" w:cs="Arial"/>
        </w:rPr>
        <w:t>) (version 3.6.2), using packages from The Comprehensive R Archive Network (CRAN) (</w:t>
      </w:r>
      <w:hyperlink r:id="rId11">
        <w:r>
          <w:rPr>
            <w:rStyle w:val="InternetLink"/>
            <w:rFonts w:ascii="Arial" w:hAnsi="Arial" w:cs="Arial"/>
          </w:rPr>
          <w:t>https://cran.r-project.org</w:t>
        </w:r>
      </w:hyperlink>
      <w:r>
        <w:rPr>
          <w:rFonts w:ascii="Arial" w:hAnsi="Arial" w:cs="Arial"/>
        </w:rPr>
        <w:t xml:space="preserve">) and Bioconductor </w:t>
      </w:r>
      <w:r>
        <w:fldChar w:fldCharType="begin" w:fldLock="1"/>
      </w:r>
      <w:r>
        <w:instrText>ADDIN CSL_CITATION {"citationItems":[{"id":"ITEM-1","itemData":{"DOI":"10.1038/nmeth.3252","author":[{"dropping-particle":"","family":"Huber","given":"Wolfgang","non-dropping-particle":"","parse-names":false,"suffix":""},{"dropping-particle":"","family":"Carey","given":"Vincent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es","given":"Herve","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Methods","id":"ITEM-1","issue":"2","issued":{"date-parts":[["2015","1"]]},"page":"115-121","publisher":"Springer Science and Business Media {LLC}","title":"Orchestrating high-throughput genomic analysis with Bioconductor","type":"article-journal","volume":"12"},"uris":["http://www.mendeley.com/documents/?uuid=4cdd7a59-f8e6-4529-a066-39b3eca73375"]}],"mendeley":{"formattedCitation":"(Huber et al., 2015)","plainTextFormattedCitation":"(Huber et al., 2015)","previouslyFormattedCitation":"(Huber et al., 2015)"},"properties":{"noteIndex":0},"schema":"https://github.com/citation-style-language/schema/raw/master/csl-citation.json"}</w:instrText>
      </w:r>
      <w:r>
        <w:fldChar w:fldCharType="separate"/>
      </w:r>
      <w:bookmarkStart w:id="961" w:name="__Fieldmark__14105_2742609292"/>
      <w:r>
        <w:rPr>
          <w:rFonts w:ascii="Arial" w:hAnsi="Arial" w:cs="Arial"/>
          <w:noProof/>
        </w:rPr>
        <w:t>(</w:t>
      </w:r>
      <w:bookmarkStart w:id="962" w:name="__Fieldmark__7075_2742609292"/>
      <w:r>
        <w:rPr>
          <w:rFonts w:ascii="Arial" w:hAnsi="Arial" w:cs="Arial"/>
          <w:noProof/>
        </w:rPr>
        <w:t>H</w:t>
      </w:r>
      <w:bookmarkStart w:id="963" w:name="__Fieldmark__3339_2742609292"/>
      <w:r>
        <w:rPr>
          <w:rFonts w:ascii="Arial" w:hAnsi="Arial" w:cs="Arial"/>
          <w:noProof/>
        </w:rPr>
        <w:t>uber et al., 2015)</w:t>
      </w:r>
      <w:r>
        <w:fldChar w:fldCharType="end"/>
      </w:r>
      <w:bookmarkEnd w:id="961"/>
      <w:bookmarkEnd w:id="962"/>
      <w:bookmarkEnd w:id="963"/>
      <w:r>
        <w:rPr>
          <w:rFonts w:ascii="Arial" w:hAnsi="Arial" w:cs="Arial"/>
        </w:rPr>
        <w:t xml:space="preserve">. Pre-filtering of genes was performed using the filterByExpr function from edgeR </w:t>
      </w:r>
      <w:r>
        <w:fldChar w:fldCharType="begin" w:fldLock="1"/>
      </w:r>
      <w:r w:rsidR="00373B5F">
        <w:instrText>ADDIN CSL_CITATION {"citationItems":[{"id":"ITEM-1","itemData":{"DOI":"10.1093/bioinformatics/btp616","author":[{"dropping-particle":"","family":"Robinson","given":"M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K","non-dropping-particle":"","parse-names":false,"suffix":""}],"container-title":"Bioinformatics","id":"ITEM-1","issue":"1","issued":{"date-parts":[["2009","11"]]},"page":"139-140","publisher":"Oxford University Press ({OUP})","title":"edgeR: a Bioconductor package for differential expression analysis of digital gene expression data","type":"article-journal","volume":"26"},"uris":["http://www.mendeley.com/documents/?uuid=ff3f681d-bc78-4791-940c-55451b1c3e13"]}],"mendeley":{"formattedCitation":"(Robinson et al., 2009)","plainTextFormattedCitation":"(Robinson et al., 2009)","previouslyFormattedCitation":"(Robinson et al., 2009)"},"properties":{"noteIndex":0},"schema":"https://github.com/citation-style-language/schema/raw/master/csl-citation.json"}</w:instrText>
      </w:r>
      <w:r>
        <w:fldChar w:fldCharType="separate"/>
      </w:r>
      <w:bookmarkStart w:id="964" w:name="__Fieldmark__14121_2742609292"/>
      <w:r>
        <w:rPr>
          <w:rFonts w:ascii="Arial" w:hAnsi="Arial" w:cs="Arial"/>
          <w:noProof/>
        </w:rPr>
        <w:t>(Robinson et al., 2009)</w:t>
      </w:r>
      <w:bookmarkStart w:id="965" w:name="__Fieldmark__3348_2742609292"/>
      <w:bookmarkStart w:id="966" w:name="__Fieldmark__7085_2742609292"/>
      <w:bookmarkEnd w:id="965"/>
      <w:bookmarkEnd w:id="966"/>
      <w:r>
        <w:fldChar w:fldCharType="end"/>
      </w:r>
      <w:bookmarkEnd w:id="964"/>
      <w:r>
        <w:rPr>
          <w:rFonts w:ascii="Arial" w:hAnsi="Arial" w:cs="Arial"/>
        </w:rPr>
        <w:t xml:space="preserve"> (version 3.28.1) with a design matrix and requiring at least 15 counts (min.counts = 15). Normalization factors were obtained using TMM normalization </w:t>
      </w:r>
      <w:r>
        <w:fldChar w:fldCharType="begin" w:fldLock="1"/>
      </w:r>
      <w:r w:rsidR="00373B5F">
        <w:instrText>ADDIN CSL_CITATION {"citationItems":[{"id":"ITEM-1","itemData":{"DOI":"10.1186/gb-2010-11-3-r25","author":[{"dropping-particle":"","family":"Robinson","given":"Mark D","non-dropping-particle":"","parse-names":false,"suffix":""},{"dropping-particle":"","family":"Oshlack","given":"Alicia","non-dropping-particle":"","parse-names":false,"suffix":""}],"container-title":"Genome Biology","id":"ITEM-1","issue":"3","issued":{"date-parts":[["2010"]]},"page":"R25","publisher":"Springer Science and Business Media {LLC}","title":"A scaling normalization method for differential expression analysis of RNA-seq data","type":"article-journal","volume":"11"},"uris":["http://www.mendeley.com/documents/?uuid=1ff16b32-b494-4c30-aa47-b58af6eb621e"]}],"mendeley":{"formattedCitation":"(Robinson and Oshlack, 2010)","plainTextFormattedCitation":"(Robinson and Oshlack, 2010)","previouslyFormattedCitation":"(Robinson and Oshlack, 2010)"},"properties":{"noteIndex":0},"schema":"https://github.com/citation-style-language/schema/raw/master/csl-citation.json"}</w:instrText>
      </w:r>
      <w:r>
        <w:fldChar w:fldCharType="separate"/>
      </w:r>
      <w:bookmarkStart w:id="967" w:name="__Fieldmark__14153_2742609292"/>
      <w:r>
        <w:rPr>
          <w:rFonts w:ascii="Arial" w:hAnsi="Arial" w:cs="Arial"/>
          <w:noProof/>
        </w:rPr>
        <w:t>(Robinson and Oshlack, 2010)</w:t>
      </w:r>
      <w:bookmarkStart w:id="968" w:name="__Fieldmark__7104_2742609292"/>
      <w:bookmarkStart w:id="969" w:name="__Fieldmark__3354_2742609292"/>
      <w:bookmarkEnd w:id="968"/>
      <w:bookmarkEnd w:id="969"/>
      <w:r>
        <w:fldChar w:fldCharType="end"/>
      </w:r>
      <w:bookmarkEnd w:id="967"/>
      <w:r>
        <w:rPr>
          <w:rFonts w:ascii="Arial" w:hAnsi="Arial" w:cs="Arial"/>
        </w:rPr>
        <w:t xml:space="preserve"> from the edgeR package and differential gene expression (DGE) analysis was performed using the limma-voom </w:t>
      </w:r>
      <w:r>
        <w:fldChar w:fldCharType="begin" w:fldLock="1"/>
      </w:r>
      <w:r w:rsidR="00373B5F">
        <w:instrText>ADDIN CSL_CITATION {"citationItems":[{"id":"ITEM-1","itemData":{"DOI":"10.1186/gb-2014-15-2-r29","author":[{"dropping-particle":"","family":"Law","given":"Charity W","non-dropping-particle":"","parse-names":false,"suffix":""},{"dropping-particle":"","family":"Chen","given":"Yunshun","non-dropping-particle":"","parse-names":false,"suffix":""},{"dropping-particle":"","family":"Shi","given":"Wei","non-dropping-particle":"","parse-names":false,"suffix":""},{"dropping-particle":"","family":"Smyth","given":"Gordon K","non-dropping-particle":"","parse-names":false,"suffix":""}],"container-title":"Genome Biology","id":"ITEM-1","issue":"2","issued":{"date-parts":[["2014"]]},"page":"R29","publisher":"Springer Science and Business Media {LLC}","title":"voom: precision weights unlock linear model analysis tools for RNA-seq read counts","type":"article-journal","volume":"15"},"uris":["http://www.mendeley.com/documents/?uuid=202cbb8a-630b-4b9d-9257-c2c3bffb0007"]}],"mendeley":{"formattedCitation":"(Law et al., 2014)","plainTextFormattedCitation":"(Law et al., 2014)","previouslyFormattedCitation":"(Law et al., 2014)"},"properties":{"noteIndex":0},"schema":"https://github.com/citation-style-language/schema/raw/master/csl-citation.json"}</w:instrText>
      </w:r>
      <w:r>
        <w:fldChar w:fldCharType="separate"/>
      </w:r>
      <w:bookmarkStart w:id="970" w:name="__Fieldmark__14164_2742609292"/>
      <w:r>
        <w:rPr>
          <w:rFonts w:ascii="Arial" w:hAnsi="Arial" w:cs="Arial"/>
          <w:noProof/>
        </w:rPr>
        <w:t>(Law et al., 2014)</w:t>
      </w:r>
      <w:bookmarkStart w:id="971" w:name="__Fieldmark__7112_2742609292"/>
      <w:bookmarkStart w:id="972" w:name="__Fieldmark__3359_2742609292"/>
      <w:bookmarkEnd w:id="971"/>
      <w:bookmarkEnd w:id="972"/>
      <w:r>
        <w:fldChar w:fldCharType="end"/>
      </w:r>
      <w:bookmarkEnd w:id="970"/>
      <w:r>
        <w:rPr>
          <w:rFonts w:ascii="Arial" w:hAnsi="Arial" w:cs="Arial"/>
        </w:rPr>
        <w:t xml:space="preserve"> pipeline from limma </w:t>
      </w:r>
      <w:r>
        <w:fldChar w:fldCharType="begin" w:fldLock="1"/>
      </w:r>
      <w:r w:rsidR="00C76130">
        <w:instrText>ADDIN CSL_CITATION {"citationItems":[{"id":"ITEM-1","itemData":{"DOI":"10.1093/nar/gkv007","author":[{"dropping-particle":"","family":"Ritchie","given":"Matthew E","non-dropping-particle":"","parse-names":false,"suffix":""},{"dropping-particle":"","family":"Phipson","given":"Belinda","non-dropping-particle":"","parse-names":false,"suffix":""},{"dropping-particle":"","family":"Wu","given":"Di","non-dropping-particle":"","parse-names":false,"suffix":""},{"dropping-particle":"","family":"Hu","given":"Yifang","non-dropping-particle":"","parse-names":false,"suffix":""},{"dropping-particle":"","family":"Law","given":"Charity W","non-dropping-particle":"","parse-names":false,"suffix":""},{"dropping-particle":"","family":"Shi","given":"Wei","non-dropping-particle":"","parse-names":false,"suffix":""},{"dropping-particle":"","family":"Smyth","given":"Gordon K","non-dropping-particle":"","parse-names":false,"suffix":""}],"container-title":"Nucleic Acids Research","id":"ITEM-1","issue":"7","issued":{"date-parts":[["2015","1"]]},"page":"e47--e47","publisher":"Oxford University Press ({OUP})","title":"limma powers differential expression analyses for RNA-sequencing and microarray studies","type":"article-journal","volume":"43"},"uris":["http://www.mendeley.com/documents/?uuid=181501bc-146f-4467-8882-b4448b3158ad"]}],"mendeley":{"formattedCitation":"(Ritchie et al., 2015)","plainTextFormattedCitation":"(Ritchie et al., 2015)","previouslyFormattedCitation":"(Ritchie et al., 2015)"},"properties":{"noteIndex":0},"schema":"https://github.com/citation-style-language/schema/raw/master/csl-citation.json"}</w:instrText>
      </w:r>
      <w:r>
        <w:fldChar w:fldCharType="separate"/>
      </w:r>
      <w:bookmarkStart w:id="973" w:name="__Fieldmark__14175_2742609292"/>
      <w:r>
        <w:rPr>
          <w:rFonts w:ascii="Arial" w:hAnsi="Arial" w:cs="Arial"/>
          <w:noProof/>
        </w:rPr>
        <w:t>(Ritchie et al., 2015)</w:t>
      </w:r>
      <w:bookmarkStart w:id="974" w:name="__Fieldmark__3364_2742609292"/>
      <w:bookmarkStart w:id="975" w:name="__Fieldmark__7120_2742609292"/>
      <w:bookmarkEnd w:id="974"/>
      <w:bookmarkEnd w:id="975"/>
      <w:r>
        <w:fldChar w:fldCharType="end"/>
      </w:r>
      <w:bookmarkEnd w:id="973"/>
      <w:r>
        <w:rPr>
          <w:rFonts w:ascii="Arial" w:hAnsi="Arial" w:cs="Arial"/>
        </w:rPr>
        <w:t xml:space="preserve"> (version 3.42.2). </w:t>
      </w:r>
      <w:r>
        <w:rPr>
          <w:rFonts w:ascii="Arial" w:hAnsi="Arial" w:cs="Arial"/>
          <w:bCs/>
          <w:iCs/>
        </w:rPr>
        <w:t>The Log</w:t>
      </w:r>
      <w:r>
        <w:rPr>
          <w:rFonts w:ascii="Arial" w:hAnsi="Arial" w:cs="Arial"/>
          <w:bCs/>
          <w:iCs/>
          <w:vertAlign w:val="subscript"/>
        </w:rPr>
        <w:t>2</w:t>
      </w:r>
      <w:r>
        <w:rPr>
          <w:rFonts w:ascii="Arial" w:hAnsi="Arial" w:cs="Arial"/>
          <w:bCs/>
          <w:iCs/>
        </w:rPr>
        <w:t xml:space="preserve"> fold change between PNW8 and PND14 spermatogonial samples was calculated by</w:t>
      </w:r>
      <w:r>
        <w:rPr>
          <w:rFonts w:ascii="Arial" w:hAnsi="Arial" w:cs="Arial"/>
        </w:rPr>
        <w:t xml:space="preserve"> subtracting Log</w:t>
      </w:r>
      <w:r>
        <w:rPr>
          <w:rFonts w:ascii="Arial" w:hAnsi="Arial" w:cs="Arial"/>
          <w:vertAlign w:val="subscript"/>
        </w:rPr>
        <w:t xml:space="preserve">2 </w:t>
      </w:r>
      <w:r>
        <w:rPr>
          <w:rFonts w:ascii="Arial" w:hAnsi="Arial" w:cs="Arial"/>
        </w:rPr>
        <w:t>normalized expression values of PND14 from PNW8</w:t>
      </w:r>
      <w:r w:rsidR="00F82B40">
        <w:rPr>
          <w:rFonts w:ascii="Arial" w:hAnsi="Arial" w:cs="Arial"/>
        </w:rPr>
        <w:t xml:space="preserve"> samples</w:t>
      </w:r>
      <w:r>
        <w:rPr>
          <w:rFonts w:ascii="Arial" w:hAnsi="Arial" w:cs="Arial"/>
          <w:bCs/>
          <w:iCs/>
        </w:rPr>
        <w:t>.</w:t>
      </w:r>
      <w:r>
        <w:rPr>
          <w:rFonts w:ascii="Arial" w:hAnsi="Arial" w:cs="Arial"/>
        </w:rPr>
        <w:t xml:space="preserve"> Gene ontology (GO) analysis was performed on expressed genes with fGSEA (version 1.15.2), using </w:t>
      </w:r>
      <w:bookmarkStart w:id="976" w:name="__DdeLink__15808_2742609292"/>
      <w:r>
        <w:rPr>
          <w:rFonts w:ascii="Arial" w:hAnsi="Arial" w:cs="Arial"/>
        </w:rPr>
        <w:t>fGSEAMultilevel</w:t>
      </w:r>
      <w:bookmarkEnd w:id="976"/>
      <w:r>
        <w:rPr>
          <w:rFonts w:ascii="Arial" w:hAnsi="Arial" w:cs="Arial"/>
        </w:rPr>
        <w:t xml:space="preserve"> function on sets with 10 to 1000 annotated genes (</w:t>
      </w:r>
      <w:proofErr w:type="spellStart"/>
      <w:r>
        <w:rPr>
          <w:rFonts w:ascii="Arial" w:hAnsi="Arial" w:cs="Arial"/>
        </w:rPr>
        <w:t>minSize</w:t>
      </w:r>
      <w:proofErr w:type="spellEnd"/>
      <w:r>
        <w:rPr>
          <w:rFonts w:ascii="Arial" w:hAnsi="Arial" w:cs="Arial"/>
        </w:rPr>
        <w:t xml:space="preserve"> = 10, maxSize = 1000), and p-values boundary of 1E-100 (eps = 1e-100) </w:t>
      </w:r>
      <w:r>
        <w:fldChar w:fldCharType="begin" w:fldLock="1"/>
      </w:r>
      <w:r>
        <w:instrText>ADDIN CSL_CITATION {"citationItems":[{"id":"ITEM-1","itemData":{"DOI":"10.1101/060012","abstract":"Preranked gene set enrichment analysis (GSEA) is a widely used method for interpretation of gene expression data in terms of biological processes. Here we present FGSEA method that is able to estimate arbitrarily low GSEA P-values with a higher accuracy and much faster compared to other implementations. We also present a polynomial algorithm to calculate GSEA P-values exactly, which we use to practically confirm the accuracy of the method.","author":[{"dropping-particle":"","family":"Korotkevich","given":"Gennady","non-dropping-particle":"","parse-names":false,"suffix":""},{"dropping-particle":"","family":"Sukhov","given":"Vladimir","non-dropping-particle":"","parse-names":false,"suffix":""},{"dropping-particle":"","family":"Sergushichev","given":"Alexey","non-dropping-particle":"","parse-names":false,"suffix":""}],"container-title":"bioRxiv","id":"ITEM-1","issued":{"date-parts":[["2016","10","22"]]},"page":"060012","publisher":"Cold Spring Harbor Laboratory","title":"Fast gene set enrichment analysis","type":"article-journal"},"uris":["http://www.mendeley.com/documents/?uuid=02e3f435-b2f0-3cc7-ac11-cb2d812059d1"]}],"mendeley":{"formattedCitation":"(Korotkevich et al., 2016)","plainTextFormattedCitation":"(Korotkevich et al., 2016)","previouslyFormattedCitation":"(Korotkevich et al., 2016)"},"properties":{"noteIndex":0},"schema":"https://github.com/citation-style-language/schema/raw/master/csl-citation.json"}</w:instrText>
      </w:r>
      <w:r>
        <w:fldChar w:fldCharType="separate"/>
      </w:r>
      <w:bookmarkStart w:id="977" w:name="__Fieldmark__14211_2742609292"/>
      <w:r>
        <w:rPr>
          <w:rFonts w:ascii="Arial" w:hAnsi="Arial" w:cs="Arial"/>
          <w:noProof/>
        </w:rPr>
        <w:t xml:space="preserve">(Korotkevich et </w:t>
      </w:r>
      <w:r>
        <w:rPr>
          <w:rFonts w:ascii="Arial" w:hAnsi="Arial" w:cs="Arial"/>
          <w:noProof/>
        </w:rPr>
        <w:lastRenderedPageBreak/>
        <w:t>al., 2016)</w:t>
      </w:r>
      <w:bookmarkStart w:id="978" w:name="__Fieldmark__7141_2742609292"/>
      <w:bookmarkStart w:id="979" w:name="__Fieldmark__3393_2742609292"/>
      <w:bookmarkEnd w:id="978"/>
      <w:bookmarkEnd w:id="979"/>
      <w:r>
        <w:fldChar w:fldCharType="end"/>
      </w:r>
      <w:bookmarkEnd w:id="977"/>
      <w:r>
        <w:rPr>
          <w:rFonts w:ascii="Arial" w:hAnsi="Arial" w:cs="Arial"/>
        </w:rPr>
        <w:t>. For the PND15 vs PND8 comparison, genes were pre-ranked using their t-statistic; for the PNW8 vs PND14 comparison the Log</w:t>
      </w:r>
      <w:r>
        <w:rPr>
          <w:rFonts w:ascii="Arial" w:hAnsi="Arial" w:cs="Arial"/>
          <w:vertAlign w:val="subscript"/>
        </w:rPr>
        <w:t>2</w:t>
      </w:r>
      <w:r>
        <w:rPr>
          <w:rFonts w:ascii="Arial" w:hAnsi="Arial" w:cs="Arial"/>
        </w:rPr>
        <w:t xml:space="preserve"> fold change was used due to the lack of </w:t>
      </w:r>
      <w:r w:rsidR="00F82B40">
        <w:rPr>
          <w:rFonts w:ascii="Arial" w:hAnsi="Arial" w:cs="Arial"/>
        </w:rPr>
        <w:t>multiple replicates for each timepoint</w:t>
      </w:r>
      <w:r>
        <w:rPr>
          <w:rFonts w:ascii="Arial" w:hAnsi="Arial" w:cs="Arial"/>
        </w:rPr>
        <w:t xml:space="preserve">. REVIGO was used to summarize the GO terms obtained following fGSEA </w:t>
      </w:r>
      <w:r>
        <w:fldChar w:fldCharType="begin" w:fldLock="1"/>
      </w:r>
      <w:r>
        <w:instrText>ADDIN CSL_CITATION {"citationItems":[{"id":"ITEM-1","itemData":{"DOI":"10.1371/journal.pone.0021800","ISSN":"1932-6203","abstract":"Outcomes of high-throughput biological experiments are typically interpreted by statistical testing for enriched gene functional categories defined by the Gene Ontology (GO). The resulting lists of GO terms may be large and highly redundant, and thus difficult to interpret. REVIGO is a Web server that summarizes long, unintelligible lists of GO terms by finding a representative subset of the terms using a simple clustering algorithm that relies on semantic similarity measures. Furthermore, REVIGO visualizes this non-redundant GO term set in multiple ways to assist in interpretation: multidimensional scaling and graph-based visualizations accurately render the subdivisions and the semantic relationships in the data, while treemaps and tag clouds are also offered as alternative views. REVIGO is freely available at http://revigo.irb.hr/. © 2011 Supek et al.","author":[{"dropping-particle":"","family":"Supek","given":"Fran","non-dropping-particle":"","parse-names":false,"suffix":""},{"dropping-particle":"","family":"Bošnjak","given":"Matko","non-dropping-particle":"","parse-names":false,"suffix":""},{"dropping-particle":"","family":"Škunca","given":"Nives","non-dropping-particle":"","parse-names":false,"suffix":""},{"dropping-particle":"","family":"Šmuc","given":"Tomislav","non-dropping-particle":"","parse-names":false,"suffix":""}],"container-title":"PLoS ONE","editor":[{"dropping-particle":"","family":"Gibas","given":"Cynthia","non-dropping-particle":"","parse-names":false,"suffix":""}],"id":"ITEM-1","issue":"7","issued":{"date-parts":[["2011","7","18"]]},"page":"e21800","publisher":"Public Library of Science","title":"REVIGO Summarizes and Visualizes Long Lists of Gene Ontology Terms","type":"article-journal","volume":"6"},"uris":["http://www.mendeley.com/documents/?uuid=ba89e825-dff0-38c6-9b18-6da0b39c4b8e"]}],"mendeley":{"formattedCitation":"(Supek et al., 2011)","plainTextFormattedCitation":"(Supek et al., 2011)","previouslyFormattedCitation":"(Supek et al., 2011)"},"properties":{"noteIndex":0},"schema":"https://github.com/citation-style-language/schema/raw/master/csl-citation.json"}</w:instrText>
      </w:r>
      <w:r>
        <w:fldChar w:fldCharType="separate"/>
      </w:r>
      <w:bookmarkStart w:id="980" w:name="__Fieldmark__14242_2742609292"/>
      <w:r>
        <w:rPr>
          <w:rFonts w:ascii="Arial" w:hAnsi="Arial" w:cs="Arial"/>
          <w:noProof/>
        </w:rPr>
        <w:t>(Supek et al., 2011)</w:t>
      </w:r>
      <w:bookmarkStart w:id="981" w:name="__Fieldmark__7166_2742609292"/>
      <w:bookmarkStart w:id="982" w:name="__Fieldmark__3415_2742609292"/>
      <w:bookmarkEnd w:id="981"/>
      <w:bookmarkEnd w:id="982"/>
      <w:r>
        <w:fldChar w:fldCharType="end"/>
      </w:r>
      <w:bookmarkEnd w:id="980"/>
      <w:r>
        <w:rPr>
          <w:rFonts w:ascii="Arial" w:hAnsi="Arial" w:cs="Arial"/>
        </w:rPr>
        <w:t>.</w:t>
      </w:r>
    </w:p>
    <w:p w14:paraId="049D73FC" w14:textId="2D005337" w:rsidR="00141FE2" w:rsidRDefault="00494984">
      <w:pPr>
        <w:pStyle w:val="Heading2"/>
        <w:spacing w:after="0"/>
        <w:rPr>
          <w:rFonts w:ascii="Arial" w:hAnsi="Arial" w:cs="Arial"/>
          <w:b/>
          <w:bCs/>
          <w:color w:val="000000" w:themeColor="text1"/>
          <w:sz w:val="24"/>
          <w:szCs w:val="24"/>
        </w:rPr>
      </w:pPr>
      <w:bookmarkStart w:id="983" w:name="downstream-analysis1"/>
      <w:bookmarkStart w:id="984" w:name="atac-seq"/>
      <w:bookmarkEnd w:id="983"/>
      <w:r>
        <w:rPr>
          <w:rFonts w:ascii="Arial" w:hAnsi="Arial" w:cs="Arial"/>
          <w:b/>
          <w:bCs/>
          <w:color w:val="000000" w:themeColor="text1"/>
          <w:sz w:val="24"/>
          <w:szCs w:val="24"/>
        </w:rPr>
        <w:t>A</w:t>
      </w:r>
      <w:ins w:id="985" w:author="Tanwar  Deepak Kumar" w:date="2020-11-04T08:25:00Z">
        <w:r w:rsidR="00CF172D">
          <w:rPr>
            <w:rFonts w:ascii="Arial" w:hAnsi="Arial" w:cs="Arial"/>
            <w:b/>
            <w:bCs/>
            <w:color w:val="000000" w:themeColor="text1"/>
            <w:sz w:val="24"/>
            <w:szCs w:val="24"/>
          </w:rPr>
          <w:t xml:space="preserve">ssay for Transposase-Accessible Chromatin using </w:t>
        </w:r>
        <w:bookmarkEnd w:id="984"/>
        <w:proofErr w:type="spellStart"/>
        <w:r w:rsidR="00CF172D">
          <w:rPr>
            <w:rFonts w:ascii="Arial" w:hAnsi="Arial" w:cs="Arial"/>
            <w:b/>
            <w:bCs/>
            <w:color w:val="000000" w:themeColor="text1"/>
            <w:sz w:val="24"/>
            <w:szCs w:val="24"/>
          </w:rPr>
          <w:t>sequening</w:t>
        </w:r>
      </w:ins>
      <w:proofErr w:type="spellEnd"/>
      <w:ins w:id="986" w:author="Irina Lazar" w:date="2020-11-05T10:43:00Z">
        <w:r w:rsidR="00276726">
          <w:rPr>
            <w:rFonts w:ascii="Arial" w:hAnsi="Arial" w:cs="Arial"/>
            <w:b/>
            <w:bCs/>
            <w:color w:val="000000" w:themeColor="text1"/>
            <w:sz w:val="24"/>
            <w:szCs w:val="24"/>
          </w:rPr>
          <w:t xml:space="preserve"> (Omni-ATAC)</w:t>
        </w:r>
      </w:ins>
    </w:p>
    <w:p w14:paraId="277738C8" w14:textId="58C7C663" w:rsidR="00141FE2" w:rsidRDefault="00494984">
      <w:pPr>
        <w:spacing w:before="0"/>
      </w:pPr>
      <w:bookmarkStart w:id="987" w:name="X182ffdea5c8a30f1ea9d4075983796c24a8a444"/>
      <w:r>
        <w:rPr>
          <w:rFonts w:ascii="Arial" w:hAnsi="Arial" w:cs="Arial"/>
          <w:bCs/>
          <w:i/>
        </w:rPr>
        <w:t>Quality control, alignment, and peak calling</w:t>
      </w:r>
      <w:bookmarkEnd w:id="987"/>
      <w:r>
        <w:rPr>
          <w:rFonts w:ascii="Arial" w:hAnsi="Arial" w:cs="Arial"/>
          <w:bCs/>
          <w:i/>
        </w:rPr>
        <w:t>:</w:t>
      </w:r>
      <w:r>
        <w:rPr>
          <w:rFonts w:ascii="Arial" w:hAnsi="Arial" w:cs="Arial"/>
          <w:b/>
          <w:bCs/>
        </w:rPr>
        <w:t xml:space="preserve"> </w:t>
      </w:r>
      <w:r>
        <w:rPr>
          <w:rFonts w:ascii="Arial" w:hAnsi="Arial" w:cs="Arial"/>
        </w:rPr>
        <w:t xml:space="preserve">Paired-end (PE) sequencing was performed on PND15 and adult </w:t>
      </w:r>
      <w:r w:rsidR="00F82B40">
        <w:rPr>
          <w:rFonts w:ascii="Arial" w:hAnsi="Arial" w:cs="Arial"/>
        </w:rPr>
        <w:t xml:space="preserve">spermatogonial cell </w:t>
      </w:r>
      <w:r>
        <w:rPr>
          <w:rFonts w:ascii="Arial" w:hAnsi="Arial" w:cs="Arial"/>
        </w:rPr>
        <w:t>samples on the Illumina HiSeq2500 platform</w:t>
      </w:r>
      <w:r w:rsidR="00F23E10">
        <w:rPr>
          <w:rFonts w:ascii="Arial" w:hAnsi="Arial" w:cs="Arial"/>
        </w:rPr>
        <w:t xml:space="preserve"> at the FGC Zurich</w:t>
      </w:r>
      <w:r>
        <w:rPr>
          <w:rFonts w:ascii="Arial" w:hAnsi="Arial" w:cs="Arial"/>
        </w:rPr>
        <w:t xml:space="preserve">. FASTQ files were assessed for quality using FastQC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988" w:name="__Fieldmark__14266_2742609292"/>
      <w:r>
        <w:rPr>
          <w:rFonts w:ascii="Arial" w:hAnsi="Arial" w:cs="Arial"/>
          <w:noProof/>
        </w:rPr>
        <w:t>(</w:t>
      </w:r>
      <w:bookmarkStart w:id="989" w:name="__Fieldmark__7187_2742609292"/>
      <w:r>
        <w:rPr>
          <w:rFonts w:ascii="Arial" w:hAnsi="Arial" w:cs="Arial"/>
          <w:noProof/>
        </w:rPr>
        <w:t>A</w:t>
      </w:r>
      <w:bookmarkStart w:id="990" w:name="__Fieldmark__3435_2742609292"/>
      <w:r>
        <w:rPr>
          <w:rFonts w:ascii="Arial" w:hAnsi="Arial" w:cs="Arial"/>
          <w:noProof/>
        </w:rPr>
        <w:t>n</w:t>
      </w:r>
      <w:bookmarkStart w:id="991" w:name="__Fieldmark__1993_2468994659"/>
      <w:r>
        <w:rPr>
          <w:rFonts w:ascii="Arial" w:hAnsi="Arial" w:cs="Arial"/>
          <w:noProof/>
        </w:rPr>
        <w:t>drews et al., 2012)</w:t>
      </w:r>
      <w:r>
        <w:fldChar w:fldCharType="end"/>
      </w:r>
      <w:bookmarkEnd w:id="988"/>
      <w:bookmarkEnd w:id="989"/>
      <w:bookmarkEnd w:id="990"/>
      <w:bookmarkEnd w:id="991"/>
      <w:r>
        <w:rPr>
          <w:rFonts w:ascii="Arial" w:hAnsi="Arial" w:cs="Arial"/>
        </w:rPr>
        <w:t xml:space="preserve"> (version 0.11.8). Quality control (QC) was performed using TrimGalore </w:t>
      </w:r>
      <w:r>
        <w:fldChar w:fldCharType="begin" w:fldLock="1"/>
      </w:r>
      <w:r w:rsidR="001C6CED">
        <w:instrText>ADDIN CSL_CITATION {"citationItems":[{"id":"ITEM-1","itemData":{"abstract":"A wrapper tool around Cutadapt and FastQC to consistently apply quality and adapter trimming to FastQ files, with some extra functionality for MspI-digested RRBS-type (Reduced Representation Bisufite-Seq) libraries.","author":[{"dropping-particle":"","family":"Krueger","given":"Felix","non-dropping-particle":"","parse-names":false,"suffix":""}],"id":"ITEM-1","issued":{"date-parts":[["2015","3"]]},"publisher-place":"Babraham, UK","title":"Trim Galore. A wrapper tool around Cutadapt and FastQC to consistently apply quality and adapter trimming to FastQ files, www.bioinformatics.babraham.ac.uk/projects/trim_galore/","type":"article-journal"},"uris":["http://www.mendeley.com/documents/?uuid=11affa7f-55e7-4952-915b-b7abc991a675"]}],"mendeley":{"formattedCitation":"(Krueger, 2015)","plainTextFormattedCitation":"(Krueger, 2015)","previouslyFormattedCitation":"(Krueger, 2015)"},"properties":{"noteIndex":0},"schema":"https://github.com/citation-style-language/schema/raw/master/csl-citation.json"}</w:instrText>
      </w:r>
      <w:r>
        <w:fldChar w:fldCharType="separate"/>
      </w:r>
      <w:bookmarkStart w:id="992" w:name="__Fieldmark__14281_2742609292"/>
      <w:bookmarkStart w:id="993" w:name="__Fieldmark__7198_2742609292"/>
      <w:bookmarkStart w:id="994" w:name="__Fieldmark__3442_2742609292"/>
      <w:bookmarkStart w:id="995" w:name="__Fieldmark__1999_2468994659"/>
      <w:r w:rsidR="00373B5F" w:rsidRPr="00373B5F">
        <w:rPr>
          <w:rFonts w:ascii="Arial" w:hAnsi="Arial" w:cs="Arial"/>
          <w:noProof/>
        </w:rPr>
        <w:t>(Krueger, 2015)</w:t>
      </w:r>
      <w:r>
        <w:fldChar w:fldCharType="end"/>
      </w:r>
      <w:bookmarkEnd w:id="992"/>
      <w:bookmarkEnd w:id="993"/>
      <w:bookmarkEnd w:id="994"/>
      <w:bookmarkEnd w:id="995"/>
      <w:r>
        <w:rPr>
          <w:rFonts w:ascii="Arial" w:hAnsi="Arial" w:cs="Arial"/>
        </w:rPr>
        <w:t xml:space="preserve"> (version 0.6.2) in PE mode (--paired), trimming adapters, low-quality ends (-q 30) and discarding reads that become shorter than 30 bp after trimming (--length 30). Alignment on the GRCm38 genome was performed using Bowtie2 </w:t>
      </w:r>
      <w:r>
        <w:fldChar w:fldCharType="begin" w:fldLock="1"/>
      </w:r>
      <w:r>
        <w:instrText>ADDIN CSL_CITATION {"citationItems":[{"id":"ITEM-1","itemData":{"DOI":"10.1038/nmeth.1923","author":[{"dropping-particle":"","family":"Langmead","given":"Ben","non-dropping-particle":"","parse-names":false,"suffix":""},{"dropping-particle":"","family":"Salzberg","given":"Steven L","non-dropping-particle":"","parse-names":false,"suffix":""}],"container-title":"Nature Methods","id":"ITEM-1","issue":"4","issued":{"date-parts":[["2012","3"]]},"page":"357-359","publisher":"Springer Science and Business Media {LLC}","title":"Fast gapped-read alignment with Bowtie 2","type":"article-journal","volume":"9"},"uris":["http://www.mendeley.com/documents/?uuid=52c0a13e-5f6d-4649-b2ef-d30e4f60e948"]}],"mendeley":{"formattedCitation":"(Langmead and Salzberg, 2012)","plainTextFormattedCitation":"(Langmead and Salzberg, 2012)","previouslyFormattedCitation":"(Langmead and Salzberg, 2012)"},"properties":{"noteIndex":0},"schema":"https://github.com/citation-style-language/schema/raw/master/csl-citation.json"}</w:instrText>
      </w:r>
      <w:r>
        <w:fldChar w:fldCharType="separate"/>
      </w:r>
      <w:bookmarkStart w:id="996" w:name="__Fieldmark__14296_2742609292"/>
      <w:r>
        <w:rPr>
          <w:rFonts w:ascii="Arial" w:hAnsi="Arial" w:cs="Arial"/>
          <w:noProof/>
        </w:rPr>
        <w:t>(</w:t>
      </w:r>
      <w:bookmarkStart w:id="997" w:name="__Fieldmark__7212_2742609292"/>
      <w:r>
        <w:rPr>
          <w:rFonts w:ascii="Arial" w:hAnsi="Arial" w:cs="Arial"/>
          <w:noProof/>
        </w:rPr>
        <w:t>L</w:t>
      </w:r>
      <w:bookmarkStart w:id="998" w:name="__Fieldmark__3449_2742609292"/>
      <w:r>
        <w:rPr>
          <w:rFonts w:ascii="Arial" w:hAnsi="Arial" w:cs="Arial"/>
          <w:noProof/>
        </w:rPr>
        <w:t>a</w:t>
      </w:r>
      <w:bookmarkStart w:id="999" w:name="__Fieldmark__2005_2468994659"/>
      <w:r>
        <w:rPr>
          <w:rFonts w:ascii="Arial" w:hAnsi="Arial" w:cs="Arial"/>
          <w:noProof/>
        </w:rPr>
        <w:t>ngmead and Salzberg, 2012)</w:t>
      </w:r>
      <w:r>
        <w:fldChar w:fldCharType="end"/>
      </w:r>
      <w:bookmarkEnd w:id="996"/>
      <w:bookmarkEnd w:id="997"/>
      <w:bookmarkEnd w:id="998"/>
      <w:bookmarkEnd w:id="999"/>
      <w:r>
        <w:rPr>
          <w:rFonts w:ascii="Arial" w:hAnsi="Arial" w:cs="Arial"/>
        </w:rPr>
        <w:t xml:space="preserve"> (version 2.3.5) with the following parameters: fragments up to 2 kb were allowed to align (-X 2000), entire read alignment (--end-to-end), suppressing unpaired alignments for paired reads (--no-mixed), suppressing discordant alignments for paired reads (--no-discordant) and minimum acceptable alignment score with respect to the read length (--score-min L,-0.4,-0.4). Using alignmentSieve (version 3.3.1) from deepTools </w:t>
      </w:r>
      <w:r>
        <w:fldChar w:fldCharType="begin" w:fldLock="1"/>
      </w:r>
      <w:r w:rsidR="00373B5F">
        <w:instrText>ADDIN CSL_CITATION {"citationItems":[{"id":"ITEM-1","itemData":{"DOI":"10.1093/nar/gkw257","author":[{"dropping-particle":"","family":"Ramirez","given":"Fidel","non-dropping-particle":"","parse-names":false,"suffix":""},{"dropping-particle":"","family":"Ryan","given":"Devon P","non-dropping-particle":"","parse-names":false,"suffix":""},{"dropping-particle":"","family":"Grüning","given":"Björn","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Dündar","given":"Friederike","non-dropping-particle":"","parse-names":false,"suffix":""},{"dropping-particle":"","family":"Manke","given":"Thomas","non-dropping-particle":"","parse-names":false,"suffix":""}],"container-title":"Nucleic Acids Research","id":"ITEM-1","issue":"W1","issued":{"date-parts":[["2016","4"]]},"page":"W160--W165","publisher":"Oxford University Press ({OUP})","title":"deepTools2: a next generation web server for deep-sequencing data analysis","type":"article-journal","volume":"44"},"uris":["http://www.mendeley.com/documents/?uuid=d06e5fc4-3e33-4044-82aa-2e2cc6657953"]}],"mendeley":{"formattedCitation":"(Ramirez et al., 2016)","plainTextFormattedCitation":"(Ramirez et al., 2016)","previouslyFormattedCitation":"(Ramirez et al., 2016)"},"properties":{"noteIndex":0},"schema":"https://github.com/citation-style-language/schema/raw/master/csl-citation.json"}</w:instrText>
      </w:r>
      <w:r>
        <w:fldChar w:fldCharType="separate"/>
      </w:r>
      <w:bookmarkStart w:id="1000" w:name="__Fieldmark__14312_2742609292"/>
      <w:r>
        <w:rPr>
          <w:rFonts w:ascii="Arial" w:hAnsi="Arial" w:cs="Arial"/>
          <w:noProof/>
        </w:rPr>
        <w:t>(</w:t>
      </w:r>
      <w:bookmarkStart w:id="1001" w:name="__Fieldmark__7230_2742609292"/>
      <w:r>
        <w:rPr>
          <w:rFonts w:ascii="Arial" w:hAnsi="Arial" w:cs="Arial"/>
          <w:noProof/>
        </w:rPr>
        <w:t>R</w:t>
      </w:r>
      <w:bookmarkStart w:id="1002" w:name="__Fieldmark__3466_2742609292"/>
      <w:r>
        <w:rPr>
          <w:rFonts w:ascii="Arial" w:hAnsi="Arial" w:cs="Arial"/>
          <w:noProof/>
        </w:rPr>
        <w:t>a</w:t>
      </w:r>
      <w:bookmarkStart w:id="1003" w:name="__Fieldmark__2012_2468994659"/>
      <w:r>
        <w:rPr>
          <w:rFonts w:ascii="Arial" w:hAnsi="Arial" w:cs="Arial"/>
          <w:noProof/>
        </w:rPr>
        <w:t>mirez et al., 2016)</w:t>
      </w:r>
      <w:r>
        <w:fldChar w:fldCharType="end"/>
      </w:r>
      <w:bookmarkEnd w:id="1000"/>
      <w:bookmarkEnd w:id="1001"/>
      <w:bookmarkEnd w:id="1002"/>
      <w:bookmarkEnd w:id="1003"/>
      <w:r>
        <w:rPr>
          <w:rFonts w:ascii="Arial" w:hAnsi="Arial" w:cs="Arial"/>
        </w:rPr>
        <w:t xml:space="preserve"> (version 3.4.3), aligned data (BAM files) were adjusted for the read start sites to represent the center of the transposon cutting event (--ATACshift), and filtered for reads with a high mapping quality (--minMappingQuality 30). Reads mapping to the mitochondrial chromosome and ENCODE blacklisted regions were filtered out. To call nucleosome-free regions, all aligned files were merged within groups (PND15 and adult), sorted, and indexed using SAMtools </w:t>
      </w:r>
      <w:r>
        <w:fldChar w:fldCharType="begin" w:fldLock="1"/>
      </w:r>
      <w:r w:rsidR="00373B5F">
        <w:instrText>ADDIN CSL_CITATION {"citationItems":[{"id":"ITEM-1","itemData":{"DOI":"10.1093/bioinformatics/btp352","author":[{"dropping-particle":"","family":"Li","given":"H","non-dropping-particle":"","parse-names":false,"suffix":""},{"dropping-particle":"","family":"Handsaker","given":"B","non-dropping-particle":"","parse-names":false,"suffix":""},{"dropping-particle":"","family":"Wysoker","given":"A","non-dropping-particle":"","parse-names":false,"suffix":""},{"dropping-particle":"","family":"Fennell","given":"T","non-dropping-particle":"","parse-names":false,"suffix":""},{"dropping-particle":"","family":"Ruan","given":"J","non-dropping-particle":"","parse-names":false,"suffix":""},{"dropping-particle":"","family":"Homer","given":"N","non-dropping-particle":"","parse-names":false,"suffix":""},{"dropping-particle":"","family":"Marth","given":"G","non-dropping-particle":"","parse-names":false,"suffix":""},{"dropping-particle":"","family":"Abecasis","given":"G","non-dropping-particle":"","parse-names":false,"suffix":""},{"dropping-particle":"","family":"Durbin","given":"R","non-dropping-particle":"","parse-names":false,"suffix":""}],"container-title":"Bioinformatics","id":"ITEM-1","issue":"16","issued":{"date-parts":[["2009","6"]]},"page":"2078-2079","publisher":"Oxford University Press ({OUP})","title":"The Sequence Alignment/Map format and SAMtools","type":"article-journal","volume":"25"},"uris":["http://www.mendeley.com/documents/?uuid=ea30255a-7eab-4fd4-b64f-a15fa2a9aa47"]}],"mendeley":{"formattedCitation":"(Li et al., 2009)","plainTextFormattedCitation":"(Li et al., 2009)","previouslyFormattedCitation":"(Li et al., 2009)"},"properties":{"noteIndex":0},"schema":"https://github.com/citation-style-language/schema/raw/master/csl-citation.json"}</w:instrText>
      </w:r>
      <w:r>
        <w:fldChar w:fldCharType="separate"/>
      </w:r>
      <w:bookmarkStart w:id="1004" w:name="__Fieldmark__14340_2742609292"/>
      <w:r>
        <w:rPr>
          <w:rFonts w:ascii="Arial" w:hAnsi="Arial" w:cs="Arial"/>
          <w:noProof/>
        </w:rPr>
        <w:t>(Li et al., 2009)</w:t>
      </w:r>
      <w:bookmarkStart w:id="1005" w:name="__Fieldmark__2028_2468994659"/>
      <w:bookmarkStart w:id="1006" w:name="__Fieldmark__3490_2742609292"/>
      <w:bookmarkStart w:id="1007" w:name="__Fieldmark__7262_2742609292"/>
      <w:bookmarkEnd w:id="1005"/>
      <w:bookmarkEnd w:id="1006"/>
      <w:bookmarkEnd w:id="1007"/>
      <w:r>
        <w:fldChar w:fldCharType="end"/>
      </w:r>
      <w:bookmarkEnd w:id="1004"/>
      <w:r>
        <w:rPr>
          <w:rFonts w:ascii="Arial" w:hAnsi="Arial" w:cs="Arial"/>
        </w:rPr>
        <w:t xml:space="preserve"> (version 0.1.19), and nucleosome-free fragments (NFFs) were obtained by selecting alignments with a template length between 40 and 140 inclusively. Peak calling (identifying areas in a genome that have been enriched for transcription factors) on the NFFs was performed using MACS2 </w:t>
      </w:r>
      <w:r>
        <w:fldChar w:fldCharType="begin" w:fldLock="1"/>
      </w:r>
      <w:r w:rsidR="00373B5F">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A","non-dropping-particle":"","parse-names":false,"suffix":""},{"dropping-particle":"","family":"Eeckhoute","given":"Jerome","non-dropping-particle":"","parse-names":false,"suffix":""},{"dropping-particle":"","family":"Johnson","given":"David S","non-dropping-particle":"","parse-names":false,"suffix":""},{"dropping-particle":"","family":"Bernstein","given":"Bradley E","non-dropping-particle":"","parse-names":false,"suffix":""},{"dropping-particle":"","family":"Nussbaum","given":"Chad","non-dropping-particle":"","parse-names":false,"suffix":""},{"dropping-particle":"","family":"Myers","given":"Richard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Biology","id":"ITEM-1","issue":"9","issued":{"date-parts":[["2008"]]},"page":"R137","publisher":"Springer Science and Business Media {LLC}","title":"Model-based Analysis of ChIP-Seq (MACS)","type":"article-journal","volume":"9"},"uris":["http://www.mendeley.com/documents/?uuid=4ad0ff0e-1177-4a3e-a57c-15d6504c764f"]}],"mendeley":{"formattedCitation":"(Zhang et al., 2008)","plainTextFormattedCitation":"(Zhang et al., 2008)","previouslyFormattedCitation":"(Zhang et al., 2008)"},"properties":{"noteIndex":0},"schema":"https://github.com/citation-style-language/schema/raw/master/csl-citation.json"}</w:instrText>
      </w:r>
      <w:r>
        <w:fldChar w:fldCharType="separate"/>
      </w:r>
      <w:bookmarkStart w:id="1008" w:name="__Fieldmark__14372_2742609292"/>
      <w:r>
        <w:rPr>
          <w:rFonts w:ascii="Arial" w:hAnsi="Arial" w:cs="Arial"/>
          <w:noProof/>
        </w:rPr>
        <w:t>(Zhang et al., 2008)</w:t>
      </w:r>
      <w:bookmarkStart w:id="1009" w:name="__Fieldmark__7285_2742609292"/>
      <w:bookmarkStart w:id="1010" w:name="__Fieldmark__3500_2742609292"/>
      <w:bookmarkStart w:id="1011" w:name="__Fieldmark__2037_2468994659"/>
      <w:bookmarkEnd w:id="1009"/>
      <w:bookmarkEnd w:id="1010"/>
      <w:bookmarkEnd w:id="1011"/>
      <w:r>
        <w:fldChar w:fldCharType="end"/>
      </w:r>
      <w:bookmarkEnd w:id="1008"/>
      <w:r>
        <w:t xml:space="preserve"> </w:t>
      </w:r>
      <w:r>
        <w:rPr>
          <w:rFonts w:ascii="Arial" w:hAnsi="Arial" w:cs="Arial"/>
        </w:rPr>
        <w:t>(version 2.2.7.1) with mouse genome size (-g 2744254612) and PE BAM file format (-f BAMPE).</w:t>
      </w:r>
    </w:p>
    <w:p w14:paraId="23CA06E8" w14:textId="17B32C75" w:rsidR="00141FE2" w:rsidRPr="002516EE" w:rsidRDefault="00494984">
      <w:pPr>
        <w:spacing w:before="120"/>
        <w:rPr>
          <w:rFonts w:ascii="Arial" w:hAnsi="Arial" w:cs="Arial"/>
        </w:rPr>
      </w:pPr>
      <w:r>
        <w:rPr>
          <w:rFonts w:ascii="Arial" w:hAnsi="Arial" w:cs="Arial"/>
          <w:bCs/>
          <w:i/>
        </w:rPr>
        <w:t>Differential accessibility analysis:</w:t>
      </w:r>
      <w:r>
        <w:rPr>
          <w:rFonts w:ascii="Arial" w:hAnsi="Arial" w:cs="Arial"/>
          <w:b/>
          <w:bCs/>
        </w:rPr>
        <w:t xml:space="preserve"> </w:t>
      </w:r>
      <w:r>
        <w:rPr>
          <w:rFonts w:ascii="Arial" w:hAnsi="Arial" w:cs="Arial"/>
        </w:rPr>
        <w:t>The downstream analysis was performed in R  (version 3.6.2), using packages from CRAN (</w:t>
      </w:r>
      <w:hyperlink r:id="rId12">
        <w:r>
          <w:rPr>
            <w:rStyle w:val="InternetLink"/>
            <w:rFonts w:ascii="Arial" w:hAnsi="Arial" w:cs="Arial"/>
          </w:rPr>
          <w:t>https://cran.r-project.org</w:t>
        </w:r>
      </w:hyperlink>
      <w:r>
        <w:rPr>
          <w:rFonts w:ascii="Arial" w:hAnsi="Arial" w:cs="Arial"/>
        </w:rPr>
        <w:t xml:space="preserve">) and Bioconductor </w:t>
      </w:r>
      <w:r>
        <w:fldChar w:fldCharType="begin" w:fldLock="1"/>
      </w:r>
      <w:r>
        <w:instrText>ADDIN CSL_CITATION {"citationItems":[{"id":"ITEM-1","itemData":{"DOI":"10.1038/nmeth.3252","author":[{"dropping-particle":"","family":"Huber","given":"Wolfgang","non-dropping-particle":"","parse-names":false,"suffix":""},{"dropping-particle":"","family":"Carey","given":"Vincent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es","given":"Herve","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Methods","id":"ITEM-1","issue":"2","issued":{"date-parts":[["2015","1"]]},"page":"115-121","publisher":"Springer Science and Business Media {LLC}","title":"Orchestrating high-throughput genomic analysis with Bioconductor","type":"article-journal","volume":"12"},"uris":["http://www.mendeley.com/documents/?uuid=4cdd7a59-f8e6-4529-a066-39b3eca73375"]}],"mendeley":{"formattedCitation":"(Huber et al., 2015)","plainTextFormattedCitation":"(Huber et al., 2015)","previouslyFormattedCitation":"(Huber et al., 2015)"},"properties":{"noteIndex":0},"schema":"https://github.com/citation-style-language/schema/raw/master/csl-citation.json"}</w:instrText>
      </w:r>
      <w:r>
        <w:fldChar w:fldCharType="separate"/>
      </w:r>
      <w:bookmarkStart w:id="1012" w:name="__Fieldmark__14394_2742609292"/>
      <w:r>
        <w:rPr>
          <w:rFonts w:ascii="Arial" w:hAnsi="Arial" w:cs="Arial"/>
          <w:noProof/>
        </w:rPr>
        <w:t>(</w:t>
      </w:r>
      <w:bookmarkStart w:id="1013" w:name="__Fieldmark__7314_2742609292"/>
      <w:r>
        <w:rPr>
          <w:rFonts w:ascii="Arial" w:hAnsi="Arial" w:cs="Arial"/>
          <w:noProof/>
        </w:rPr>
        <w:t>H</w:t>
      </w:r>
      <w:bookmarkStart w:id="1014" w:name="__Fieldmark__3523_2742609292"/>
      <w:r>
        <w:rPr>
          <w:rFonts w:ascii="Arial" w:hAnsi="Arial" w:cs="Arial"/>
          <w:noProof/>
        </w:rPr>
        <w:t>u</w:t>
      </w:r>
      <w:bookmarkStart w:id="1015" w:name="__Fieldmark__2057_2468994659"/>
      <w:r>
        <w:rPr>
          <w:rFonts w:ascii="Arial" w:hAnsi="Arial" w:cs="Arial"/>
          <w:noProof/>
        </w:rPr>
        <w:t>ber et al., 2015)</w:t>
      </w:r>
      <w:r>
        <w:fldChar w:fldCharType="end"/>
      </w:r>
      <w:bookmarkEnd w:id="1012"/>
      <w:bookmarkEnd w:id="1013"/>
      <w:bookmarkEnd w:id="1014"/>
      <w:bookmarkEnd w:id="1015"/>
      <w:r>
        <w:rPr>
          <w:rFonts w:ascii="Arial" w:hAnsi="Arial" w:cs="Arial"/>
        </w:rPr>
        <w:t>. The peaks were annotated based on overlap with GENCODE (version M18)</w:t>
      </w:r>
      <w:ins w:id="1016" w:author="Irina Lazar" w:date="2020-11-05T13:42:00Z">
        <w:r w:rsidR="00ED5A1B">
          <w:rPr>
            <w:rFonts w:ascii="Arial" w:hAnsi="Arial" w:cs="Arial"/>
          </w:rPr>
          <w:t xml:space="preserve"> </w:t>
        </w:r>
        <w:r w:rsidR="00ED5A1B">
          <w:rPr>
            <w:rFonts w:ascii="Arial" w:hAnsi="Arial" w:cs="Arial"/>
          </w:rPr>
          <w:fldChar w:fldCharType="begin" w:fldLock="1"/>
        </w:r>
      </w:ins>
      <w:r w:rsidR="00EF4FFF">
        <w:rPr>
          <w:rFonts w:ascii="Arial" w:hAnsi="Arial" w:cs="Arial"/>
        </w:rPr>
        <w:instrText>ADDIN CSL_CITATION {"citationItems":[{"id":"ITEM-1","itemData":{"DOI":"10.1101/gr.135350.111","ISSN":"10889051","PMID":"22955987","abstract":"The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author":[{"dropping-particle":"","family":"Harrow","given":"Jennifer","non-dropping-particle":"","parse-names":false,"suffix":""},{"dropping-particle":"","family":"Frankish","given":"Adam","non-dropping-particle":"","parse-names":false,"suffix":""},{"dropping-particle":"","family":"Gonzalez","given":"Jose M.","non-dropping-particle":"","parse-names":false,"suffix":""},{"dropping-particle":"","family":"Tapanari","given":"Electra","non-dropping-particle":"","parse-names":false,"suffix":""},{"dropping-particle":"","family":"Diekhans","given":"Mark","non-dropping-particle":"","parse-names":false,"suffix":""},{"dropping-particle":"","family":"Kokocinski","given":"Felix","non-dropping-particle":"","parse-names":false,"suffix":""},{"dropping-particle":"","family":"Aken","given":"Bronwen L.","non-dropping-particle":"","parse-names":false,"suffix":""},{"dropping-particle":"","family":"Barrell","given":"Daniel","non-dropping-particle":"","parse-names":false,"suffix":""},{"dropping-particle":"","family":"Zadissa","given":"Amonida","non-dropping-particle":"","parse-names":false,"suffix":""},{"dropping-particle":"","family":"Searle","given":"Stephen","non-dropping-particle":"","parse-names":false,"suffix":""},{"dropping-particle":"","family":"Barnes","given":"If","non-dropping-particle":"","parse-names":false,"suffix":""},{"dropping-particle":"","family":"Bignell","given":"Alexandra","non-dropping-particle":"","parse-names":false,"suffix":""},{"dropping-particle":"","family":"Boychenko","given":"Veronika","non-dropping-particle":"","parse-names":false,"suffix":""},{"dropping-particle":"","family":"Hunt","given":"Toby","non-dropping-particle":"","parse-names":false,"suffix":""},{"dropping-particle":"","family":"Kay","given":"Mike","non-dropping-particle":"","parse-names":false,"suffix":""},{"dropping-particle":"","family":"Mukherjee","given":"Gaurab","non-dropping-particle":"","parse-names":false,"suffix":""},{"dropping-particle":"","family":"Rajan","given":"Jeena","non-dropping-particle":"","parse-names":false,"suffix":""},{"dropping-particle":"","family":"Despacio-Reyes","given":"Gloria","non-dropping-particle":"","parse-names":false,"suffix":""},{"dropping-particle":"","family":"Saunders","given":"Gary","non-dropping-particle":"","parse-names":false,"suffix":""},{"dropping-particle":"","family":"Steward","given":"Charles","non-dropping-particle":"","parse-names":false,"suffix":""},{"dropping-particle":"","family":"Harte","given":"Rachel","non-dropping-particle":"","parse-names":false,"suffix":""},{"dropping-particle":"","family":"Lin","given":"Michael","non-dropping-particle":"","parse-names":false,"suffix":""},{"dropping-particle":"","family":"Howald","given":"Cédric","non-dropping-particle":"","parse-names":false,"suffix":""},{"dropping-particle":"","family":"Tanzer","given":"Andrea","non-dropping-particle":"","parse-names":false,"suffix":""},{"dropping-particle":"","family":"Derrien","given":"Thomas","non-dropping-particle":"","parse-names":false,"suffix":""},{"dropping-particle":"","family":"Chrast","given":"Jacqueline","non-dropping-particle":"","parse-names":false,"suffix":""},{"dropping-particle":"","family":"Walters","given":"Nathalie","non-dropping-particle":"","parse-names":false,"suffix":""},{"dropping-particle":"","family":"Balasubramanian","given":"Suganthi","non-dropping-particle":"","parse-names":false,"suffix":""},{"dropping-particle":"","family":"Pei","given":"Baikang","non-dropping-particle":"","parse-names":false,"suffix":""},{"dropping-particle":"","family":"Tress","given":"Michael","non-dropping-particle":"","parse-names":false,"suffix":""},{"dropping-particle":"","family":"Rodriguez","given":"Jose Manuel","non-dropping-particle":"","parse-names":false,"suffix":""},{"dropping-particle":"","family":"Ezkurdia","given":"Iakes","non-dropping-particle":"","parse-names":false,"suffix":""},{"dropping-particle":"","family":"Baren","given":"Jeltje","non-dropping-particle":"Van","parse-names":false,"suffix":""},{"dropping-particle":"","family":"Brent","given":"Michael","non-dropping-particle":"","parse-names":false,"suffix":""},{"dropping-particle":"","family":"Haussler","given":"David","non-dropping-particle":"","parse-names":false,"suffix":""},{"dropping-particle":"","family":"Kellis","given":"Manolis","non-dropping-particle":"","parse-names":false,"suffix":""},{"dropping-particle":"","family":"Valencia","given":"Alfonso","non-dropping-particle":"","parse-names":false,"suffix":""},{"dropping-particle":"","family":"Reymond","given":"Alexandre","non-dropping-particle":"","parse-names":false,"suffix":""},{"dropping-particle":"","family":"Gerstein","given":"Mark","non-dropping-particle":"","parse-names":false,"suffix":""},{"dropping-particle":"","family":"Guigó","given":"Roderic","non-dropping-particle":"","parse-names":false,"suffix":""},{"dropping-particle":"","family":"Hubbard","given":"Tim J.","non-dropping-particle":"","parse-names":false,"suffix":""}],"container-title":"Genome Research","id":"ITEM-1","issue":"9","issued":{"date-parts":[["2012","9","1"]]},"page":"1760-1774","publisher":"Cold Spring Harbor Laboratory Press","title":"GENCODE: The reference human genome annotation for the ENCODE project","type":"article-journal","volume":"22"},"uris":["http://www.mendeley.com/documents/?uuid=cd606c58-2067-3c4c-bab2-9855d2fc7d5f"]}],"mendeley":{"formattedCitation":"(Harrow et al., 2012)","plainTextFormattedCitation":"(Harrow et al., 2012)","previouslyFormattedCitation":"(Harrow et al., 2012)"},"properties":{"noteIndex":0},"schema":"https://github.com/citation-style-language/schema/raw/master/csl-citation.json"}</w:instrText>
      </w:r>
      <w:r w:rsidR="00ED5A1B">
        <w:rPr>
          <w:rFonts w:ascii="Arial" w:hAnsi="Arial" w:cs="Arial"/>
        </w:rPr>
        <w:fldChar w:fldCharType="separate"/>
      </w:r>
      <w:r w:rsidR="00ED5A1B" w:rsidRPr="00ED5A1B">
        <w:rPr>
          <w:rFonts w:ascii="Arial" w:hAnsi="Arial" w:cs="Arial"/>
          <w:noProof/>
        </w:rPr>
        <w:t>(Harrow et al., 2012)</w:t>
      </w:r>
      <w:ins w:id="1017" w:author="Irina Lazar" w:date="2020-11-05T13:42:00Z">
        <w:r w:rsidR="00ED5A1B">
          <w:rPr>
            <w:rFonts w:ascii="Arial" w:hAnsi="Arial" w:cs="Arial"/>
          </w:rPr>
          <w:fldChar w:fldCharType="end"/>
        </w:r>
      </w:ins>
      <w:r>
        <w:rPr>
          <w:rFonts w:ascii="Arial" w:hAnsi="Arial" w:cs="Arial"/>
        </w:rPr>
        <w:t xml:space="preserve"> transcript</w:t>
      </w:r>
      <w:ins w:id="1018" w:author="Irina Lazar" w:date="2020-11-05T13:42:00Z">
        <w:r w:rsidR="00ED5A1B">
          <w:rPr>
            <w:rFonts w:ascii="Arial" w:hAnsi="Arial" w:cs="Arial"/>
          </w:rPr>
          <w:t>,</w:t>
        </w:r>
      </w:ins>
      <w:r>
        <w:rPr>
          <w:rFonts w:ascii="Arial" w:hAnsi="Arial" w:cs="Arial"/>
        </w:rPr>
        <w:t xml:space="preserve"> and/or the distance to the </w:t>
      </w:r>
      <w:r>
        <w:rPr>
          <w:rFonts w:ascii="Arial" w:hAnsi="Arial" w:cs="Arial"/>
        </w:rPr>
        <w:lastRenderedPageBreak/>
        <w:t xml:space="preserve">nearest transcription start site (available at the following link: </w:t>
      </w:r>
      <w:r>
        <w:rPr>
          <w:rStyle w:val="InternetLink"/>
          <w:rFonts w:ascii="Arial" w:hAnsi="Arial" w:cs="Arial"/>
        </w:rPr>
        <w:t>https://github.com/mansuylab/SC_postnatal_adult/bin/annoPeaks.R</w:t>
      </w:r>
      <w:r>
        <w:rPr>
          <w:rFonts w:ascii="Arial" w:hAnsi="Arial" w:cs="Arial"/>
        </w:rPr>
        <w:t xml:space="preserve">).  The number of extended reads overlapping in the peak regions was calculated using the csaw package </w:t>
      </w:r>
      <w:r>
        <w:fldChar w:fldCharType="begin" w:fldLock="1"/>
      </w:r>
      <w:r w:rsidR="00373B5F">
        <w:instrText>ADDIN CSL_CITATION {"citationItems":[{"id":"ITEM-1","itemData":{"DOI":"10.1093/nar/gkv1191","author":[{"dropping-particle":"","family":"Lun","given":"Aaron T L","non-dropping-particle":"","parse-names":false,"suffix":""},{"dropping-particle":"","family":"Smyth","given":"Gordon K","non-dropping-particle":"","parse-names":false,"suffix":""}],"container-title":"Nucleic Acids Research","id":"ITEM-1","issue":"5","issued":{"date-parts":[["2015","11"]]},"page":"e45","publisher":"Oxford University Press ({OUP})","title":"csaw: a Bioconductor package for differential binding analysis of ChIP-seq data using sliding windows","type":"article-journal","volume":"44"},"uris":["http://www.mendeley.com/documents/?uuid=0faa480a-6280-4065-91e6-71a129c65c97"]}],"mendeley":{"formattedCitation":"(Lun and Smyth, 2015)","plainTextFormattedCitation":"(Lun and Smyth, 2015)","previouslyFormattedCitation":"(Lun and Smyth, 2015)"},"properties":{"noteIndex":0},"schema":"https://github.com/citation-style-language/schema/raw/master/csl-citation.json"}</w:instrText>
      </w:r>
      <w:r>
        <w:fldChar w:fldCharType="separate"/>
      </w:r>
      <w:bookmarkStart w:id="1019" w:name="__Fieldmark__14426_2742609292"/>
      <w:r>
        <w:rPr>
          <w:rFonts w:ascii="Arial" w:hAnsi="Arial" w:cs="Arial"/>
          <w:noProof/>
        </w:rPr>
        <w:t>(</w:t>
      </w:r>
      <w:bookmarkStart w:id="1020" w:name="__Fieldmark__7338_2742609292"/>
      <w:r>
        <w:rPr>
          <w:rFonts w:ascii="Arial" w:hAnsi="Arial" w:cs="Arial"/>
          <w:noProof/>
        </w:rPr>
        <w:t>L</w:t>
      </w:r>
      <w:bookmarkStart w:id="1021" w:name="__Fieldmark__3546_2742609292"/>
      <w:r>
        <w:rPr>
          <w:rFonts w:ascii="Arial" w:hAnsi="Arial" w:cs="Arial"/>
          <w:noProof/>
        </w:rPr>
        <w:t>u</w:t>
      </w:r>
      <w:bookmarkStart w:id="1022" w:name="__Fieldmark__2071_2468994659"/>
      <w:r>
        <w:rPr>
          <w:rFonts w:ascii="Arial" w:hAnsi="Arial" w:cs="Arial"/>
          <w:noProof/>
        </w:rPr>
        <w:t>n and Smyth, 2015)</w:t>
      </w:r>
      <w:r>
        <w:fldChar w:fldCharType="end"/>
      </w:r>
      <w:bookmarkEnd w:id="1019"/>
      <w:bookmarkEnd w:id="1020"/>
      <w:bookmarkEnd w:id="1021"/>
      <w:bookmarkEnd w:id="1022"/>
      <w:r>
        <w:rPr>
          <w:rFonts w:ascii="Arial" w:hAnsi="Arial" w:cs="Arial"/>
        </w:rPr>
        <w:t xml:space="preserve"> (version 1.20.0). </w:t>
      </w:r>
      <w:r w:rsidR="00F82B40">
        <w:rPr>
          <w:rFonts w:ascii="Arial" w:hAnsi="Arial" w:cs="Arial"/>
        </w:rPr>
        <w:t>P</w:t>
      </w:r>
      <w:r>
        <w:rPr>
          <w:rFonts w:ascii="Arial" w:hAnsi="Arial" w:cs="Arial"/>
        </w:rPr>
        <w:t xml:space="preserve">eak regions </w:t>
      </w:r>
      <w:r>
        <w:rPr>
          <w:rFonts w:ascii="Arial" w:eastAsia="Calibri" w:hAnsi="Arial" w:cs="Arial"/>
        </w:rPr>
        <w:t>which did not have at least 15 reads in at least 40% of the samples were filtered out.</w:t>
      </w:r>
      <w:r>
        <w:rPr>
          <w:rFonts w:eastAsia="Calibri"/>
          <w:sz w:val="20"/>
        </w:rPr>
        <w:t xml:space="preserve"> </w:t>
      </w:r>
      <w:r>
        <w:rPr>
          <w:rFonts w:ascii="Arial" w:hAnsi="Arial" w:cs="Arial"/>
        </w:rPr>
        <w:t xml:space="preserve">Normalization factors were obtained on the filtered peak regions using the TMM normalization method </w:t>
      </w:r>
      <w:r>
        <w:fldChar w:fldCharType="begin" w:fldLock="1"/>
      </w:r>
      <w:r w:rsidR="00373B5F">
        <w:instrText>ADDIN CSL_CITATION {"citationItems":[{"id":"ITEM-1","itemData":{"DOI":"10.1186/gb-2010-11-3-r25","author":[{"dropping-particle":"","family":"Robinson","given":"Mark D","non-dropping-particle":"","parse-names":false,"suffix":""},{"dropping-particle":"","family":"Oshlack","given":"Alicia","non-dropping-particle":"","parse-names":false,"suffix":""}],"container-title":"Genome Biology","id":"ITEM-1","issue":"3","issued":{"date-parts":[["2010"]]},"page":"R25","publisher":"Springer Science and Business Media {LLC}","title":"A scaling normalization method for differential expression analysis of RNA-seq data","type":"article-journal","volume":"11"},"uris":["http://www.mendeley.com/documents/?uuid=1ff16b32-b494-4c30-aa47-b58af6eb621e"]}],"mendeley":{"formattedCitation":"(Robinson and Oshlack, 2010)","plainTextFormattedCitation":"(Robinson and Oshlack, 2010)","previouslyFormattedCitation":"(Robinson and Oshlack, 2010)"},"properties":{"noteIndex":0},"schema":"https://github.com/citation-style-language/schema/raw/master/csl-citation.json"}</w:instrText>
      </w:r>
      <w:r>
        <w:fldChar w:fldCharType="separate"/>
      </w:r>
      <w:bookmarkStart w:id="1023" w:name="__Fieldmark__14456_2742609292"/>
      <w:r>
        <w:rPr>
          <w:rFonts w:ascii="Arial" w:hAnsi="Arial" w:cs="Arial"/>
          <w:noProof/>
        </w:rPr>
        <w:t>(Robinson and Oshlack, 2010)</w:t>
      </w:r>
      <w:bookmarkStart w:id="1024" w:name="__Fieldmark__3553_2742609292"/>
      <w:bookmarkStart w:id="1025" w:name="__Fieldmark__2076_2468994659"/>
      <w:bookmarkStart w:id="1026" w:name="__Fieldmark__7354_2742609292"/>
      <w:bookmarkEnd w:id="1024"/>
      <w:bookmarkEnd w:id="1025"/>
      <w:bookmarkEnd w:id="1026"/>
      <w:r>
        <w:fldChar w:fldCharType="end"/>
      </w:r>
      <w:bookmarkEnd w:id="1023"/>
      <w:r>
        <w:rPr>
          <w:rFonts w:ascii="Arial" w:hAnsi="Arial" w:cs="Arial"/>
        </w:rPr>
        <w:t xml:space="preserve"> and differential analysis on the peaks (adults vs PND15) was performed using the Genewise Negative Binomial Generalized Linear Models with Quasi-likelihood (glmQLFit) Tests from the edgeR package </w:t>
      </w:r>
      <w:r>
        <w:fldChar w:fldCharType="begin" w:fldLock="1"/>
      </w:r>
      <w:r w:rsidR="00373B5F">
        <w:instrText>ADDIN CSL_CITATION {"citationItems":[{"id":"ITEM-1","itemData":{"DOI":"10.1093/bioinformatics/btp616","author":[{"dropping-particle":"","family":"Robinson","given":"M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K","non-dropping-particle":"","parse-names":false,"suffix":""}],"container-title":"Bioinformatics","id":"ITEM-1","issue":"1","issued":{"date-parts":[["2009","11"]]},"page":"139-140","publisher":"Oxford University Press ({OUP})","title":"edgeR: a Bioconductor package for differential expression analysis of digital gene expression data","type":"article-journal","volume":"26"},"uris":["http://www.mendeley.com/documents/?uuid=ff3f681d-bc78-4791-940c-55451b1c3e13"]}],"mendeley":{"formattedCitation":"(Robinson et al., 2009)","plainTextFormattedCitation":"(Robinson et al., 2009)","previouslyFormattedCitation":"(Robinson et al., 2009)"},"properties":{"noteIndex":0},"schema":"https://github.com/citation-style-language/schema/raw/master/csl-citation.json"}</w:instrText>
      </w:r>
      <w:r>
        <w:fldChar w:fldCharType="separate"/>
      </w:r>
      <w:bookmarkStart w:id="1027" w:name="__Fieldmark__14472_2742609292"/>
      <w:r>
        <w:rPr>
          <w:rFonts w:ascii="Arial" w:hAnsi="Arial" w:cs="Arial"/>
          <w:noProof/>
        </w:rPr>
        <w:t>(Robinson et al., 2009)</w:t>
      </w:r>
      <w:bookmarkStart w:id="1028" w:name="__Fieldmark__3560_2742609292"/>
      <w:bookmarkStart w:id="1029" w:name="__Fieldmark__7367_2742609292"/>
      <w:bookmarkStart w:id="1030" w:name="__Fieldmark__2086_2468994659"/>
      <w:bookmarkEnd w:id="1028"/>
      <w:bookmarkEnd w:id="1029"/>
      <w:bookmarkEnd w:id="1030"/>
      <w:r>
        <w:fldChar w:fldCharType="end"/>
      </w:r>
      <w:bookmarkEnd w:id="1027"/>
      <w:r>
        <w:rPr>
          <w:rFonts w:ascii="Arial" w:hAnsi="Arial" w:cs="Arial"/>
        </w:rPr>
        <w:t xml:space="preserve"> (version 3.28.1). </w:t>
      </w:r>
      <w:r w:rsidR="00F82B40">
        <w:rPr>
          <w:rFonts w:ascii="Arial" w:hAnsi="Arial" w:cs="Arial"/>
        </w:rPr>
        <w:t>Peak</w:t>
      </w:r>
      <w:r>
        <w:rPr>
          <w:rFonts w:ascii="Arial" w:hAnsi="Arial" w:cs="Arial"/>
        </w:rPr>
        <w:t xml:space="preserve"> regions which had an absolute Log</w:t>
      </w:r>
      <w:r>
        <w:rPr>
          <w:rFonts w:ascii="Arial" w:hAnsi="Arial" w:cs="Arial"/>
          <w:vertAlign w:val="subscript"/>
        </w:rPr>
        <w:t xml:space="preserve">2 </w:t>
      </w:r>
      <w:r>
        <w:rPr>
          <w:rFonts w:ascii="Arial" w:hAnsi="Arial" w:cs="Arial"/>
        </w:rPr>
        <w:t xml:space="preserve">fold change ≥ 1 and an FDR ≤ 0.05 were categorized as differentially accessible regions. GO analysis was performed on DARs with the rGREAT package </w:t>
      </w:r>
      <w:r>
        <w:fldChar w:fldCharType="begin" w:fldLock="1"/>
      </w:r>
      <w:r>
        <w:instrText>ADDIN CSL_CITATION {"citationItems":[{"id":"ITEM-1","itemData":{"author":[{"dropping-particle":"","family":"Zuguang","given":"Gu","non-dropping-particle":"","parse-names":false,"suffix":""}],"container-title":"https://github.com/jokergoo/rGREAT","id":"ITEM-1","issued":{"date-parts":[["2020"]]},"title":"No Title","type":"article"},"uris":["http://www.mendeley.com/documents/?uuid=cfb662d1-4d10-4c9b-b555-de10b679b9cd"]}],"mendeley":{"formattedCitation":"(Zuguang, 2020)","plainTextFormattedCitation":"(Zuguang, 2020)","previouslyFormattedCitation":"(Zuguang, 2020)"},"properties":{"noteIndex":0},"schema":"https://github.com/citation-style-language/schema/raw/master/csl-citation.json"}</w:instrText>
      </w:r>
      <w:r>
        <w:fldChar w:fldCharType="separate"/>
      </w:r>
      <w:bookmarkStart w:id="1031" w:name="__Fieldmark__14496_2742609292"/>
      <w:r>
        <w:rPr>
          <w:rFonts w:ascii="Arial" w:hAnsi="Arial" w:cs="Arial"/>
          <w:noProof/>
        </w:rPr>
        <w:t>(Zuguang, 2020)</w:t>
      </w:r>
      <w:bookmarkStart w:id="1032" w:name="__Fieldmark__7382_2742609292"/>
      <w:bookmarkStart w:id="1033" w:name="__Fieldmark__3577_2742609292"/>
      <w:bookmarkEnd w:id="1032"/>
      <w:bookmarkEnd w:id="1033"/>
      <w:r>
        <w:fldChar w:fldCharType="end"/>
      </w:r>
      <w:bookmarkEnd w:id="1031"/>
      <w:r>
        <w:rPr>
          <w:rFonts w:ascii="Arial" w:hAnsi="Arial" w:cs="Arial"/>
        </w:rPr>
        <w:t xml:space="preserve"> (version 1.18.0), which is a wrapper around the GREAT tool </w:t>
      </w:r>
      <w:r>
        <w:fldChar w:fldCharType="begin" w:fldLock="1"/>
      </w:r>
      <w:r>
        <w:instrText>ADDIN CSL_CITATION {"citationItems":[{"id":"ITEM-1","itemData":{"DOI":"10.1038/nbt.1630","ISSN":"10870156","PMID":"20436461","abstract":"We developed the Genomic Regions Enrichment of Annotations Tool (GREAT) to analyze the functional significance of cis-regulatory regions identified by localized measurements of DNA binding events across an entire genome. Whereas previous methods took into account only binding proximal to genes, GREAT is able to properly incorporate distal binding sites and control for false positives using a binomial test over the input genomic regions. GREAT incorporates annotations from 20 ontologies and is available as a web application. Applying GREAT to data sets from chromatin immunoprecipitation coupled with massively parallel sequencing (ChIP-seq) of multiple transcription-associated factors, including SRF, NRSF, GABP, Stat3 and p300 in different developmental contexts, we recover many functions of these factors that are missed by existing gene-based tools, and we generate testable hypotheses. The utility of GREAT is not limited to ChIP-seq, as it could also be applied to open chromatin, localized epigenomic markers and similar functional data sets, as well as comparative genomics sets. © 2010 Nature America, Inc. All rights reserved.","author":[{"dropping-particle":"","family":"McLean","given":"Cory Y.","non-dropping-particle":"","parse-names":false,"suffix":""},{"dropping-particle":"","family":"Bristor","given":"Dave","non-dropping-particle":"","parse-names":false,"suffix":""},{"dropping-particle":"","family":"Hiller","given":"Michael","non-dropping-particle":"","parse-names":false,"suffix":""},{"dropping-particle":"","family":"Clarke","given":"Shoa L.","non-dropping-particle":"","parse-names":false,"suffix":""},{"dropping-particle":"","family":"Schaar","given":"Bruce T.","non-dropping-particle":"","parse-names":false,"suffix":""},{"dropping-particle":"","family":"Lowe","given":"Craig B.","non-dropping-particle":"","parse-names":false,"suffix":""},{"dropping-particle":"","family":"Wenger","given":"Aaron M.","non-dropping-particle":"","parse-names":false,"suffix":""},{"dropping-particle":"","family":"Bejerano","given":"Gill","non-dropping-particle":"","parse-names":false,"suffix":""}],"container-title":"Nature Biotechnology","id":"ITEM-1","issue":"5","issued":{"date-parts":[["2010","5","2"]]},"page":"495-501","publisher":"Nature Publishing Group","title":"GREAT improves functional interpretation of cis-regulatory regions","type":"article-journal","volume":"28"},"uris":["http://www.mendeley.com/documents/?uuid=5525773f-df47-4cfe-acbc-80fa1a3f721f"]}],"mendeley":{"formattedCitation":"(McLean et al., 2010)","plainTextFormattedCitation":"(McLean et al., 2010)","previouslyFormattedCitation":"(McLean et al., 2010)"},"properties":{"noteIndex":0},"schema":"https://github.com/citation-style-language/schema/raw/master/csl-citation.json"}</w:instrText>
      </w:r>
      <w:r>
        <w:fldChar w:fldCharType="separate"/>
      </w:r>
      <w:bookmarkStart w:id="1034" w:name="__Fieldmark__14507_2742609292"/>
      <w:r>
        <w:rPr>
          <w:rFonts w:ascii="Arial" w:hAnsi="Arial" w:cs="Arial"/>
          <w:noProof/>
        </w:rPr>
        <w:t>(McLean et al., 2010)</w:t>
      </w:r>
      <w:bookmarkStart w:id="1035" w:name="__Fieldmark__7390_2742609292"/>
      <w:bookmarkStart w:id="1036" w:name="__Fieldmark__2096_2468994659"/>
      <w:bookmarkStart w:id="1037" w:name="__Fieldmark__3582_2742609292"/>
      <w:bookmarkEnd w:id="1035"/>
      <w:bookmarkEnd w:id="1036"/>
      <w:bookmarkEnd w:id="1037"/>
      <w:r>
        <w:fldChar w:fldCharType="end"/>
      </w:r>
      <w:bookmarkEnd w:id="1034"/>
      <w:r>
        <w:rPr>
          <w:rFonts w:ascii="Arial" w:hAnsi="Arial" w:cs="Arial"/>
        </w:rPr>
        <w:t xml:space="preserve"> (version 4.0). Transcription factor motif enrichment analysis was performed using the marge package </w:t>
      </w:r>
      <w:r>
        <w:fldChar w:fldCharType="begin" w:fldLock="1"/>
      </w:r>
      <w:r w:rsidR="00373B5F">
        <w:instrText>ADDIN CSL_CITATION {"citationItems":[{"id":"ITEM-1","itemData":{"DOI":"10.1101/249268","author":[{"dropping-particle":"","family":"Amezquita","given":"Robert A","non-dropping-particle":"","parse-names":false,"suffix":""}],"id":"ITEM-1","issued":{"date-parts":[["2018","1"]]},"publisher":"Cold Spring Harbor Laboratory","title":"marge: An API for Analysis of Motifs Using HOMER in R","type":"article-journal"},"uris":["http://www.mendeley.com/documents/?uuid=76757854-6359-4ecd-a5a2-eaa34fef1592"]}],"mendeley":{"formattedCitation":"(Amezquita, 2018)","plainTextFormattedCitation":"(Amezquita, 2018)","previouslyFormattedCitation":"(Amezquita, 2018)"},"properties":{"noteIndex":0},"schema":"https://github.com/citation-style-language/schema/raw/master/csl-citation.json"}</w:instrText>
      </w:r>
      <w:r>
        <w:fldChar w:fldCharType="separate"/>
      </w:r>
      <w:bookmarkStart w:id="1038" w:name="__Fieldmark__14521_2742609292"/>
      <w:r>
        <w:rPr>
          <w:rFonts w:ascii="Arial" w:hAnsi="Arial" w:cs="Arial"/>
          <w:noProof/>
        </w:rPr>
        <w:t>(Amezquita, 2018)</w:t>
      </w:r>
      <w:bookmarkStart w:id="1039" w:name="__Fieldmark__7403_2742609292"/>
      <w:bookmarkStart w:id="1040" w:name="__Fieldmark__3589_2742609292"/>
      <w:bookmarkStart w:id="1041" w:name="__Fieldmark__2102_2468994659"/>
      <w:bookmarkEnd w:id="1039"/>
      <w:bookmarkEnd w:id="1040"/>
      <w:bookmarkEnd w:id="1041"/>
      <w:r>
        <w:fldChar w:fldCharType="end"/>
      </w:r>
      <w:bookmarkEnd w:id="1038"/>
      <w:r>
        <w:rPr>
          <w:rFonts w:ascii="Arial" w:hAnsi="Arial" w:cs="Arial"/>
        </w:rPr>
        <w:t xml:space="preserve"> (version 0.0.4.9999), which is a wrapper around the Homer tool </w:t>
      </w:r>
      <w:r>
        <w:fldChar w:fldCharType="begin" w:fldLock="1"/>
      </w:r>
      <w:r>
        <w:instrText>ADDIN CSL_CITATION {"citationItems":[{"id":"ITEM-1","itemData":{"DOI":"10.1016/j.molcel.2010.05.004","ISSN":"10972765","PMID":"20513432","abstract":"Genome-scale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 © 2010 Elsevier Inc. All rights reserved.","author":[{"dropping-particle":"","family":"Heinz","given":"Sven","non-dropping-particle":"","parse-names":false,"suffix":""},{"dropping-particle":"","family":"Benner","given":"Christopher","non-dropping-particle":"","parse-names":false,"suffix":""},{"dropping-particle":"","family":"Spann","given":"Nathanael","non-dropping-particle":"","parse-names":false,"suffix":""},{"dropping-particle":"","family":"Bertolino","given":"Eric","non-dropping-particle":"","parse-names":false,"suffix":""},{"dropping-particle":"","family":"Lin","given":"Yin C.","non-dropping-particle":"","parse-names":false,"suffix":""},{"dropping-particle":"","family":"Laslo","given":"Peter","non-dropping-particle":"","parse-names":false,"suffix":""},{"dropping-particle":"","family":"Cheng","given":"Jason X.","non-dropping-particle":"","parse-names":false,"suffix":""},{"dropping-particle":"","family":"Murre","given":"Cornelis","non-dropping-particle":"","parse-names":false,"suffix":""},{"dropping-particle":"","family":"Singh","given":"Harinder","non-dropping-particle":"","parse-names":false,"suffix":""},{"dropping-particle":"","family":"Glass","given":"Christopher K.","non-dropping-particle":"","parse-names":false,"suffix":""}],"container-title":"Molecular Cell","id":"ITEM-1","issue":"4","issued":{"date-parts":[["2010","5","28"]]},"page":"576-589","publisher":"Mol Cell","title":"Simple Combinations of Lineage-Determining Transcription Factors Prime cis-Regulatory Elements Required for Macrophage and B Cell Identities","type":"article-journal","volume":"38"},"uris":["http://www.mendeley.com/documents/?uuid=ffbc2952-ef02-3962-b92d-a822b6fc52f8"]}],"mendeley":{"formattedCitation":"(Heinz et al., 2010)","plainTextFormattedCitation":"(Heinz et al., 2010)","previouslyFormattedCitation":"(Heinz et al., 2010)"},"properties":{"noteIndex":0},"schema":"https://github.com/citation-style-language/schema/raw/master/csl-citation.json"}</w:instrText>
      </w:r>
      <w:r>
        <w:fldChar w:fldCharType="separate"/>
      </w:r>
      <w:bookmarkStart w:id="1042" w:name="__Fieldmark__14535_2742609292"/>
      <w:r>
        <w:rPr>
          <w:rFonts w:ascii="Arial" w:hAnsi="Arial" w:cs="Arial"/>
          <w:noProof/>
        </w:rPr>
        <w:t>(Heinz et al., 2010)</w:t>
      </w:r>
      <w:bookmarkStart w:id="1043" w:name="__Fieldmark__7416_2742609292"/>
      <w:bookmarkStart w:id="1044" w:name="__Fieldmark__3597_2742609292"/>
      <w:bookmarkEnd w:id="1043"/>
      <w:bookmarkEnd w:id="1044"/>
      <w:r>
        <w:fldChar w:fldCharType="end"/>
      </w:r>
      <w:bookmarkEnd w:id="1042"/>
      <w:r>
        <w:rPr>
          <w:rFonts w:ascii="Arial" w:hAnsi="Arial" w:cs="Arial"/>
        </w:rPr>
        <w:t xml:space="preserve"> (version 4.11.1).</w:t>
      </w:r>
    </w:p>
    <w:p w14:paraId="1877B93E" w14:textId="29FFF25E" w:rsidR="00141FE2" w:rsidRPr="00104FC3" w:rsidRDefault="00494984">
      <w:pPr>
        <w:spacing w:before="120"/>
      </w:pPr>
      <w:r>
        <w:rPr>
          <w:rFonts w:ascii="Arial" w:hAnsi="Arial" w:cs="Arial"/>
          <w:i/>
        </w:rPr>
        <w:t>Differential accessibility analysis at transposable elements:</w:t>
      </w:r>
      <w:r>
        <w:rPr>
          <w:rFonts w:ascii="Arial" w:hAnsi="Arial" w:cs="Arial"/>
        </w:rPr>
        <w:t xml:space="preserve"> TE gene transfer format (GTF) file was obtained from </w:t>
      </w:r>
      <w:hyperlink r:id="rId13">
        <w:r>
          <w:rPr>
            <w:rStyle w:val="InternetLink"/>
            <w:rFonts w:ascii="Arial" w:hAnsi="Arial" w:cs="Arial"/>
          </w:rPr>
          <w:t>http://labshare.cshl.edu/shares/mhammelllab/www-data/TEtranscripts/TE_GTF/mm10_rmsk_TE.gtf.gz</w:t>
        </w:r>
      </w:hyperlink>
      <w:r>
        <w:rPr>
          <w:rStyle w:val="InternetLink"/>
          <w:rFonts w:ascii="Arial" w:hAnsi="Arial" w:cs="Arial"/>
        </w:rPr>
        <w:t xml:space="preserve"> on 03.02.2020</w:t>
      </w:r>
      <w:r>
        <w:rPr>
          <w:rFonts w:ascii="Arial" w:hAnsi="Arial" w:cs="Arial"/>
        </w:rPr>
        <w:t xml:space="preserve">. The GTF file provides hierarchical information about TEs: </w:t>
      </w:r>
      <w:r>
        <w:rPr>
          <w:rFonts w:ascii="Arial" w:hAnsi="Arial" w:cs="Arial"/>
          <w:b/>
        </w:rPr>
        <w:t>Class</w:t>
      </w:r>
      <w:r>
        <w:rPr>
          <w:rFonts w:ascii="Arial" w:hAnsi="Arial" w:cs="Arial"/>
        </w:rPr>
        <w:t xml:space="preserve"> (level 1, </w:t>
      </w:r>
      <w:proofErr w:type="spellStart"/>
      <w:r>
        <w:rPr>
          <w:rFonts w:ascii="Arial" w:hAnsi="Arial" w:cs="Arial"/>
        </w:rPr>
        <w:t>eg.</w:t>
      </w:r>
      <w:proofErr w:type="spellEnd"/>
      <w:r>
        <w:rPr>
          <w:rFonts w:ascii="Arial" w:hAnsi="Arial" w:cs="Arial"/>
        </w:rPr>
        <w:t xml:space="preserve"> LTR), </w:t>
      </w:r>
      <w:r>
        <w:rPr>
          <w:rFonts w:ascii="Arial" w:hAnsi="Arial" w:cs="Arial"/>
          <w:b/>
        </w:rPr>
        <w:t>Family</w:t>
      </w:r>
      <w:r>
        <w:rPr>
          <w:rFonts w:ascii="Arial" w:hAnsi="Arial" w:cs="Arial"/>
        </w:rPr>
        <w:t xml:space="preserve"> (level 2, </w:t>
      </w:r>
      <w:proofErr w:type="spellStart"/>
      <w:r>
        <w:rPr>
          <w:rFonts w:ascii="Arial" w:hAnsi="Arial" w:cs="Arial"/>
        </w:rPr>
        <w:t>eg.</w:t>
      </w:r>
      <w:proofErr w:type="spellEnd"/>
      <w:r>
        <w:rPr>
          <w:rFonts w:ascii="Arial" w:hAnsi="Arial" w:cs="Arial"/>
        </w:rPr>
        <w:t xml:space="preserve"> LTR </w:t>
      </w:r>
      <w:r>
        <w:rPr>
          <w:rFonts w:ascii="Wingdings" w:eastAsia="Wingdings" w:hAnsi="Wingdings" w:cs="Wingdings"/>
        </w:rPr>
        <w:t></w:t>
      </w:r>
      <w:r>
        <w:rPr>
          <w:rFonts w:ascii="Arial" w:hAnsi="Arial" w:cs="Arial"/>
        </w:rPr>
        <w:t xml:space="preserve"> L1), </w:t>
      </w:r>
      <w:r>
        <w:rPr>
          <w:rFonts w:ascii="Arial" w:hAnsi="Arial" w:cs="Arial"/>
          <w:b/>
        </w:rPr>
        <w:t>Subtype</w:t>
      </w:r>
      <w:r>
        <w:rPr>
          <w:rFonts w:ascii="Arial" w:hAnsi="Arial" w:cs="Arial"/>
        </w:rPr>
        <w:t xml:space="preserve"> (level 3, </w:t>
      </w:r>
      <w:proofErr w:type="spellStart"/>
      <w:r>
        <w:rPr>
          <w:rFonts w:ascii="Arial" w:hAnsi="Arial" w:cs="Arial"/>
        </w:rPr>
        <w:t>eg.</w:t>
      </w:r>
      <w:proofErr w:type="spellEnd"/>
      <w:r>
        <w:rPr>
          <w:rFonts w:ascii="Arial" w:hAnsi="Arial" w:cs="Arial"/>
        </w:rPr>
        <w:t xml:space="preserve"> LTR </w:t>
      </w:r>
      <w:r>
        <w:rPr>
          <w:rFonts w:ascii="Wingdings" w:eastAsia="Wingdings" w:hAnsi="Wingdings" w:cs="Wingdings"/>
        </w:rPr>
        <w:t></w:t>
      </w:r>
      <w:r>
        <w:rPr>
          <w:rFonts w:ascii="Arial" w:hAnsi="Arial" w:cs="Arial"/>
        </w:rPr>
        <w:t xml:space="preserve"> L1 </w:t>
      </w:r>
      <w:r>
        <w:rPr>
          <w:rFonts w:ascii="Wingdings" w:eastAsia="Wingdings" w:hAnsi="Wingdings" w:cs="Wingdings"/>
        </w:rPr>
        <w:t></w:t>
      </w:r>
      <w:r>
        <w:rPr>
          <w:rFonts w:ascii="Arial" w:hAnsi="Arial" w:cs="Arial"/>
        </w:rPr>
        <w:t xml:space="preserve"> L1_Rod), and </w:t>
      </w:r>
      <w:r>
        <w:rPr>
          <w:rFonts w:ascii="Arial" w:hAnsi="Arial" w:cs="Arial"/>
          <w:b/>
        </w:rPr>
        <w:t>Locus</w:t>
      </w:r>
      <w:r>
        <w:rPr>
          <w:rFonts w:ascii="Arial" w:hAnsi="Arial" w:cs="Arial"/>
        </w:rPr>
        <w:t xml:space="preserve"> (level 4, </w:t>
      </w:r>
      <w:proofErr w:type="spellStart"/>
      <w:r>
        <w:rPr>
          <w:rFonts w:ascii="Arial" w:hAnsi="Arial" w:cs="Arial"/>
        </w:rPr>
        <w:t>eg.</w:t>
      </w:r>
      <w:proofErr w:type="spellEnd"/>
      <w:r>
        <w:rPr>
          <w:rFonts w:ascii="Arial" w:hAnsi="Arial" w:cs="Arial"/>
        </w:rPr>
        <w:t xml:space="preserve"> LTR </w:t>
      </w:r>
      <w:r>
        <w:rPr>
          <w:rFonts w:ascii="Wingdings" w:eastAsia="Wingdings" w:hAnsi="Wingdings" w:cs="Wingdings"/>
        </w:rPr>
        <w:t></w:t>
      </w:r>
      <w:r>
        <w:rPr>
          <w:rFonts w:ascii="Arial" w:hAnsi="Arial" w:cs="Arial"/>
        </w:rPr>
        <w:t xml:space="preserve"> L1 </w:t>
      </w:r>
      <w:r>
        <w:rPr>
          <w:rFonts w:ascii="Wingdings" w:eastAsia="Wingdings" w:hAnsi="Wingdings" w:cs="Wingdings"/>
        </w:rPr>
        <w:t></w:t>
      </w:r>
      <w:r>
        <w:rPr>
          <w:rFonts w:ascii="Arial" w:hAnsi="Arial" w:cs="Arial"/>
        </w:rPr>
        <w:t xml:space="preserve"> L1_Rod </w:t>
      </w:r>
      <w:r>
        <w:rPr>
          <w:rFonts w:ascii="Wingdings" w:eastAsia="Wingdings" w:hAnsi="Wingdings" w:cs="Wingdings"/>
        </w:rPr>
        <w:t></w:t>
      </w:r>
      <w:r>
        <w:rPr>
          <w:rFonts w:ascii="Arial" w:hAnsi="Arial" w:cs="Arial"/>
        </w:rPr>
        <w:t xml:space="preserve"> L1_Rod_dup1). TE loci were annotated based on overlap with GENCODE (version M18) as described above for ATAC-seq peaks. </w:t>
      </w:r>
      <w:r>
        <w:fldChar w:fldCharType="begin"/>
      </w:r>
      <w:bookmarkStart w:id="1045" w:name="__Fieldmark__14585_2742609292"/>
      <w:bookmarkStart w:id="1046" w:name="__Fieldmark__5684_2742609292"/>
      <w:bookmarkStart w:id="1047" w:name="__Fieldmark__7458_2742609292"/>
      <w:r>
        <w:fldChar w:fldCharType="end"/>
      </w:r>
      <w:bookmarkStart w:id="1048" w:name="__DdeLink__5685_2742609292"/>
      <w:bookmarkEnd w:id="1045"/>
      <w:bookmarkEnd w:id="1046"/>
      <w:bookmarkEnd w:id="1047"/>
      <w:r>
        <w:rPr>
          <w:rFonts w:ascii="Arial" w:hAnsi="Arial" w:cs="Arial"/>
        </w:rPr>
        <w:t xml:space="preserve">Filtered BAM files </w:t>
      </w:r>
      <w:bookmarkEnd w:id="1048"/>
      <w:r>
        <w:rPr>
          <w:rFonts w:ascii="Arial" w:hAnsi="Arial" w:cs="Arial"/>
        </w:rPr>
        <w:t xml:space="preserve">(without reads mapping to blacklisted or mitochondrial regions) were used for analyzing TEs. Mapped reads were assigned to TEs using featureCounts from the R package Rsubread </w:t>
      </w:r>
      <w:r>
        <w:fldChar w:fldCharType="begin" w:fldLock="1"/>
      </w:r>
      <w:r>
        <w:instrText>ADDIN CSL_CITATION {"citationItems":[{"id":"ITEM-1","itemData":{"DOI":"10.1093/nar/gkz114","ISSN":"13624962","PMID":"30783653","abstract":"We present Rsubread, a Bioconductor software package that provides high-performance alignment and read counting functions for RNA-seq reads. Rsubread is based on the successful Subread suite with the added ease-of-use of the R programming environment, creating a matrix of read counts directly as an R object ready for downstream analysis. It integrates read mapping and quantification in a single package and has no software dependencies other than R itself. We demonstrate Rsubread's ability to detect exon-exon junctions de novo and to quantify expression at the level of either genes, exons or exon junctions. The resulting read counts can be input directly into a wide range of downstream statistical analyses using other Bioconductor packages. Using SEQC data and simulations, we compare Rsubread to TopHat2, STAR and HTSeq as well as to counting functions in the Bioconductor infrastructure packages. We consider the performance of these tools on the combined quantification task starting from raw sequence reads through to summary counts, and in particular evaluate the performance of different combinations of alignment and counting algorithms. We show that Rsubread is faster and uses less memory than competitor tools and produces read count summaries that more accurately correlate with true values.","author":[{"dropping-particle":"","family":"Liao","given":"Yang","non-dropping-particle":"","parse-names":false,"suffix":""},{"dropping-particle":"","family":"Smyth","given":"Gordon K.","non-dropping-particle":"","parse-names":false,"suffix":""},{"dropping-particle":"","family":"Shi","given":"Wei","non-dropping-particle":"","parse-names":false,"suffix":""}],"container-title":"Nucleic Acids Research","id":"ITEM-1","issue":"8","issued":{"date-parts":[["2019","5","1"]]},"page":"e47-e47","publisher":"Oxford University Press","title":"The R package Rsubread is easier, faster, cheaper and better for alignment and quantification of RNA sequencing reads","type":"article-journal","volume":"47"},"uris":["http://www.mendeley.com/documents/?uuid=42012699-f8e0-36a4-8e0e-d8ae53fbf15f"]}],"mendeley":{"formattedCitation":"(Liao et al., 2019)","plainTextFormattedCitation":"(Liao et al., 2019)","previouslyFormattedCitation":"(Liao et al., 2019)"},"properties":{"noteIndex":0},"schema":"https://github.com/citation-style-language/schema/raw/master/csl-citation.json"}</w:instrText>
      </w:r>
      <w:r>
        <w:fldChar w:fldCharType="separate"/>
      </w:r>
      <w:bookmarkStart w:id="1049" w:name="__Fieldmark__14593_2742609292"/>
      <w:r>
        <w:rPr>
          <w:rFonts w:ascii="Arial" w:hAnsi="Arial" w:cs="Arial"/>
          <w:noProof/>
        </w:rPr>
        <w:t>(</w:t>
      </w:r>
      <w:bookmarkStart w:id="1050" w:name="__Fieldmark__7477_2742609292"/>
      <w:r>
        <w:rPr>
          <w:rFonts w:ascii="Arial" w:hAnsi="Arial" w:cs="Arial"/>
          <w:noProof/>
        </w:rPr>
        <w:t>L</w:t>
      </w:r>
      <w:bookmarkStart w:id="1051" w:name="__Fieldmark__3679_2742609292"/>
      <w:r>
        <w:rPr>
          <w:rFonts w:ascii="Arial" w:hAnsi="Arial" w:cs="Arial"/>
          <w:noProof/>
        </w:rPr>
        <w:t>iao et al., 2019)</w:t>
      </w:r>
      <w:r>
        <w:fldChar w:fldCharType="end"/>
      </w:r>
      <w:bookmarkEnd w:id="1049"/>
      <w:bookmarkEnd w:id="1050"/>
      <w:bookmarkEnd w:id="1051"/>
      <w:r>
        <w:rPr>
          <w:rFonts w:ascii="Arial" w:hAnsi="Arial" w:cs="Arial"/>
        </w:rPr>
        <w:t xml:space="preserve"> (version 2.0.1) and were summarized to Subtypes (level 3), allowing for multi-overlap with fractional counts, while ignoring duplicates. The number of extended reads overlapping at the TE loci were obtained using the csaw package </w:t>
      </w:r>
      <w:r>
        <w:fldChar w:fldCharType="begin" w:fldLock="1"/>
      </w:r>
      <w:r w:rsidR="00373B5F">
        <w:instrText>ADDIN CSL_CITATION {"citationItems":[{"id":"ITEM-1","itemData":{"DOI":"10.1093/nar/gkv1191","author":[{"dropping-particle":"","family":"Lun","given":"Aaron T L","non-dropping-particle":"","parse-names":false,"suffix":""},{"dropping-particle":"","family":"Smyth","given":"Gordon K","non-dropping-particle":"","parse-names":false,"suffix":""}],"container-title":"Nucleic Acids Research","id":"ITEM-1","issue":"5","issued":{"date-parts":[["2015","11"]]},"page":"e45","publisher":"Oxford University Press ({OUP})","title":"csaw: a Bioconductor package for differential binding analysis of ChIP-seq data using sliding windows","type":"article-journal","volume":"44"},"uris":["http://www.mendeley.com/documents/?uuid=0faa480a-6280-4065-91e6-71a129c65c97"]}],"mendeley":{"formattedCitation":"(Lun and Smyth, 2015)","plainTextFormattedCitation":"(Lun and Smyth, 2015)","previouslyFormattedCitation":"(Lun and Smyth, 2015)"},"properties":{"noteIndex":0},"schema":"https://github.com/citation-style-language/schema/raw/master/csl-citation.json"}</w:instrText>
      </w:r>
      <w:r>
        <w:fldChar w:fldCharType="separate"/>
      </w:r>
      <w:bookmarkStart w:id="1052" w:name="__Fieldmark__14604_2742609292"/>
      <w:r>
        <w:rPr>
          <w:rFonts w:ascii="Arial" w:hAnsi="Arial" w:cs="Arial"/>
          <w:noProof/>
        </w:rPr>
        <w:t>(</w:t>
      </w:r>
      <w:bookmarkStart w:id="1053" w:name="__Fieldmark__7484_2742609292"/>
      <w:r>
        <w:rPr>
          <w:rFonts w:ascii="Arial" w:hAnsi="Arial" w:cs="Arial"/>
          <w:noProof/>
        </w:rPr>
        <w:t>L</w:t>
      </w:r>
      <w:bookmarkStart w:id="1054" w:name="__Fieldmark__3696_2742609292"/>
      <w:r>
        <w:rPr>
          <w:rFonts w:ascii="Arial" w:hAnsi="Arial" w:cs="Arial"/>
          <w:noProof/>
        </w:rPr>
        <w:t>un and Smyth, 2015)</w:t>
      </w:r>
      <w:r>
        <w:fldChar w:fldCharType="end"/>
      </w:r>
      <w:bookmarkEnd w:id="1052"/>
      <w:bookmarkEnd w:id="1053"/>
      <w:bookmarkEnd w:id="1054"/>
      <w:r>
        <w:rPr>
          <w:rFonts w:ascii="Arial" w:hAnsi="Arial" w:cs="Arial"/>
        </w:rPr>
        <w:t xml:space="preserve"> (version 1.20.0). </w:t>
      </w:r>
      <w:r w:rsidR="00F23E10">
        <w:rPr>
          <w:rFonts w:ascii="Arial" w:hAnsi="Arial" w:cs="Arial"/>
        </w:rPr>
        <w:t>S</w:t>
      </w:r>
      <w:r>
        <w:rPr>
          <w:rFonts w:ascii="Arial" w:hAnsi="Arial" w:cs="Arial"/>
        </w:rPr>
        <w:t xml:space="preserve">ubtypes </w:t>
      </w:r>
      <w:r>
        <w:rPr>
          <w:rFonts w:ascii="Arial" w:eastAsia="Calibri" w:hAnsi="Arial" w:cs="Arial"/>
        </w:rPr>
        <w:t>which did not have at least 15 reads, and loci which did not have at least 5 reads in at least 40% of the samples, were filtered out</w:t>
      </w:r>
      <w:r>
        <w:rPr>
          <w:rFonts w:ascii="Arial" w:hAnsi="Arial" w:cs="Arial"/>
        </w:rPr>
        <w:t>. Normalization and differential accessibility analysis were performed as described above</w:t>
      </w:r>
      <w:ins w:id="1055" w:author="Irina Lazar" w:date="2020-11-05T12:59:00Z">
        <w:r w:rsidR="009F18C2">
          <w:rPr>
            <w:rFonts w:ascii="Arial" w:hAnsi="Arial" w:cs="Arial"/>
          </w:rPr>
          <w:t xml:space="preserve">. </w:t>
        </w:r>
      </w:ins>
      <w:bookmarkStart w:id="1056" w:name="__Fieldmark__3715_2742609292"/>
      <w:bookmarkStart w:id="1057" w:name="__Fieldmark__7498_2742609292"/>
      <w:bookmarkStart w:id="1058" w:name="__Fieldmark__3720_2742609292"/>
      <w:bookmarkStart w:id="1059" w:name="__Fieldmark__7506_2742609292"/>
      <w:bookmarkStart w:id="1060" w:name="__Fieldmark__14647_2742609292"/>
      <w:bookmarkEnd w:id="1056"/>
      <w:bookmarkEnd w:id="1057"/>
      <w:bookmarkEnd w:id="1058"/>
      <w:bookmarkEnd w:id="1059"/>
      <w:bookmarkEnd w:id="1060"/>
      <w:r w:rsidR="00F23E10">
        <w:rPr>
          <w:rFonts w:ascii="Arial" w:hAnsi="Arial" w:cs="Arial"/>
        </w:rPr>
        <w:t>S</w:t>
      </w:r>
      <w:r>
        <w:rPr>
          <w:rFonts w:ascii="Arial" w:hAnsi="Arial" w:cs="Arial"/>
        </w:rPr>
        <w:t>ubtypes which had an absolute Log</w:t>
      </w:r>
      <w:proofErr w:type="gramStart"/>
      <w:r>
        <w:rPr>
          <w:rFonts w:ascii="Arial" w:hAnsi="Arial" w:cs="Arial"/>
          <w:vertAlign w:val="subscript"/>
        </w:rPr>
        <w:t xml:space="preserve">2  </w:t>
      </w:r>
      <w:r>
        <w:rPr>
          <w:rFonts w:ascii="Arial" w:hAnsi="Arial" w:cs="Arial"/>
        </w:rPr>
        <w:t>fold</w:t>
      </w:r>
      <w:proofErr w:type="gramEnd"/>
      <w:r>
        <w:rPr>
          <w:rFonts w:ascii="Arial" w:hAnsi="Arial" w:cs="Arial"/>
        </w:rPr>
        <w:t xml:space="preserve"> change ≥ 0.5 and an FDR ≤ 0.05 were categorized as differentially accessible </w:t>
      </w:r>
      <w:r>
        <w:rPr>
          <w:rFonts w:ascii="Arial" w:hAnsi="Arial" w:cs="Arial"/>
        </w:rPr>
        <w:lastRenderedPageBreak/>
        <w:t>subtypes and the loci with an absolute Log</w:t>
      </w:r>
      <w:r>
        <w:rPr>
          <w:rFonts w:ascii="Arial" w:hAnsi="Arial" w:cs="Arial"/>
          <w:vertAlign w:val="subscript"/>
        </w:rPr>
        <w:t xml:space="preserve">2 </w:t>
      </w:r>
      <w:r>
        <w:rPr>
          <w:rFonts w:ascii="Arial" w:hAnsi="Arial" w:cs="Arial"/>
        </w:rPr>
        <w:t>fold change ≥ 1 and an FDR ≤ 0.05 were categorized as differentially accessible loci. For further downstream data analysis, only the differentially accessible loci of differentially accessible subtypes were considered. GO and motif enrichment analysis were performed as described above</w:t>
      </w:r>
      <w:ins w:id="1061" w:author="Irina Lazar" w:date="2020-11-05T10:58:00Z">
        <w:r w:rsidR="00512AC6">
          <w:rPr>
            <w:rFonts w:ascii="Arial" w:hAnsi="Arial" w:cs="Arial"/>
          </w:rPr>
          <w:t xml:space="preserve">. </w:t>
        </w:r>
      </w:ins>
      <w:bookmarkStart w:id="1062" w:name="__Fieldmark__3760_2742609292"/>
      <w:bookmarkStart w:id="1063" w:name="__Fieldmark__7526_2742609292"/>
      <w:bookmarkStart w:id="1064" w:name="__Fieldmark__3765_2742609292"/>
      <w:bookmarkStart w:id="1065" w:name="__Fieldmark__7534_2742609292"/>
      <w:bookmarkStart w:id="1066" w:name="__Fieldmark__3770_2742609292"/>
      <w:bookmarkStart w:id="1067" w:name="__Fieldmark__7542_2742609292"/>
      <w:bookmarkStart w:id="1068" w:name="__Fieldmark__3776_2742609292"/>
      <w:bookmarkStart w:id="1069" w:name="__Fieldmark__7550_2742609292"/>
      <w:bookmarkStart w:id="1070" w:name="__Fieldmark__14686_2742609292"/>
      <w:bookmarkEnd w:id="1062"/>
      <w:bookmarkEnd w:id="1063"/>
      <w:bookmarkEnd w:id="1064"/>
      <w:bookmarkEnd w:id="1065"/>
      <w:bookmarkEnd w:id="1066"/>
      <w:bookmarkEnd w:id="1067"/>
      <w:bookmarkEnd w:id="1068"/>
      <w:bookmarkEnd w:id="1069"/>
      <w:bookmarkEnd w:id="1070"/>
    </w:p>
    <w:p w14:paraId="440A3386" w14:textId="194D684B" w:rsidR="00141FE2" w:rsidRPr="00104FC3" w:rsidRDefault="00494984" w:rsidP="005C5124">
      <w:pPr>
        <w:pStyle w:val="Heading2"/>
        <w:spacing w:after="0"/>
        <w:rPr>
          <w:rFonts w:ascii="Arial" w:hAnsi="Arial" w:cs="Arial"/>
          <w:b/>
          <w:bCs/>
          <w:color w:val="000000" w:themeColor="text1"/>
          <w:sz w:val="24"/>
          <w:szCs w:val="24"/>
        </w:rPr>
      </w:pPr>
      <w:bookmarkStart w:id="1071" w:name="chip-seq"/>
      <w:r w:rsidRPr="00104FC3">
        <w:rPr>
          <w:rFonts w:ascii="Arial" w:hAnsi="Arial" w:cs="Arial"/>
          <w:b/>
          <w:bCs/>
          <w:color w:val="000000" w:themeColor="text1"/>
          <w:sz w:val="24"/>
          <w:szCs w:val="24"/>
        </w:rPr>
        <w:t>Ch</w:t>
      </w:r>
      <w:ins w:id="1072" w:author="Tanwar  Deepak Kumar" w:date="2020-11-04T08:26:00Z">
        <w:r w:rsidR="00CF172D" w:rsidRPr="00104FC3">
          <w:rPr>
            <w:rFonts w:ascii="Arial" w:hAnsi="Arial" w:cs="Arial"/>
            <w:b/>
            <w:bCs/>
            <w:color w:val="000000" w:themeColor="text1"/>
            <w:sz w:val="24"/>
            <w:szCs w:val="24"/>
          </w:rPr>
          <w:t xml:space="preserve">romatin </w:t>
        </w:r>
      </w:ins>
      <w:proofErr w:type="spellStart"/>
      <w:r w:rsidRPr="00104FC3">
        <w:rPr>
          <w:rFonts w:ascii="Arial" w:hAnsi="Arial" w:cs="Arial"/>
          <w:b/>
          <w:bCs/>
          <w:color w:val="000000" w:themeColor="text1"/>
          <w:sz w:val="24"/>
          <w:szCs w:val="24"/>
        </w:rPr>
        <w:t>I</w:t>
      </w:r>
      <w:ins w:id="1073" w:author="Tanwar  Deepak Kumar" w:date="2020-11-04T08:26:00Z">
        <w:r w:rsidR="00CF172D" w:rsidRPr="00104FC3">
          <w:rPr>
            <w:rFonts w:ascii="Arial" w:hAnsi="Arial" w:cs="Arial"/>
            <w:b/>
            <w:bCs/>
            <w:color w:val="000000" w:themeColor="text1"/>
            <w:sz w:val="24"/>
            <w:szCs w:val="24"/>
          </w:rPr>
          <w:t>mmunnoprecipitation</w:t>
        </w:r>
        <w:proofErr w:type="spellEnd"/>
        <w:r w:rsidR="00CF172D" w:rsidRPr="00104FC3">
          <w:rPr>
            <w:rFonts w:ascii="Arial" w:hAnsi="Arial" w:cs="Arial"/>
            <w:b/>
            <w:bCs/>
            <w:color w:val="000000" w:themeColor="text1"/>
            <w:sz w:val="24"/>
            <w:szCs w:val="24"/>
          </w:rPr>
          <w:t xml:space="preserve"> </w:t>
        </w:r>
      </w:ins>
      <w:r w:rsidRPr="00104FC3">
        <w:rPr>
          <w:rFonts w:ascii="Arial" w:hAnsi="Arial" w:cs="Arial"/>
          <w:b/>
          <w:bCs/>
          <w:color w:val="000000" w:themeColor="text1"/>
          <w:sz w:val="24"/>
          <w:szCs w:val="24"/>
        </w:rPr>
        <w:t>seq</w:t>
      </w:r>
      <w:bookmarkEnd w:id="1071"/>
      <w:ins w:id="1074" w:author="Tanwar  Deepak Kumar" w:date="2020-11-04T08:26:00Z">
        <w:r w:rsidR="00CF172D" w:rsidRPr="00104FC3">
          <w:rPr>
            <w:rFonts w:ascii="Arial" w:hAnsi="Arial" w:cs="Arial"/>
            <w:b/>
            <w:bCs/>
            <w:color w:val="000000" w:themeColor="text1"/>
            <w:sz w:val="24"/>
            <w:szCs w:val="24"/>
          </w:rPr>
          <w:t>uencing</w:t>
        </w:r>
      </w:ins>
      <w:ins w:id="1075" w:author="Irina Lazar" w:date="2020-11-05T10:43:00Z">
        <w:r w:rsidR="00104FC3" w:rsidRPr="00512AC6">
          <w:rPr>
            <w:rFonts w:ascii="Arial" w:hAnsi="Arial" w:cs="Arial"/>
            <w:b/>
            <w:bCs/>
            <w:color w:val="000000" w:themeColor="text1"/>
            <w:sz w:val="24"/>
            <w:szCs w:val="24"/>
          </w:rPr>
          <w:t xml:space="preserve"> (ChIP-seq)</w:t>
        </w:r>
      </w:ins>
    </w:p>
    <w:p w14:paraId="566777C4" w14:textId="2A58345C" w:rsidR="00141FE2" w:rsidRDefault="00494984">
      <w:pPr>
        <w:spacing w:before="0"/>
      </w:pPr>
      <w:bookmarkStart w:id="1076" w:name="X327797fc5bd38296c8cdd736368eefca2a0bfe2"/>
      <w:r>
        <w:rPr>
          <w:rFonts w:ascii="Arial" w:hAnsi="Arial" w:cs="Arial"/>
          <w:bCs/>
          <w:i/>
        </w:rPr>
        <w:t>Quality control, alignment, and peak calling</w:t>
      </w:r>
      <w:bookmarkEnd w:id="1076"/>
      <w:r>
        <w:rPr>
          <w:rFonts w:ascii="Arial" w:hAnsi="Arial" w:cs="Arial"/>
          <w:bCs/>
          <w:i/>
        </w:rPr>
        <w:t>:</w:t>
      </w:r>
      <w:r>
        <w:rPr>
          <w:rFonts w:ascii="Arial" w:hAnsi="Arial" w:cs="Arial"/>
          <w:b/>
          <w:bCs/>
        </w:rPr>
        <w:t xml:space="preserve"> </w:t>
      </w:r>
      <w:r>
        <w:rPr>
          <w:rFonts w:ascii="Arial" w:hAnsi="Arial" w:cs="Arial"/>
        </w:rPr>
        <w:t xml:space="preserve">ChIP-Seq SE data for PNDW8 (adults) were obtained from GEO accession GSE49621 </w:t>
      </w:r>
      <w:r>
        <w:fldChar w:fldCharType="begin" w:fldLock="1"/>
      </w:r>
      <w: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Spermatogenesis","type":"article-journal","volume":"15"},"uris":["http://www.mendeley.com/documents/?uuid=bfca7768-d420-354a-9ffd-4769b8c4c4d7"]}],"mendeley":{"formattedCitation":"(Hammoud et al., 2014)","plainTextFormattedCitation":"(Hammoud et al., 2014)","previouslyFormattedCitation":"(Hammoud et al., 2014)"},"properties":{"noteIndex":0},"schema":"https://github.com/citation-style-language/schema/raw/master/csl-citation.json"}</w:instrText>
      </w:r>
      <w:r>
        <w:fldChar w:fldCharType="separate"/>
      </w:r>
      <w:bookmarkStart w:id="1077" w:name="__Fieldmark__14705_2742609292"/>
      <w:r>
        <w:rPr>
          <w:rFonts w:ascii="Arial" w:hAnsi="Arial" w:cs="Arial"/>
          <w:noProof/>
        </w:rPr>
        <w:t>(</w:t>
      </w:r>
      <w:bookmarkStart w:id="1078" w:name="__Fieldmark__7570_2742609292"/>
      <w:r>
        <w:rPr>
          <w:rFonts w:ascii="Arial" w:hAnsi="Arial" w:cs="Arial"/>
          <w:noProof/>
        </w:rPr>
        <w:t>H</w:t>
      </w:r>
      <w:bookmarkStart w:id="1079" w:name="__Fieldmark__3800_2742609292"/>
      <w:r>
        <w:rPr>
          <w:rFonts w:ascii="Arial" w:hAnsi="Arial" w:cs="Arial"/>
          <w:noProof/>
        </w:rPr>
        <w:t>ammoud et al., 2014)</w:t>
      </w:r>
      <w:r>
        <w:fldChar w:fldCharType="end"/>
      </w:r>
      <w:bookmarkEnd w:id="1077"/>
      <w:bookmarkEnd w:id="1078"/>
      <w:bookmarkEnd w:id="1079"/>
      <w:r>
        <w:rPr>
          <w:rFonts w:ascii="Arial" w:hAnsi="Arial" w:cs="Arial"/>
        </w:rPr>
        <w:t xml:space="preserve">. FASTQ files were obtained using fastq-dump </w:t>
      </w:r>
      <w:hyperlink r:id="rId14"/>
      <w:r>
        <w:rPr>
          <w:rFonts w:ascii="Arial" w:hAnsi="Arial" w:cs="Arial"/>
        </w:rPr>
        <w:t xml:space="preserve">(version 2.10.8), and different runs were merged. The FASTQ files were assessed for quality using FastQC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1080" w:name="__Fieldmark__14728_2742609292"/>
      <w:r>
        <w:rPr>
          <w:rFonts w:ascii="Arial" w:hAnsi="Arial" w:cs="Arial"/>
          <w:noProof/>
        </w:rPr>
        <w:t>(</w:t>
      </w:r>
      <w:bookmarkStart w:id="1081" w:name="__Fieldmark__7577_2742609292"/>
      <w:r>
        <w:rPr>
          <w:rFonts w:ascii="Arial" w:hAnsi="Arial" w:cs="Arial"/>
          <w:noProof/>
        </w:rPr>
        <w:t>A</w:t>
      </w:r>
      <w:bookmarkStart w:id="1082" w:name="__Fieldmark__3806_2742609292"/>
      <w:r>
        <w:rPr>
          <w:rFonts w:ascii="Arial" w:hAnsi="Arial" w:cs="Arial"/>
          <w:noProof/>
        </w:rPr>
        <w:t>n</w:t>
      </w:r>
      <w:bookmarkStart w:id="1083" w:name="__Fieldmark__2133_2468994659"/>
      <w:r>
        <w:rPr>
          <w:rFonts w:ascii="Arial" w:hAnsi="Arial" w:cs="Arial"/>
          <w:noProof/>
        </w:rPr>
        <w:t>drews et al., 2012)</w:t>
      </w:r>
      <w:r>
        <w:fldChar w:fldCharType="end"/>
      </w:r>
      <w:bookmarkEnd w:id="1080"/>
      <w:bookmarkEnd w:id="1081"/>
      <w:bookmarkEnd w:id="1082"/>
      <w:bookmarkEnd w:id="1083"/>
      <w:r>
        <w:rPr>
          <w:rFonts w:ascii="Arial" w:hAnsi="Arial" w:cs="Arial"/>
        </w:rPr>
        <w:t xml:space="preserve"> (version 0.11.8). Quality control (QC) was performed using TrimGalore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1084" w:name="__Fieldmark__14743_2742609292"/>
      <w:r>
        <w:rPr>
          <w:rFonts w:ascii="Arial" w:hAnsi="Arial" w:cs="Arial"/>
          <w:noProof/>
        </w:rPr>
        <w:t>(</w:t>
      </w:r>
      <w:bookmarkStart w:id="1085" w:name="__Fieldmark__7588_2742609292"/>
      <w:r>
        <w:rPr>
          <w:rFonts w:ascii="Arial" w:hAnsi="Arial" w:cs="Arial"/>
          <w:noProof/>
        </w:rPr>
        <w:t>A</w:t>
      </w:r>
      <w:bookmarkStart w:id="1086" w:name="__Fieldmark__3813_2742609292"/>
      <w:r>
        <w:rPr>
          <w:rFonts w:ascii="Arial" w:hAnsi="Arial" w:cs="Arial"/>
          <w:noProof/>
        </w:rPr>
        <w:t>n</w:t>
      </w:r>
      <w:bookmarkStart w:id="1087" w:name="__Fieldmark__2139_2468994659"/>
      <w:r>
        <w:rPr>
          <w:rFonts w:ascii="Arial" w:hAnsi="Arial" w:cs="Arial"/>
          <w:noProof/>
        </w:rPr>
        <w:t>drews et al., 2012)</w:t>
      </w:r>
      <w:r>
        <w:fldChar w:fldCharType="end"/>
      </w:r>
      <w:bookmarkEnd w:id="1084"/>
      <w:bookmarkEnd w:id="1085"/>
      <w:bookmarkEnd w:id="1086"/>
      <w:bookmarkEnd w:id="1087"/>
      <w:r>
        <w:rPr>
          <w:rFonts w:ascii="Arial" w:hAnsi="Arial" w:cs="Arial"/>
        </w:rPr>
        <w:t xml:space="preserve"> (version 0.6.0), trimming adapters, low-quality ends (-q 30) and discarding trimmed reads shorter than 30 bp (--length 30). Alignment to the GRCm38 genome was performed using Bowtie2 </w:t>
      </w:r>
      <w:r>
        <w:fldChar w:fldCharType="begin" w:fldLock="1"/>
      </w:r>
      <w:r>
        <w:instrText>ADDIN CSL_CITATION {"citationItems":[{"id":"ITEM-1","itemData":{"DOI":"10.1038/nmeth.1923","author":[{"dropping-particle":"","family":"Langmead","given":"Ben","non-dropping-particle":"","parse-names":false,"suffix":""},{"dropping-particle":"","family":"Salzberg","given":"Steven L","non-dropping-particle":"","parse-names":false,"suffix":""}],"container-title":"Nature Methods","id":"ITEM-1","issue":"4","issued":{"date-parts":[["2012","3"]]},"page":"357-359","publisher":"Springer Science and Business Media {LLC}","title":"Fast gapped-read alignment with Bowtie 2","type":"article-journal","volume":"9"},"uris":["http://www.mendeley.com/documents/?uuid=52c0a13e-5f6d-4649-b2ef-d30e4f60e948"]}],"mendeley":{"formattedCitation":"(Langmead and Salzberg, 2012)","plainTextFormattedCitation":"(Langmead and Salzberg, 2012)","previouslyFormattedCitation":"(Langmead and Salzberg, 2012)"},"properties":{"noteIndex":0},"schema":"https://github.com/citation-style-language/schema/raw/master/csl-citation.json"}</w:instrText>
      </w:r>
      <w:r>
        <w:fldChar w:fldCharType="separate"/>
      </w:r>
      <w:bookmarkStart w:id="1088" w:name="__Fieldmark__14758_2742609292"/>
      <w:r>
        <w:rPr>
          <w:rFonts w:ascii="Arial" w:hAnsi="Arial" w:cs="Arial"/>
          <w:noProof/>
        </w:rPr>
        <w:t>(</w:t>
      </w:r>
      <w:bookmarkStart w:id="1089" w:name="__Fieldmark__7599_2742609292"/>
      <w:r>
        <w:rPr>
          <w:rFonts w:ascii="Arial" w:hAnsi="Arial" w:cs="Arial"/>
          <w:noProof/>
        </w:rPr>
        <w:t>L</w:t>
      </w:r>
      <w:bookmarkStart w:id="1090" w:name="__Fieldmark__3823_2742609292"/>
      <w:r>
        <w:rPr>
          <w:rFonts w:ascii="Arial" w:hAnsi="Arial" w:cs="Arial"/>
          <w:noProof/>
        </w:rPr>
        <w:t>a</w:t>
      </w:r>
      <w:bookmarkStart w:id="1091" w:name="__Fieldmark__2145_2468994659"/>
      <w:r>
        <w:rPr>
          <w:rFonts w:ascii="Arial" w:hAnsi="Arial" w:cs="Arial"/>
          <w:noProof/>
        </w:rPr>
        <w:t>ngmead and Salzberg, 2012)</w:t>
      </w:r>
      <w:r>
        <w:fldChar w:fldCharType="end"/>
      </w:r>
      <w:bookmarkEnd w:id="1088"/>
      <w:bookmarkEnd w:id="1089"/>
      <w:bookmarkEnd w:id="1090"/>
      <w:bookmarkEnd w:id="1091"/>
      <w:r>
        <w:rPr>
          <w:rFonts w:ascii="Arial" w:hAnsi="Arial" w:cs="Arial"/>
        </w:rPr>
        <w:t xml:space="preserve"> (version 2.3.5). Reads with more than 3 mismatches were removed from the aligned data, as suggested in </w:t>
      </w:r>
      <w:r>
        <w:fldChar w:fldCharType="begin" w:fldLock="1"/>
      </w:r>
      <w:r>
        <w:instrText>ADDIN CSL_CITATION {"citationItems":[{"id":"ITEM-1","itemData":{"DOI":"10.1016/j.devcel.2016.03.010","author":[{"dropping-particle":"","family":"Royo","given":"Helene","non-dropping-particle":"","parse-names":false,"suffix":""},{"dropping-particle":"","family":"Stadler","given":"Michael~Beda","non-dropping-particle":"","parse-names":false,"suffix":""},{"dropping-particle":"","family":"Peters","given":"Antoine~Hendrik~Felix~Marie","non-dropping-particle":"","parse-names":false,"suffix":""}],"container-title":"Developmental Cell","id":"ITEM-1","issue":"1","issued":{"date-parts":[["2016","4"]]},"page":"98-104","publisher":"Elsevier {BV}","title":"Alternative Computational Analysis Shows No Evidence for Nucleosome Enrichment at Repetitive Sequences in Mammalian Spermatozoa","type":"article-journal","volume":"37"},"uris":["http://www.mendeley.com/documents/?uuid=d9535921-d852-4433-a85a-c46a1228a3f4"]}],"mendeley":{"formattedCitation":"(Royo et al., 2016)","plainTextFormattedCitation":"(Royo et al., 2016)","previouslyFormattedCitation":"(Royo et al., 2016)"},"properties":{"noteIndex":0},"schema":"https://github.com/citation-style-language/schema/raw/master/csl-citation.json"}</w:instrText>
      </w:r>
      <w:r>
        <w:fldChar w:fldCharType="separate"/>
      </w:r>
      <w:bookmarkStart w:id="1092" w:name="__Fieldmark__14773_2742609292"/>
      <w:r>
        <w:rPr>
          <w:rFonts w:ascii="Arial" w:hAnsi="Arial" w:cs="Arial"/>
          <w:noProof/>
        </w:rPr>
        <w:t>(</w:t>
      </w:r>
      <w:bookmarkStart w:id="1093" w:name="__Fieldmark__7610_2742609292"/>
      <w:r>
        <w:rPr>
          <w:rFonts w:ascii="Arial" w:hAnsi="Arial" w:cs="Arial"/>
          <w:noProof/>
        </w:rPr>
        <w:t>R</w:t>
      </w:r>
      <w:bookmarkStart w:id="1094" w:name="__Fieldmark__3830_2742609292"/>
      <w:r>
        <w:rPr>
          <w:rFonts w:ascii="Arial" w:hAnsi="Arial" w:cs="Arial"/>
          <w:noProof/>
        </w:rPr>
        <w:t>o</w:t>
      </w:r>
      <w:bookmarkStart w:id="1095" w:name="__Fieldmark__2151_2468994659"/>
      <w:r>
        <w:rPr>
          <w:rFonts w:ascii="Arial" w:hAnsi="Arial" w:cs="Arial"/>
          <w:noProof/>
        </w:rPr>
        <w:t>yo et al., 2016)</w:t>
      </w:r>
      <w:r>
        <w:fldChar w:fldCharType="end"/>
      </w:r>
      <w:bookmarkEnd w:id="1092"/>
      <w:bookmarkEnd w:id="1093"/>
      <w:bookmarkEnd w:id="1094"/>
      <w:bookmarkEnd w:id="1095"/>
      <w:r>
        <w:rPr>
          <w:rFonts w:ascii="Arial" w:hAnsi="Arial" w:cs="Arial"/>
        </w:rPr>
        <w:t xml:space="preserve">, and reads with low mapping quality (--minMappingQuality 30) or mapping to the mitochondrial chromosome or aforementioned blacklisted regions were filtered out. Peak calling was performed using MACS2 </w:t>
      </w:r>
      <w:r>
        <w:fldChar w:fldCharType="begin" w:fldLock="1"/>
      </w:r>
      <w:r w:rsidR="00373B5F">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A","non-dropping-particle":"","parse-names":false,"suffix":""},{"dropping-particle":"","family":"Eeckhoute","given":"Jerome","non-dropping-particle":"","parse-names":false,"suffix":""},{"dropping-particle":"","family":"Johnson","given":"David S","non-dropping-particle":"","parse-names":false,"suffix":""},{"dropping-particle":"","family":"Bernstein","given":"Bradley E","non-dropping-particle":"","parse-names":false,"suffix":""},{"dropping-particle":"","family":"Nussbaum","given":"Chad","non-dropping-particle":"","parse-names":false,"suffix":""},{"dropping-particle":"","family":"Myers","given":"Richard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Biology","id":"ITEM-1","issue":"9","issued":{"date-parts":[["2008"]]},"page":"R137","publisher":"Springer Science and Business Media {LLC}","title":"Model-based Analysis of ChIP-Seq (MACS)","type":"article-journal","volume":"9"},"uris":["http://www.mendeley.com/documents/?uuid=4ad0ff0e-1177-4a3e-a57c-15d6504c764f"]}],"mendeley":{"formattedCitation":"(Zhang et al., 2008)","plainTextFormattedCitation":"(Zhang et al., 2008)","previouslyFormattedCitation":"(Zhang et al., 2008)"},"properties":{"noteIndex":0},"schema":"https://github.com/citation-style-language/schema/raw/master/csl-citation.json"}</w:instrText>
      </w:r>
      <w:r>
        <w:fldChar w:fldCharType="separate"/>
      </w:r>
      <w:bookmarkStart w:id="1096" w:name="__Fieldmark__14792_2742609292"/>
      <w:r>
        <w:rPr>
          <w:rFonts w:ascii="Arial" w:hAnsi="Arial" w:cs="Arial"/>
          <w:noProof/>
        </w:rPr>
        <w:t>(</w:t>
      </w:r>
      <w:bookmarkStart w:id="1097" w:name="__Fieldmark__7632_2742609292"/>
      <w:r>
        <w:rPr>
          <w:rFonts w:ascii="Arial" w:hAnsi="Arial" w:cs="Arial"/>
          <w:noProof/>
        </w:rPr>
        <w:t>Z</w:t>
      </w:r>
      <w:bookmarkStart w:id="1098" w:name="__Fieldmark__3850_2742609292"/>
      <w:r>
        <w:rPr>
          <w:rFonts w:ascii="Arial" w:hAnsi="Arial" w:cs="Arial"/>
          <w:noProof/>
        </w:rPr>
        <w:t>h</w:t>
      </w:r>
      <w:bookmarkStart w:id="1099" w:name="__Fieldmark__2173_2468994659"/>
      <w:r>
        <w:rPr>
          <w:rFonts w:ascii="Arial" w:hAnsi="Arial" w:cs="Arial"/>
          <w:noProof/>
        </w:rPr>
        <w:t>ang et al., 2008)</w:t>
      </w:r>
      <w:r>
        <w:fldChar w:fldCharType="end"/>
      </w:r>
      <w:bookmarkEnd w:id="1096"/>
      <w:bookmarkEnd w:id="1097"/>
      <w:bookmarkEnd w:id="1098"/>
      <w:bookmarkEnd w:id="1099"/>
      <w:r>
        <w:rPr>
          <w:rFonts w:ascii="Arial" w:hAnsi="Arial" w:cs="Arial"/>
        </w:rPr>
        <w:t xml:space="preserve"> (version 2.2.7.1) with mouse genome size (-g 2744254612) and SE BAM file format (-f BAM).</w:t>
      </w:r>
    </w:p>
    <w:p w14:paraId="5A6A7D1B" w14:textId="42BDBE18" w:rsidR="00141FE2" w:rsidRDefault="00B40208" w:rsidP="005C5124">
      <w:pPr>
        <w:pStyle w:val="Heading2"/>
        <w:spacing w:after="0"/>
        <w:rPr>
          <w:rFonts w:ascii="Arial" w:hAnsi="Arial" w:cs="Arial"/>
          <w:b/>
          <w:bCs/>
          <w:color w:val="000000" w:themeColor="text1"/>
          <w:sz w:val="24"/>
          <w:szCs w:val="24"/>
        </w:rPr>
      </w:pPr>
      <w:ins w:id="1100" w:author="Tanwar  Deepak Kumar" w:date="2020-11-04T07:59:00Z">
        <w:r>
          <w:rPr>
            <w:rFonts w:ascii="Arial" w:hAnsi="Arial" w:cs="Arial"/>
            <w:b/>
            <w:bCs/>
            <w:color w:val="000000" w:themeColor="text1"/>
            <w:sz w:val="24"/>
            <w:szCs w:val="24"/>
          </w:rPr>
          <w:t>Bisulfite sequencing</w:t>
        </w:r>
      </w:ins>
      <w:ins w:id="1101" w:author="Irina Lazar" w:date="2020-11-05T10:44:00Z">
        <w:r w:rsidR="00104FC3">
          <w:rPr>
            <w:rFonts w:ascii="Arial" w:hAnsi="Arial" w:cs="Arial"/>
            <w:b/>
            <w:bCs/>
            <w:color w:val="000000" w:themeColor="text1"/>
            <w:sz w:val="24"/>
            <w:szCs w:val="24"/>
          </w:rPr>
          <w:t xml:space="preserve"> (BS)</w:t>
        </w:r>
      </w:ins>
    </w:p>
    <w:p w14:paraId="45ADE8AF" w14:textId="00D9524C" w:rsidR="009F18C2" w:rsidRDefault="00494984">
      <w:pPr>
        <w:spacing w:before="0"/>
        <w:rPr>
          <w:ins w:id="1102" w:author="Irina Lazar" w:date="2020-11-05T12:59:00Z"/>
          <w:rFonts w:ascii="Arial" w:hAnsi="Arial" w:cs="Arial"/>
          <w:b/>
        </w:rPr>
        <w:pPrChange w:id="1103" w:author="Irina Lazar" w:date="2020-11-06T12:05:00Z">
          <w:pPr/>
        </w:pPrChange>
      </w:pPr>
      <w:bookmarkStart w:id="1104" w:name="quality-control-and-alignment-1"/>
      <w:r>
        <w:rPr>
          <w:rFonts w:ascii="Arial" w:hAnsi="Arial" w:cs="Arial"/>
          <w:bCs/>
          <w:i/>
        </w:rPr>
        <w:t>Quality control and alignment</w:t>
      </w:r>
      <w:bookmarkEnd w:id="1104"/>
      <w:r>
        <w:rPr>
          <w:rFonts w:ascii="Arial" w:hAnsi="Arial" w:cs="Arial"/>
          <w:bCs/>
          <w:i/>
        </w:rPr>
        <w:t>:</w:t>
      </w:r>
      <w:r>
        <w:rPr>
          <w:rFonts w:ascii="Arial" w:hAnsi="Arial" w:cs="Arial"/>
          <w:b/>
          <w:bCs/>
        </w:rPr>
        <w:t xml:space="preserve"> </w:t>
      </w:r>
      <w:r>
        <w:rPr>
          <w:rFonts w:ascii="Arial" w:hAnsi="Arial" w:cs="Arial"/>
        </w:rPr>
        <w:t xml:space="preserve">BS paired-end data for PND7, PND14, and PNW8 (adults) were obtained from GEO accession GSE49623 </w:t>
      </w:r>
      <w:r>
        <w:fldChar w:fldCharType="begin" w:fldLock="1"/>
      </w:r>
      <w:r>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cells.","type":"article-journal","volume":"29"},"uris":["http://www.mendeley.com/documents/?uuid=095420d7-c539-49c9-9a60-ce3b20536421"]}],"mendeley":{"formattedCitation":"(Hammoud et al., 2015)","plainTextFormattedCitation":"(Hammoud et al., 2015)","previouslyFormattedCitation":"(Hammoud et al., 2015)"},"properties":{"noteIndex":0},"schema":"https://github.com/citation-style-language/schema/raw/master/csl-citation.json"}</w:instrText>
      </w:r>
      <w:r>
        <w:fldChar w:fldCharType="separate"/>
      </w:r>
      <w:bookmarkStart w:id="1105" w:name="__Fieldmark__14817_2742609292"/>
      <w:r>
        <w:rPr>
          <w:rFonts w:ascii="Arial" w:hAnsi="Arial" w:cs="Arial"/>
          <w:noProof/>
        </w:rPr>
        <w:t>(</w:t>
      </w:r>
      <w:bookmarkStart w:id="1106" w:name="__Fieldmark__7653_2742609292"/>
      <w:r>
        <w:rPr>
          <w:rFonts w:ascii="Arial" w:hAnsi="Arial" w:cs="Arial"/>
          <w:noProof/>
        </w:rPr>
        <w:t>H</w:t>
      </w:r>
      <w:bookmarkStart w:id="1107" w:name="__Fieldmark__3872_2742609292"/>
      <w:r>
        <w:rPr>
          <w:rFonts w:ascii="Arial" w:hAnsi="Arial" w:cs="Arial"/>
          <w:noProof/>
        </w:rPr>
        <w:t>ammoud et al., 2015)</w:t>
      </w:r>
      <w:r>
        <w:fldChar w:fldCharType="end"/>
      </w:r>
      <w:bookmarkEnd w:id="1105"/>
      <w:bookmarkEnd w:id="1106"/>
      <w:bookmarkEnd w:id="1107"/>
      <w:r>
        <w:rPr>
          <w:rFonts w:ascii="Arial" w:hAnsi="Arial" w:cs="Arial"/>
        </w:rPr>
        <w:t xml:space="preserve">. FASTQ files were obtained using fastq-dump </w:t>
      </w:r>
      <w:r w:rsidR="00C26D4B">
        <w:fldChar w:fldCharType="begin"/>
      </w:r>
      <w:r w:rsidR="00C26D4B">
        <w:instrText xml:space="preserve"> HYPERLINK "http://ncbi.github.io/sra-tools" \h </w:instrText>
      </w:r>
      <w:r w:rsidR="00C26D4B">
        <w:fldChar w:fldCharType="end"/>
      </w:r>
      <w:r>
        <w:rPr>
          <w:rFonts w:ascii="Arial" w:hAnsi="Arial" w:cs="Arial"/>
        </w:rPr>
        <w:t xml:space="preserve">(version 2.10.8), and different runs were merged. FASTQ files were assessed for quality using FastQC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1108" w:name="__Fieldmark__14835_2742609292"/>
      <w:r>
        <w:rPr>
          <w:rFonts w:ascii="Arial" w:hAnsi="Arial" w:cs="Arial"/>
          <w:noProof/>
        </w:rPr>
        <w:t>(</w:t>
      </w:r>
      <w:bookmarkStart w:id="1109" w:name="__Fieldmark__7660_2742609292"/>
      <w:r>
        <w:rPr>
          <w:rFonts w:ascii="Arial" w:hAnsi="Arial" w:cs="Arial"/>
          <w:noProof/>
        </w:rPr>
        <w:t>A</w:t>
      </w:r>
      <w:bookmarkStart w:id="1110" w:name="__Fieldmark__3877_2742609292"/>
      <w:r>
        <w:rPr>
          <w:rFonts w:ascii="Arial" w:hAnsi="Arial" w:cs="Arial"/>
          <w:noProof/>
        </w:rPr>
        <w:t>n</w:t>
      </w:r>
      <w:bookmarkStart w:id="1111" w:name="__Fieldmark__2204_2468994659"/>
      <w:r>
        <w:rPr>
          <w:rFonts w:ascii="Arial" w:hAnsi="Arial" w:cs="Arial"/>
          <w:noProof/>
        </w:rPr>
        <w:t>drews et al., 2012)</w:t>
      </w:r>
      <w:r>
        <w:fldChar w:fldCharType="end"/>
      </w:r>
      <w:bookmarkEnd w:id="1108"/>
      <w:bookmarkEnd w:id="1109"/>
      <w:bookmarkEnd w:id="1110"/>
      <w:bookmarkEnd w:id="1111"/>
      <w:r>
        <w:rPr>
          <w:rFonts w:ascii="Arial" w:hAnsi="Arial" w:cs="Arial"/>
        </w:rPr>
        <w:t xml:space="preserve"> (version 0.11.8). QC was performed using TrimGalore </w:t>
      </w:r>
      <w:r>
        <w:fldChar w:fldCharType="begin" w:fldLock="1"/>
      </w:r>
      <w:r w:rsidR="001C6CED">
        <w:instrText>ADDIN CSL_CITATION {"citationItems":[{"id":"ITEM-1","itemData":{"abstract":"A wrapper tool around Cutadapt and FastQC to consistently apply quality and adapter trimming to FastQ files, with some extra functionality for MspI-digested RRBS-type (Reduced Representation Bisufite-Seq) libraries.","author":[{"dropping-particle":"","family":"Krueger","given":"Felix","non-dropping-particle":"","parse-names":false,"suffix":""}],"id":"ITEM-1","issued":{"date-parts":[["2015","3"]]},"publisher-place":"Babraham, UK","title":"Trim Galore. A wrapper tool around Cutadapt and FastQC to consistently apply quality and adapter trimming to FastQ files, www.bioinformatics.babraham.ac.uk/projects/trim_galore/","type":"article-journal"},"uris":["http://www.mendeley.com/documents/?uuid=11affa7f-55e7-4952-915b-b7abc991a675"]}],"mendeley":{"formattedCitation":"(Krueger, 2015)","plainTextFormattedCitation":"(Krueger, 2015)","previouslyFormattedCitation":"(Krueger, 2015)"},"properties":{"noteIndex":0},"schema":"https://github.com/citation-style-language/schema/raw/master/csl-citation.json"}</w:instrText>
      </w:r>
      <w:r>
        <w:fldChar w:fldCharType="separate"/>
      </w:r>
      <w:bookmarkStart w:id="1112" w:name="__Fieldmark__14850_2742609292"/>
      <w:bookmarkStart w:id="1113" w:name="__Fieldmark__7671_2742609292"/>
      <w:bookmarkStart w:id="1114" w:name="__Fieldmark__3884_2742609292"/>
      <w:bookmarkStart w:id="1115" w:name="__Fieldmark__2210_2468994659"/>
      <w:r w:rsidR="00373B5F" w:rsidRPr="00373B5F">
        <w:rPr>
          <w:rFonts w:ascii="Arial" w:hAnsi="Arial" w:cs="Arial"/>
          <w:noProof/>
        </w:rPr>
        <w:t>(Krueger, 2015)</w:t>
      </w:r>
      <w:r>
        <w:fldChar w:fldCharType="end"/>
      </w:r>
      <w:bookmarkEnd w:id="1112"/>
      <w:bookmarkEnd w:id="1113"/>
      <w:bookmarkEnd w:id="1114"/>
      <w:bookmarkEnd w:id="1115"/>
      <w:r>
        <w:rPr>
          <w:rFonts w:ascii="Arial" w:hAnsi="Arial" w:cs="Arial"/>
        </w:rPr>
        <w:t xml:space="preserve"> (version 0.6.4_dev) in PE mode (--paired), trimming adapters, low-quality ends (-q 30) and discarding trimmed reads shorter than 30 bp (--length 30). Alignment of the QC data was performed using Bismark </w:t>
      </w:r>
      <w:r>
        <w:fldChar w:fldCharType="begin" w:fldLock="1"/>
      </w:r>
      <w:r>
        <w:instrText>ADDIN CSL_CITATION {"citationItems":[{"id":"ITEM-1","itemData":{"DOI":"10.1093/bioinformatics/btr167","author":[{"dropping-particle":"","family":"Krueger","given":"Felix","non-dropping-particle":"","parse-names":false,"suffix":""},{"dropping-particle":"","family":"Andrews","given":"Simon R","non-dropping-particle":"","parse-names":false,"suffix":""}],"container-title":"Bioinformatics","id":"ITEM-1","issue":"11","issued":{"date-parts":[["2011","4"]]},"page":"1571-1572","publisher":"Oxford University Press ({OUP})","title":"Bismark: a flexible aligner and methylation caller for Bisulfite-Seq applications","type":"article-journal","volume":"27"},"uris":["http://www.mendeley.com/documents/?uuid=0bfe763b-694f-47d9-a419-7ca22e0b9adb"]}],"mendeley":{"formattedCitation":"(Krueger and Andrews, 2011)","plainTextFormattedCitation":"(Krueger and Andrews, 2011)","previouslyFormattedCitation":"(Krueger and Andrews, 2011)"},"properties":{"noteIndex":0},"schema":"https://github.com/citation-style-language/schema/raw/master/csl-citation.json"}</w:instrText>
      </w:r>
      <w:r>
        <w:fldChar w:fldCharType="separate"/>
      </w:r>
      <w:bookmarkStart w:id="1116" w:name="__Fieldmark__14865_2742609292"/>
      <w:r>
        <w:rPr>
          <w:rFonts w:ascii="Arial" w:hAnsi="Arial" w:cs="Arial"/>
          <w:noProof/>
        </w:rPr>
        <w:t>(</w:t>
      </w:r>
      <w:bookmarkStart w:id="1117" w:name="__Fieldmark__7682_2742609292"/>
      <w:r>
        <w:rPr>
          <w:rFonts w:ascii="Arial" w:hAnsi="Arial" w:cs="Arial"/>
          <w:noProof/>
        </w:rPr>
        <w:t>K</w:t>
      </w:r>
      <w:bookmarkStart w:id="1118" w:name="__Fieldmark__3893_2742609292"/>
      <w:r>
        <w:rPr>
          <w:rFonts w:ascii="Arial" w:hAnsi="Arial" w:cs="Arial"/>
          <w:noProof/>
        </w:rPr>
        <w:t>r</w:t>
      </w:r>
      <w:bookmarkStart w:id="1119" w:name="__Fieldmark__2218_2468994659"/>
      <w:r>
        <w:rPr>
          <w:rFonts w:ascii="Arial" w:hAnsi="Arial" w:cs="Arial"/>
          <w:noProof/>
        </w:rPr>
        <w:t>ueger and Andrews, 2011)</w:t>
      </w:r>
      <w:r>
        <w:fldChar w:fldCharType="end"/>
      </w:r>
      <w:bookmarkEnd w:id="1116"/>
      <w:bookmarkEnd w:id="1117"/>
      <w:bookmarkEnd w:id="1118"/>
      <w:bookmarkEnd w:id="1119"/>
      <w:r>
        <w:rPr>
          <w:rFonts w:ascii="Arial" w:hAnsi="Arial" w:cs="Arial"/>
        </w:rPr>
        <w:t xml:space="preserve"> (version 0.22.3) on a GRCm38 index built using bismark_genome_preparation (version 0.17.0). Methylation information for individual cytosines was extracted using the bismark_methylation_extractor tool from the Bismark package (version 0.22.3).</w:t>
      </w:r>
      <w:bookmarkStart w:id="1120" w:name="figures"/>
    </w:p>
    <w:p w14:paraId="5592D548" w14:textId="199D6164" w:rsidR="00141FE2" w:rsidRDefault="00494984" w:rsidP="005C5124">
      <w:pPr>
        <w:rPr>
          <w:rFonts w:ascii="Arial" w:hAnsi="Arial" w:cs="Arial"/>
          <w:b/>
        </w:rPr>
      </w:pPr>
      <w:r>
        <w:rPr>
          <w:rFonts w:ascii="Arial" w:hAnsi="Arial" w:cs="Arial"/>
          <w:b/>
        </w:rPr>
        <w:t>Figures</w:t>
      </w:r>
      <w:bookmarkEnd w:id="1120"/>
    </w:p>
    <w:p w14:paraId="7D0D0059" w14:textId="4D1B439F" w:rsidR="00141FE2" w:rsidRDefault="00494984">
      <w:pPr>
        <w:spacing w:before="0" w:after="240"/>
      </w:pPr>
      <w:r>
        <w:rPr>
          <w:rFonts w:ascii="Arial" w:hAnsi="Arial" w:cs="Arial"/>
        </w:rPr>
        <w:lastRenderedPageBreak/>
        <w:t xml:space="preserve">All figures in this study were generated using ggplot2 </w:t>
      </w:r>
      <w:r>
        <w:fldChar w:fldCharType="begin" w:fldLock="1"/>
      </w:r>
      <w:r>
        <w:instrText>ADDIN CSL_CITATION {"citationItems":[{"id":"ITEM-1","itemData":{"ISBN":"978-3-319-24277-4","author":[{"dropping-particle":"","family":"Wickham","given":"Hadley","non-dropping-particle":"","parse-names":false,"suffix":""}],"id":"ITEM-1","issued":{"date-parts":[["2016"]]},"publisher":"Springer-Verlag New York","title":"ggplot2: Elegant Graphics for Data Analysis","type":"book"},"uris":["http://www.mendeley.com/documents/?uuid=f34a21e2-f467-4d8f-98cd-fb3d80ec670d"]}],"mendeley":{"formattedCitation":"(Wickham, 2016)","plainTextFormattedCitation":"(Wickham, 2016)","previouslyFormattedCitation":"(Wickham, 2016)"},"properties":{"noteIndex":0},"schema":"https://github.com/citation-style-language/schema/raw/master/csl-citation.json"}</w:instrText>
      </w:r>
      <w:r>
        <w:fldChar w:fldCharType="separate"/>
      </w:r>
      <w:bookmarkStart w:id="1121" w:name="__Fieldmark__14885_2742609292"/>
      <w:r>
        <w:rPr>
          <w:rFonts w:ascii="Arial" w:hAnsi="Arial" w:cs="Arial"/>
          <w:noProof/>
        </w:rPr>
        <w:t>(</w:t>
      </w:r>
      <w:bookmarkStart w:id="1122" w:name="__Fieldmark__7698_2742609292"/>
      <w:r>
        <w:rPr>
          <w:rFonts w:ascii="Arial" w:hAnsi="Arial" w:cs="Arial"/>
          <w:noProof/>
        </w:rPr>
        <w:t>W</w:t>
      </w:r>
      <w:bookmarkStart w:id="1123" w:name="__Fieldmark__3909_2742609292"/>
      <w:r>
        <w:rPr>
          <w:rFonts w:ascii="Arial" w:hAnsi="Arial" w:cs="Arial"/>
          <w:noProof/>
        </w:rPr>
        <w:t>i</w:t>
      </w:r>
      <w:bookmarkStart w:id="1124" w:name="__Fieldmark__2236_2468994659"/>
      <w:r>
        <w:rPr>
          <w:rFonts w:ascii="Arial" w:hAnsi="Arial" w:cs="Arial"/>
          <w:noProof/>
        </w:rPr>
        <w:t>ckham, 2016)</w:t>
      </w:r>
      <w:r>
        <w:fldChar w:fldCharType="end"/>
      </w:r>
      <w:bookmarkEnd w:id="1121"/>
      <w:bookmarkEnd w:id="1122"/>
      <w:bookmarkEnd w:id="1123"/>
      <w:bookmarkEnd w:id="1124"/>
      <w:r>
        <w:rPr>
          <w:rFonts w:ascii="Arial" w:hAnsi="Arial" w:cs="Arial"/>
        </w:rPr>
        <w:t>, EnrichedHeatmap</w:t>
      </w:r>
      <w:ins w:id="1125" w:author="Irina Lazar" w:date="2020-11-05T13:00:00Z">
        <w:r w:rsidR="009F18C2">
          <w:rPr>
            <w:rFonts w:ascii="Arial" w:hAnsi="Arial" w:cs="Arial"/>
          </w:rPr>
          <w:t xml:space="preserve"> </w:t>
        </w:r>
        <w:r w:rsidR="009F18C2">
          <w:rPr>
            <w:rFonts w:ascii="Arial" w:hAnsi="Arial" w:cs="Arial"/>
          </w:rPr>
          <w:fldChar w:fldCharType="begin" w:fldLock="1"/>
        </w:r>
      </w:ins>
      <w:r w:rsidR="00C13640">
        <w:rPr>
          <w:rFonts w:ascii="Arial" w:hAnsi="Arial" w:cs="Arial"/>
        </w:rPr>
        <w:instrText>ADDIN CSL_CITATION {"citationItems":[{"id":"ITEM-1","itemData":{"DOI":"10.1186/s12864-018-4625-x","ISSN":"14712164","PMID":"29618320","abstract":"Background: High-throughput sequencing data are dramatically increasing in volume. Thus, there is urgent need for efficient tools to perform fast and integrative analysis of multiple data types. Enriched heatmap is a specific form of heatmap that visualizes how genomic signals are enriched over specific target regions. It is commonly used and efficient at revealing enrichment patterns especially for high dimensional genomic and epigenomic datasets. Results: We present a new R package named EnrichedHeatmap that efficiently visualizes genomic signal enrichment. It provides advanced solutions for normalizing genomic signals within target regions as well as offering highly customizable visualizations. The major advantage of EnrichedHeatmap is the ability to conveniently generate parallel heatmaps as well as complex annotations, which makes it easy to integrate and visualize comprehensive overviews of the patterns and associations within and between complex datasets. Conclusions:EnrichedHeatmap facilitates comprehensive understanding of high dimensional genomic and epigenomic data. The power of EnrichedHeatmap is demonstrated by visualization of the complex associations between DNA methylation, gene expression and various histone modifications.","author":[{"dropping-particle":"","family":"Gu","given":"Zuguang","non-dropping-particle":"","parse-names":false,"suffix":""},{"dropping-particle":"","family":"Eils","given":"Roland","non-dropping-particle":"","parse-names":false,"suffix":""},{"dropping-particle":"","family":"Schlesner","given":"Matthias","non-dropping-particle":"","parse-names":false,"suffix":""},{"dropping-particle":"","family":"Ishaque","given":"Naveed","non-dropping-particle":"","parse-names":false,"suffix":""}],"container-title":"BMC Genomics","id":"ITEM-1","issue":"1","issued":{"date-parts":[["2018","4","4"]]},"page":"234","publisher":"BioMed Central Ltd.","title":"EnrichedHeatmap: An R/Bioconductor package for comprehensive visualization of genomic signal associations","type":"article-journal","volume":"19"},"uris":["http://www.mendeley.com/documents/?uuid=57b8b592-efe5-3cd5-aac2-4584fced5129"]}],"mendeley":{"formattedCitation":"(Gu et al., 2018)","plainTextFormattedCitation":"(Gu et al., 2018)","previouslyFormattedCitation":"(Gu et al., 2018)"},"properties":{"noteIndex":0},"schema":"https://github.com/citation-style-language/schema/raw/master/csl-citation.json"}</w:instrText>
      </w:r>
      <w:r w:rsidR="009F18C2">
        <w:rPr>
          <w:rFonts w:ascii="Arial" w:hAnsi="Arial" w:cs="Arial"/>
        </w:rPr>
        <w:fldChar w:fldCharType="separate"/>
      </w:r>
      <w:r w:rsidR="009F18C2" w:rsidRPr="009F18C2">
        <w:rPr>
          <w:rFonts w:ascii="Arial" w:hAnsi="Arial" w:cs="Arial"/>
          <w:noProof/>
        </w:rPr>
        <w:t>(Gu et al., 2018)</w:t>
      </w:r>
      <w:ins w:id="1126" w:author="Irina Lazar" w:date="2020-11-05T13:00:00Z">
        <w:r w:rsidR="009F18C2">
          <w:rPr>
            <w:rFonts w:ascii="Arial" w:hAnsi="Arial" w:cs="Arial"/>
          </w:rPr>
          <w:fldChar w:fldCharType="end"/>
        </w:r>
      </w:ins>
      <w:r>
        <w:rPr>
          <w:rFonts w:ascii="Arial" w:hAnsi="Arial" w:cs="Arial"/>
        </w:rPr>
        <w:t xml:space="preserve">, and ComplexHeatmap </w:t>
      </w:r>
      <w:r>
        <w:fldChar w:fldCharType="begin" w:fldLock="1"/>
      </w:r>
      <w:r>
        <w:instrText>ADDIN CSL_CITATION {"citationItems":[{"id":"ITEM-1","itemData":{"DOI":"10.1093/bioinformatics/btw313","author":[{"dropping-particle":"","family":"Gu","given":"Zuguang","non-dropping-particle":"","parse-names":false,"suffix":""},{"dropping-particle":"","family":"Eils","given":"Roland","non-dropping-particle":"","parse-names":false,"suffix":""},{"dropping-particle":"","family":"Schlesner","given":"Matthias","non-dropping-particle":"","parse-names":false,"suffix":""}],"container-title":"Bioinformatics","id":"ITEM-1","issue":"18","issued":{"date-parts":[["2016","5"]]},"page":"2847-2849","publisher":"Oxford University Press ({OUP})","title":"Complex heatmaps reveal patterns and correlations in multidimensional genomic data","type":"article-journal","volume":"32"},"uris":["http://www.mendeley.com/documents/?uuid=3a5d841e-21f6-4bd7-970e-8f9f67a0d196"]}],"mendeley":{"formattedCitation":"(Gu et al., 2016)","plainTextFormattedCitation":"(Gu et al., 2016)","previouslyFormattedCitation":"(Gu et al., 2016)"},"properties":{"noteIndex":0},"schema":"https://github.com/citation-style-language/schema/raw/master/csl-citation.json"}</w:instrText>
      </w:r>
      <w:r>
        <w:fldChar w:fldCharType="separate"/>
      </w:r>
      <w:bookmarkStart w:id="1127" w:name="__Fieldmark__14916_2742609292"/>
      <w:r>
        <w:rPr>
          <w:rFonts w:ascii="Arial" w:hAnsi="Arial" w:cs="Arial"/>
          <w:noProof/>
        </w:rPr>
        <w:t>(</w:t>
      </w:r>
      <w:bookmarkStart w:id="1128" w:name="__Fieldmark__7742_2742609292"/>
      <w:r>
        <w:rPr>
          <w:rFonts w:ascii="Arial" w:hAnsi="Arial" w:cs="Arial"/>
          <w:noProof/>
        </w:rPr>
        <w:t>G</w:t>
      </w:r>
      <w:bookmarkStart w:id="1129" w:name="__Fieldmark__3940_2742609292"/>
      <w:r>
        <w:rPr>
          <w:rFonts w:ascii="Arial" w:hAnsi="Arial" w:cs="Arial"/>
          <w:noProof/>
        </w:rPr>
        <w:t>u</w:t>
      </w:r>
      <w:bookmarkStart w:id="1130" w:name="__Fieldmark__2265_2468994659"/>
      <w:r>
        <w:rPr>
          <w:rFonts w:ascii="Arial" w:hAnsi="Arial" w:cs="Arial"/>
          <w:noProof/>
        </w:rPr>
        <w:t xml:space="preserve"> et al., 2016)</w:t>
      </w:r>
      <w:r>
        <w:fldChar w:fldCharType="end"/>
      </w:r>
      <w:bookmarkEnd w:id="1127"/>
      <w:bookmarkEnd w:id="1128"/>
      <w:bookmarkEnd w:id="1129"/>
      <w:bookmarkEnd w:id="1130"/>
      <w:r>
        <w:rPr>
          <w:rFonts w:ascii="Arial" w:hAnsi="Arial" w:cs="Arial"/>
        </w:rPr>
        <w:t xml:space="preserve"> packages, and using base plotting functions in R. Genomic tracks were generated in IGV and color coded in Inkscape.</w:t>
      </w:r>
    </w:p>
    <w:p w14:paraId="76D34453" w14:textId="0F355F4F" w:rsidR="00141FE2" w:rsidRDefault="00494984">
      <w:pPr>
        <w:spacing w:before="0" w:after="240"/>
        <w:rPr>
          <w:rFonts w:ascii="Arial" w:hAnsi="Arial" w:cs="Arial"/>
        </w:rPr>
      </w:pPr>
      <w:r>
        <w:rPr>
          <w:rFonts w:ascii="Arial" w:hAnsi="Arial" w:cs="Arial"/>
          <w:b/>
        </w:rPr>
        <w:t>Author</w:t>
      </w:r>
      <w:ins w:id="1131" w:author="Isabelle Mansuy" w:date="2020-11-01T17:40:00Z">
        <w:r w:rsidR="000049F2">
          <w:rPr>
            <w:rFonts w:ascii="Arial" w:hAnsi="Arial" w:cs="Arial"/>
            <w:b/>
          </w:rPr>
          <w:t>s</w:t>
        </w:r>
      </w:ins>
      <w:r>
        <w:rPr>
          <w:rFonts w:ascii="Arial" w:hAnsi="Arial" w:cs="Arial"/>
          <w:b/>
        </w:rPr>
        <w:t xml:space="preserve"> contribution: </w:t>
      </w:r>
      <w:r>
        <w:rPr>
          <w:rFonts w:ascii="Arial" w:hAnsi="Arial" w:cs="Arial"/>
        </w:rPr>
        <w:t>ILC</w:t>
      </w:r>
      <w:commentRangeStart w:id="1132"/>
      <w:r>
        <w:rPr>
          <w:rFonts w:ascii="Arial" w:hAnsi="Arial" w:cs="Arial"/>
        </w:rPr>
        <w:t xml:space="preserve"> </w:t>
      </w:r>
      <w:commentRangeEnd w:id="1132"/>
      <w:r w:rsidR="00FD3641">
        <w:rPr>
          <w:rStyle w:val="CommentReference"/>
        </w:rPr>
        <w:commentReference w:id="1132"/>
      </w:r>
      <w:r>
        <w:rPr>
          <w:rFonts w:ascii="Arial" w:hAnsi="Arial" w:cs="Arial"/>
        </w:rPr>
        <w:t>and IMM designed and conceived the study. ILC performed all RNA-seq, ICC and ATAC-seq experiments</w:t>
      </w:r>
      <w:ins w:id="1133" w:author="Isabelle Mansuy" w:date="2020-11-01T17:40:00Z">
        <w:r w:rsidR="000049F2">
          <w:rPr>
            <w:rFonts w:ascii="Arial" w:hAnsi="Arial" w:cs="Arial"/>
          </w:rPr>
          <w:t xml:space="preserve">. </w:t>
        </w:r>
      </w:ins>
      <w:r>
        <w:rPr>
          <w:rFonts w:ascii="Arial" w:hAnsi="Arial" w:cs="Arial"/>
        </w:rPr>
        <w:t>DKT analyzed the RNA-seq, ATAC-seq, ChIP-seq and BS data</w:t>
      </w:r>
      <w:r w:rsidR="00F23E10">
        <w:rPr>
          <w:rFonts w:ascii="Arial" w:hAnsi="Arial" w:cs="Arial"/>
        </w:rPr>
        <w:t>,</w:t>
      </w:r>
      <w:r>
        <w:rPr>
          <w:rFonts w:ascii="Arial" w:hAnsi="Arial" w:cs="Arial"/>
        </w:rPr>
        <w:t xml:space="preserve"> with significant support from PLG. ILC and DKT prepared figures. ILC interpreted the data with significant input from DKT, PLG and IMM. ILC and</w:t>
      </w:r>
      <w:commentRangeStart w:id="1134"/>
      <w:commentRangeStart w:id="1135"/>
      <w:r>
        <w:rPr>
          <w:rFonts w:ascii="Arial" w:hAnsi="Arial" w:cs="Arial"/>
        </w:rPr>
        <w:t xml:space="preserve"> DKT </w:t>
      </w:r>
      <w:commentRangeEnd w:id="1134"/>
      <w:r w:rsidR="00D52448">
        <w:rPr>
          <w:rStyle w:val="CommentReference"/>
        </w:rPr>
        <w:commentReference w:id="1134"/>
      </w:r>
      <w:commentRangeEnd w:id="1135"/>
      <w:r w:rsidR="006D76AE">
        <w:rPr>
          <w:rStyle w:val="CommentReference"/>
        </w:rPr>
        <w:commentReference w:id="1135"/>
      </w:r>
      <w:r>
        <w:rPr>
          <w:rFonts w:ascii="Arial" w:hAnsi="Arial" w:cs="Arial"/>
        </w:rPr>
        <w:t xml:space="preserve">wrote the manuscript, with significant input from PLG and IMM. </w:t>
      </w:r>
      <w:r>
        <w:rPr>
          <w:rFonts w:ascii="Calibri" w:hAnsi="Calibri"/>
        </w:rPr>
        <w:t>﻿</w:t>
      </w:r>
      <w:commentRangeStart w:id="1136"/>
      <w:commentRangeStart w:id="1137"/>
      <w:r>
        <w:rPr>
          <w:rFonts w:ascii="Arial" w:hAnsi="Arial" w:cs="Arial"/>
        </w:rPr>
        <w:t xml:space="preserve">All authors read and accepted the final version of the manuscript. </w:t>
      </w:r>
      <w:commentRangeEnd w:id="1136"/>
      <w:r w:rsidR="00D52448">
        <w:rPr>
          <w:rStyle w:val="CommentReference"/>
        </w:rPr>
        <w:commentReference w:id="1136"/>
      </w:r>
      <w:commentRangeEnd w:id="1137"/>
      <w:r w:rsidR="00CB2C8D">
        <w:rPr>
          <w:rStyle w:val="CommentReference"/>
        </w:rPr>
        <w:commentReference w:id="1137"/>
      </w:r>
    </w:p>
    <w:p w14:paraId="21F116DF" w14:textId="2D22B12B" w:rsidR="00141FE2" w:rsidRDefault="00494984">
      <w:pPr>
        <w:spacing w:before="0" w:after="240"/>
      </w:pPr>
      <w:r>
        <w:rPr>
          <w:rFonts w:ascii="Arial" w:hAnsi="Arial" w:cs="Arial"/>
          <w:b/>
        </w:rPr>
        <w:t xml:space="preserve">Acknowledgments: </w:t>
      </w:r>
      <w:r>
        <w:rPr>
          <w:rFonts w:ascii="Arial" w:hAnsi="Arial" w:cs="Arial"/>
        </w:rPr>
        <w:t xml:space="preserve">We thank Martin Roszkowski and </w:t>
      </w:r>
      <w:commentRangeStart w:id="1138"/>
      <w:commentRangeStart w:id="1139"/>
      <w:r>
        <w:rPr>
          <w:rFonts w:ascii="Arial" w:hAnsi="Arial" w:cs="Arial"/>
        </w:rPr>
        <w:t xml:space="preserve">Francesca Manuella </w:t>
      </w:r>
      <w:commentRangeEnd w:id="1138"/>
      <w:r w:rsidR="00132690">
        <w:rPr>
          <w:rStyle w:val="CommentReference"/>
        </w:rPr>
        <w:commentReference w:id="1138"/>
      </w:r>
      <w:commentRangeEnd w:id="1139"/>
      <w:r w:rsidR="006E6B79">
        <w:rPr>
          <w:rStyle w:val="CommentReference"/>
        </w:rPr>
        <w:commentReference w:id="1139"/>
      </w:r>
      <w:r>
        <w:rPr>
          <w:rFonts w:ascii="Arial" w:hAnsi="Arial" w:cs="Arial"/>
        </w:rPr>
        <w:t xml:space="preserve">for </w:t>
      </w:r>
      <w:del w:id="1140" w:author="Irina Lazar" w:date="2020-11-09T13:15:00Z">
        <w:r w:rsidDel="0098143F">
          <w:rPr>
            <w:rFonts w:ascii="Arial" w:hAnsi="Arial" w:cs="Arial"/>
          </w:rPr>
          <w:delText>assisting with</w:delText>
        </w:r>
      </w:del>
      <w:ins w:id="1141" w:author="Irina Lazar" w:date="2020-11-09T13:15:00Z">
        <w:r w:rsidR="0098143F">
          <w:rPr>
            <w:rFonts w:ascii="Arial" w:hAnsi="Arial" w:cs="Arial"/>
          </w:rPr>
          <w:t>taking care of</w:t>
        </w:r>
      </w:ins>
      <w:r>
        <w:rPr>
          <w:rFonts w:ascii="Arial" w:hAnsi="Arial" w:cs="Arial"/>
        </w:rPr>
        <w:t xml:space="preserve"> the </w:t>
      </w:r>
      <w:ins w:id="1142" w:author="Irina Lazar" w:date="2020-11-09T13:15:00Z">
        <w:r w:rsidR="0098143F">
          <w:rPr>
            <w:rFonts w:ascii="Arial" w:hAnsi="Arial" w:cs="Arial"/>
          </w:rPr>
          <w:t xml:space="preserve">animal </w:t>
        </w:r>
      </w:ins>
      <w:r>
        <w:rPr>
          <w:rFonts w:ascii="Arial" w:hAnsi="Arial" w:cs="Arial"/>
        </w:rPr>
        <w:t xml:space="preserve">breedings, </w:t>
      </w:r>
      <w:r>
        <w:rPr>
          <w:rFonts w:ascii="Calibri" w:hAnsi="Calibri"/>
        </w:rPr>
        <w:t>﻿</w:t>
      </w:r>
      <w:r>
        <w:rPr>
          <w:rFonts w:ascii="Arial" w:hAnsi="Arial" w:cs="Arial"/>
        </w:rPr>
        <w:t xml:space="preserve">Yvonne Zipfel for animal care, Silvia Schelbert and Alberto Corcoba for taking care of the animal licenses and lab organization. We thank Rodrigo Arzate for conceptual support and critical reading of the manuscript. We thank Catherine Aquino and Emilio Yángüez from the </w:t>
      </w:r>
      <w:r w:rsidR="00A61CA0">
        <w:rPr>
          <w:rFonts w:ascii="Arial" w:hAnsi="Arial" w:cs="Arial"/>
        </w:rPr>
        <w:t>F</w:t>
      </w:r>
      <w:ins w:id="1143" w:author="Tanwar  Deepak Kumar" w:date="2020-11-04T08:04:00Z">
        <w:r w:rsidR="00B40208">
          <w:rPr>
            <w:rFonts w:ascii="Arial" w:hAnsi="Arial" w:cs="Arial"/>
          </w:rPr>
          <w:t xml:space="preserve">unctional </w:t>
        </w:r>
      </w:ins>
      <w:r w:rsidR="00A61CA0">
        <w:rPr>
          <w:rFonts w:ascii="Arial" w:hAnsi="Arial" w:cs="Arial"/>
        </w:rPr>
        <w:t>G</w:t>
      </w:r>
      <w:ins w:id="1144" w:author="Tanwar  Deepak Kumar" w:date="2020-11-04T08:04:00Z">
        <w:r w:rsidR="00B40208">
          <w:rPr>
            <w:rFonts w:ascii="Arial" w:hAnsi="Arial" w:cs="Arial"/>
          </w:rPr>
          <w:t xml:space="preserve">enomics </w:t>
        </w:r>
      </w:ins>
      <w:r w:rsidR="00A61CA0">
        <w:rPr>
          <w:rFonts w:ascii="Arial" w:hAnsi="Arial" w:cs="Arial"/>
        </w:rPr>
        <w:t>C</w:t>
      </w:r>
      <w:ins w:id="1145" w:author="Tanwar  Deepak Kumar" w:date="2020-11-04T08:04:00Z">
        <w:r w:rsidR="00B40208">
          <w:rPr>
            <w:rFonts w:ascii="Arial" w:hAnsi="Arial" w:cs="Arial"/>
          </w:rPr>
          <w:t>enter</w:t>
        </w:r>
      </w:ins>
      <w:r>
        <w:rPr>
          <w:rFonts w:ascii="Arial" w:hAnsi="Arial" w:cs="Arial"/>
        </w:rPr>
        <w:t xml:space="preserve"> Zurich for support and advice with </w:t>
      </w:r>
      <w:ins w:id="1146" w:author="Isabelle Mansuy" w:date="2020-11-01T17:37:00Z">
        <w:r w:rsidR="00132690">
          <w:rPr>
            <w:rFonts w:ascii="Arial" w:hAnsi="Arial" w:cs="Arial"/>
          </w:rPr>
          <w:t>librar</w:t>
        </w:r>
      </w:ins>
      <w:ins w:id="1147" w:author="Irina Lazar" w:date="2020-11-04T12:06:00Z">
        <w:r w:rsidR="003A26AB">
          <w:rPr>
            <w:rFonts w:ascii="Arial" w:hAnsi="Arial" w:cs="Arial"/>
          </w:rPr>
          <w:t>y</w:t>
        </w:r>
      </w:ins>
      <w:ins w:id="1148" w:author="Isabelle Mansuy" w:date="2020-11-01T17:37:00Z">
        <w:r w:rsidR="00132690">
          <w:rPr>
            <w:rFonts w:ascii="Arial" w:hAnsi="Arial" w:cs="Arial"/>
          </w:rPr>
          <w:t xml:space="preserve"> preparation and </w:t>
        </w:r>
      </w:ins>
      <w:proofErr w:type="gramStart"/>
      <w:r>
        <w:rPr>
          <w:rFonts w:ascii="Arial" w:hAnsi="Arial" w:cs="Arial"/>
        </w:rPr>
        <w:t>sequencing .</w:t>
      </w:r>
      <w:proofErr w:type="gramEnd"/>
      <w:r>
        <w:rPr>
          <w:rFonts w:ascii="Arial" w:hAnsi="Arial" w:cs="Arial"/>
        </w:rPr>
        <w:t xml:space="preserve"> We </w:t>
      </w:r>
      <w:ins w:id="1149" w:author="Irina Lazar" w:date="2020-11-05T12:29:00Z">
        <w:r w:rsidR="002A498E">
          <w:rPr>
            <w:rFonts w:ascii="Arial" w:hAnsi="Arial" w:cs="Arial"/>
          </w:rPr>
          <w:t xml:space="preserve">are </w:t>
        </w:r>
      </w:ins>
      <w:ins w:id="1150" w:author="Irina Lazar" w:date="2020-11-05T12:30:00Z">
        <w:r w:rsidR="002A498E">
          <w:rPr>
            <w:rFonts w:ascii="Arial" w:hAnsi="Arial" w:cs="Arial"/>
          </w:rPr>
          <w:t xml:space="preserve">very </w:t>
        </w:r>
      </w:ins>
      <w:ins w:id="1151" w:author="Irina Lazar" w:date="2020-11-05T12:29:00Z">
        <w:r w:rsidR="002A498E">
          <w:rPr>
            <w:rFonts w:ascii="Arial" w:hAnsi="Arial" w:cs="Arial"/>
          </w:rPr>
          <w:t xml:space="preserve">grateful to </w:t>
        </w:r>
      </w:ins>
      <w:commentRangeStart w:id="1152"/>
      <w:commentRangeStart w:id="1153"/>
      <w:r>
        <w:rPr>
          <w:rFonts w:ascii="Arial" w:hAnsi="Arial" w:cs="Arial"/>
        </w:rPr>
        <w:t>Jon Oatley</w:t>
      </w:r>
      <w:commentRangeEnd w:id="1152"/>
      <w:r w:rsidR="00132690">
        <w:rPr>
          <w:rStyle w:val="CommentReference"/>
        </w:rPr>
        <w:commentReference w:id="1152"/>
      </w:r>
      <w:commentRangeEnd w:id="1153"/>
      <w:r w:rsidR="002A498E">
        <w:rPr>
          <w:rStyle w:val="CommentReference"/>
        </w:rPr>
        <w:commentReference w:id="1153"/>
      </w:r>
      <w:r>
        <w:rPr>
          <w:rFonts w:ascii="Arial" w:hAnsi="Arial" w:cs="Arial"/>
        </w:rPr>
        <w:t xml:space="preserve">, </w:t>
      </w:r>
      <w:proofErr w:type="spellStart"/>
      <w:ins w:id="1154" w:author="Irina Lazar" w:date="2020-11-04T12:06:00Z">
        <w:r w:rsidR="003A26AB">
          <w:rPr>
            <w:rFonts w:ascii="Arial" w:hAnsi="Arial" w:cs="Arial"/>
          </w:rPr>
          <w:t>Mellisa</w:t>
        </w:r>
        <w:proofErr w:type="spellEnd"/>
        <w:r w:rsidR="003A26AB">
          <w:rPr>
            <w:rFonts w:ascii="Arial" w:hAnsi="Arial" w:cs="Arial"/>
          </w:rPr>
          <w:t xml:space="preserve"> Oatley, </w:t>
        </w:r>
      </w:ins>
      <w:r>
        <w:rPr>
          <w:rFonts w:ascii="Arial" w:hAnsi="Arial" w:cs="Arial"/>
        </w:rPr>
        <w:t xml:space="preserve">Tessa Lord and Nathan Law for </w:t>
      </w:r>
      <w:ins w:id="1155" w:author="Irina Lazar" w:date="2020-11-04T12:07:00Z">
        <w:r w:rsidR="005F7D43">
          <w:rPr>
            <w:rFonts w:ascii="Arial" w:hAnsi="Arial" w:cs="Arial"/>
          </w:rPr>
          <w:t>conceptual advice, hands-on training</w:t>
        </w:r>
      </w:ins>
      <w:ins w:id="1156" w:author="Irina Lazar" w:date="2020-11-05T10:52:00Z">
        <w:r w:rsidR="006D76AE">
          <w:rPr>
            <w:rFonts w:ascii="Arial" w:hAnsi="Arial" w:cs="Arial"/>
          </w:rPr>
          <w:t>,</w:t>
        </w:r>
      </w:ins>
      <w:r>
        <w:rPr>
          <w:rFonts w:ascii="Arial" w:hAnsi="Arial" w:cs="Arial"/>
        </w:rPr>
        <w:t xml:space="preserve"> and for providing detailed protocols </w:t>
      </w:r>
      <w:ins w:id="1157" w:author="Irina Lazar" w:date="2020-11-05T10:52:00Z">
        <w:r w:rsidR="006D76AE">
          <w:rPr>
            <w:rFonts w:ascii="Arial" w:hAnsi="Arial" w:cs="Arial"/>
          </w:rPr>
          <w:t>for</w:t>
        </w:r>
      </w:ins>
      <w:r>
        <w:rPr>
          <w:rFonts w:ascii="Arial" w:hAnsi="Arial" w:cs="Arial"/>
        </w:rPr>
        <w:t xml:space="preserve"> testis dissection and preparation</w:t>
      </w:r>
      <w:ins w:id="1158" w:author="Irina Lazar" w:date="2020-11-04T12:08:00Z">
        <w:r w:rsidR="005F7D43">
          <w:rPr>
            <w:rFonts w:ascii="Arial" w:hAnsi="Arial" w:cs="Arial"/>
          </w:rPr>
          <w:t>,</w:t>
        </w:r>
      </w:ins>
      <w:r>
        <w:rPr>
          <w:rFonts w:ascii="Arial" w:hAnsi="Arial" w:cs="Arial"/>
        </w:rPr>
        <w:t xml:space="preserve"> and immunocytochemistry of spermatogonial cells. We thank </w:t>
      </w:r>
      <w:commentRangeStart w:id="1159"/>
      <w:commentRangeStart w:id="1160"/>
      <w:r>
        <w:rPr>
          <w:rFonts w:ascii="Arial" w:hAnsi="Arial" w:cs="Arial"/>
        </w:rPr>
        <w:t xml:space="preserve">Zuguang Gu </w:t>
      </w:r>
      <w:commentRangeEnd w:id="1159"/>
      <w:r w:rsidR="00132690">
        <w:rPr>
          <w:rStyle w:val="CommentReference"/>
        </w:rPr>
        <w:commentReference w:id="1159"/>
      </w:r>
      <w:commentRangeEnd w:id="1160"/>
      <w:r w:rsidR="00B40208">
        <w:rPr>
          <w:rStyle w:val="CommentReference"/>
        </w:rPr>
        <w:commentReference w:id="1160"/>
      </w:r>
      <w:r>
        <w:rPr>
          <w:rFonts w:ascii="Arial" w:hAnsi="Arial" w:cs="Arial"/>
        </w:rPr>
        <w:t>for support with heatmaps. We thank S</w:t>
      </w:r>
      <w:ins w:id="1161" w:author="Tanwar  Deepak Kumar" w:date="2020-11-04T08:03:00Z">
        <w:r w:rsidR="00B40208">
          <w:rPr>
            <w:rFonts w:ascii="Arial" w:hAnsi="Arial" w:cs="Arial"/>
          </w:rPr>
          <w:t xml:space="preserve">ervice and Support for Science </w:t>
        </w:r>
      </w:ins>
      <w:r>
        <w:rPr>
          <w:rFonts w:ascii="Arial" w:hAnsi="Arial" w:cs="Arial"/>
        </w:rPr>
        <w:t>IT (</w:t>
      </w:r>
      <w:hyperlink r:id="rId15">
        <w:r>
          <w:rPr>
            <w:rStyle w:val="InternetLink"/>
            <w:rFonts w:ascii="Arial" w:hAnsi="Arial" w:cs="Arial"/>
          </w:rPr>
          <w:t>www.s3it.uzh.ch</w:t>
        </w:r>
      </w:hyperlink>
      <w:r>
        <w:rPr>
          <w:rFonts w:ascii="Arial" w:hAnsi="Arial" w:cs="Arial"/>
        </w:rPr>
        <w:t>) for computational infrastructure.</w:t>
      </w:r>
    </w:p>
    <w:p w14:paraId="39072016" w14:textId="77777777" w:rsidR="00141FE2" w:rsidRDefault="00494984">
      <w:pPr>
        <w:spacing w:before="0" w:after="240"/>
        <w:rPr>
          <w:rFonts w:ascii="Arial" w:hAnsi="Arial" w:cs="Arial"/>
          <w:b/>
        </w:rPr>
      </w:pPr>
      <w:r>
        <w:rPr>
          <w:rFonts w:ascii="Arial" w:hAnsi="Arial" w:cs="Arial"/>
          <w:b/>
        </w:rPr>
        <w:t xml:space="preserve">Competing interest: </w:t>
      </w:r>
      <w:r>
        <w:rPr>
          <w:rFonts w:ascii="Arial" w:hAnsi="Arial" w:cs="Arial"/>
        </w:rPr>
        <w:t>The authors declare that they have no competing interests.</w:t>
      </w:r>
    </w:p>
    <w:p w14:paraId="6166B2DF" w14:textId="2BB2250B" w:rsidR="00141FE2" w:rsidRDefault="00494984">
      <w:pPr>
        <w:spacing w:before="0"/>
        <w:rPr>
          <w:rFonts w:ascii="Arial" w:hAnsi="Arial" w:cs="Arial"/>
        </w:rPr>
      </w:pPr>
      <w:r>
        <w:rPr>
          <w:rFonts w:ascii="Arial" w:hAnsi="Arial" w:cs="Arial"/>
          <w:b/>
        </w:rPr>
        <w:t xml:space="preserve">Funding: </w:t>
      </w:r>
      <w:r>
        <w:rPr>
          <w:rFonts w:ascii="Calibri" w:hAnsi="Calibri"/>
          <w:b/>
        </w:rPr>
        <w:t>﻿</w:t>
      </w:r>
      <w:r>
        <w:rPr>
          <w:rFonts w:ascii="Arial" w:hAnsi="Arial" w:cs="Arial"/>
        </w:rPr>
        <w:t xml:space="preserve"> The lab is funded by the University Z</w:t>
      </w:r>
      <w:r w:rsidR="00A61CA0">
        <w:rPr>
          <w:rFonts w:ascii="Arial" w:hAnsi="Arial" w:cs="Arial"/>
        </w:rPr>
        <w:t>u</w:t>
      </w:r>
      <w:r>
        <w:rPr>
          <w:rFonts w:ascii="Arial" w:hAnsi="Arial" w:cs="Arial"/>
        </w:rPr>
        <w:t>rich, ETH Z</w:t>
      </w:r>
      <w:r w:rsidR="00A61CA0">
        <w:rPr>
          <w:rFonts w:ascii="Arial" w:hAnsi="Arial" w:cs="Arial"/>
        </w:rPr>
        <w:t>u</w:t>
      </w:r>
      <w:r>
        <w:rPr>
          <w:rFonts w:ascii="Arial" w:hAnsi="Arial" w:cs="Arial"/>
        </w:rPr>
        <w:t>rich, the Swiss National Science Foundation Grant No. 31003A_175742 / 1, ETH fellowship ETH-25 19-2. DKT is supported by a Swiss Government Excellence Scholarship.</w:t>
      </w:r>
    </w:p>
    <w:p w14:paraId="3BE90EC5" w14:textId="77777777" w:rsidR="00141FE2" w:rsidRDefault="00141FE2">
      <w:pPr>
        <w:spacing w:before="0"/>
        <w:rPr>
          <w:rFonts w:ascii="Arial" w:hAnsi="Arial" w:cs="Arial"/>
        </w:rPr>
      </w:pPr>
    </w:p>
    <w:p w14:paraId="76E87BC5" w14:textId="77777777" w:rsidR="00141FE2" w:rsidRDefault="00494984">
      <w:pPr>
        <w:spacing w:before="0"/>
      </w:pPr>
      <w:r>
        <w:rPr>
          <w:rFonts w:ascii="Arial" w:hAnsi="Arial" w:cs="Arial"/>
          <w:b/>
        </w:rPr>
        <w:t xml:space="preserve">Data and materials availability: </w:t>
      </w:r>
      <w:r>
        <w:rPr>
          <w:rFonts w:ascii="Arial" w:hAnsi="Arial" w:cs="Arial"/>
        </w:rPr>
        <w:t xml:space="preserve">Repository accession numbers will be available at publication or by request to the corresponding author. The code employed for the data analysis is available from </w:t>
      </w:r>
      <w:hyperlink r:id="rId16">
        <w:r>
          <w:rPr>
            <w:rStyle w:val="InternetLink"/>
            <w:rFonts w:ascii="Arial" w:hAnsi="Arial" w:cs="Arial"/>
          </w:rPr>
          <w:t>https://github.com/mansuylab/SC_postnatal_adult</w:t>
        </w:r>
      </w:hyperlink>
      <w:r>
        <w:rPr>
          <w:rFonts w:ascii="Arial" w:hAnsi="Arial" w:cs="Arial"/>
        </w:rPr>
        <w:t>.</w:t>
      </w:r>
    </w:p>
    <w:p w14:paraId="4FE13D76" w14:textId="77777777" w:rsidR="00141FE2" w:rsidRDefault="00141FE2">
      <w:pPr>
        <w:sectPr w:rsidR="00141FE2">
          <w:pgSz w:w="11906" w:h="16838"/>
          <w:pgMar w:top="1440" w:right="1440" w:bottom="1440" w:left="1440" w:header="0" w:footer="0" w:gutter="0"/>
          <w:cols w:space="720"/>
          <w:formProt w:val="0"/>
          <w:docGrid w:linePitch="360"/>
        </w:sectPr>
      </w:pPr>
    </w:p>
    <w:p w14:paraId="0EFFAC51" w14:textId="77777777" w:rsidR="00141FE2" w:rsidRDefault="00141FE2">
      <w:pPr>
        <w:spacing w:before="0" w:after="240" w:line="240" w:lineRule="auto"/>
        <w:rPr>
          <w:rFonts w:ascii="Times New Roman" w:hAnsi="Times New Roman" w:cs="Times New Roman"/>
        </w:rPr>
      </w:pPr>
    </w:p>
    <w:p w14:paraId="018247BE" w14:textId="77777777" w:rsidR="00141FE2" w:rsidRDefault="00141FE2">
      <w:pPr>
        <w:sectPr w:rsidR="00141FE2">
          <w:type w:val="continuous"/>
          <w:pgSz w:w="11906" w:h="16838"/>
          <w:pgMar w:top="1440" w:right="1440" w:bottom="1440" w:left="1440" w:header="0" w:footer="0" w:gutter="0"/>
          <w:cols w:num="2" w:space="708"/>
          <w:formProt w:val="0"/>
          <w:docGrid w:linePitch="360"/>
        </w:sectPr>
      </w:pPr>
    </w:p>
    <w:p w14:paraId="48CC50CB" w14:textId="60570955" w:rsidR="00076C60" w:rsidRDefault="00494984" w:rsidP="00C43FDA">
      <w:pPr>
        <w:spacing w:before="0" w:after="120" w:line="276" w:lineRule="auto"/>
        <w:rPr>
          <w:ins w:id="1162" w:author="Irina Lazar" w:date="2020-11-05T13:24:00Z"/>
          <w:rFonts w:ascii="Arial" w:hAnsi="Arial" w:cs="Arial"/>
          <w:b/>
          <w:bCs/>
        </w:rPr>
      </w:pPr>
      <w:commentRangeStart w:id="1163"/>
      <w:commentRangeStart w:id="1164"/>
      <w:r>
        <w:rPr>
          <w:rFonts w:ascii="Arial" w:hAnsi="Arial" w:cs="Arial"/>
          <w:b/>
          <w:bCs/>
        </w:rPr>
        <w:lastRenderedPageBreak/>
        <w:t>References</w:t>
      </w:r>
      <w:commentRangeEnd w:id="1163"/>
      <w:r w:rsidR="00C85E17">
        <w:rPr>
          <w:rStyle w:val="CommentReference"/>
        </w:rPr>
        <w:commentReference w:id="1163"/>
      </w:r>
      <w:commentRangeEnd w:id="1164"/>
      <w:r w:rsidR="002A498E">
        <w:rPr>
          <w:rStyle w:val="CommentReference"/>
        </w:rPr>
        <w:commentReference w:id="1164"/>
      </w:r>
    </w:p>
    <w:p w14:paraId="3EA590BF" w14:textId="304A8178" w:rsidR="00310977" w:rsidRPr="00310977" w:rsidRDefault="00373B5F" w:rsidP="00310977">
      <w:pPr>
        <w:widowControl w:val="0"/>
        <w:autoSpaceDE w:val="0"/>
        <w:autoSpaceDN w:val="0"/>
        <w:adjustRightInd w:val="0"/>
        <w:spacing w:before="0" w:after="120" w:line="240" w:lineRule="auto"/>
        <w:rPr>
          <w:rFonts w:ascii="Arial" w:hAnsi="Arial" w:cs="Arial"/>
          <w:noProof/>
          <w:lang w:val="en-GB"/>
        </w:rPr>
      </w:pPr>
      <w:ins w:id="1165" w:author="Irina Lazar" w:date="2020-11-05T13:25:00Z">
        <w:r>
          <w:rPr>
            <w:rFonts w:ascii="Arial" w:hAnsi="Arial" w:cs="Arial"/>
            <w:b/>
            <w:bCs/>
          </w:rPr>
          <w:fldChar w:fldCharType="begin" w:fldLock="1"/>
        </w:r>
        <w:r>
          <w:rPr>
            <w:rFonts w:ascii="Arial" w:hAnsi="Arial" w:cs="Arial"/>
            <w:b/>
            <w:bCs/>
          </w:rPr>
          <w:instrText xml:space="preserve">ADDIN Mendeley Bibliography CSL_BIBLIOGRAPHY </w:instrText>
        </w:r>
      </w:ins>
      <w:r>
        <w:rPr>
          <w:rFonts w:ascii="Arial" w:hAnsi="Arial" w:cs="Arial"/>
          <w:b/>
          <w:bCs/>
        </w:rPr>
        <w:fldChar w:fldCharType="separate"/>
      </w:r>
      <w:r w:rsidR="00310977" w:rsidRPr="00310977">
        <w:rPr>
          <w:rFonts w:ascii="Arial" w:hAnsi="Arial" w:cs="Arial"/>
          <w:noProof/>
          <w:lang w:val="en-GB"/>
        </w:rPr>
        <w:t>Amezquita, R.A. (2018). marge: An API for Analysis of Motifs Using HOMER in R.</w:t>
      </w:r>
    </w:p>
    <w:p w14:paraId="70AEB73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Andrews, S., Krueger, F., Segonds-Pichon, A., Biggins, L., Krueger, C., and Wingett, S. (2012). FastQC. A quality control tool for high throughput sequence data.</w:t>
      </w:r>
    </w:p>
    <w:p w14:paraId="79B8A6C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753779">
        <w:rPr>
          <w:rFonts w:ascii="Arial" w:hAnsi="Arial" w:cs="Arial"/>
          <w:noProof/>
          <w:lang w:val="it-CH"/>
          <w:rPrChange w:id="1166" w:author="Irina Lazar" w:date="2020-11-09T09:57:00Z">
            <w:rPr>
              <w:rFonts w:ascii="Arial" w:hAnsi="Arial" w:cs="Arial"/>
              <w:noProof/>
              <w:lang w:val="en-GB"/>
            </w:rPr>
          </w:rPrChange>
        </w:rPr>
        <w:t xml:space="preserve">Barrios, F., Filipponi, D., Pellegrini, M., Paronetto, M.P., Di Siena, S., Geremia, R., Rossi, P., De Felici, M., Jannini, E.A., and Dolci, S. (2010). </w:t>
      </w:r>
      <w:r w:rsidRPr="00310977">
        <w:rPr>
          <w:rFonts w:ascii="Arial" w:hAnsi="Arial" w:cs="Arial"/>
          <w:noProof/>
          <w:lang w:val="en-GB"/>
        </w:rPr>
        <w:t xml:space="preserve">Opposing effects of retinoic acid and FGF9 on Nanos2 expression and meiotic entry of mouse germ cells. J. Cell Sci. </w:t>
      </w:r>
      <w:r w:rsidRPr="00310977">
        <w:rPr>
          <w:rFonts w:ascii="Arial" w:hAnsi="Arial" w:cs="Arial"/>
          <w:i/>
          <w:iCs/>
          <w:noProof/>
          <w:lang w:val="en-GB"/>
        </w:rPr>
        <w:t>123</w:t>
      </w:r>
      <w:r w:rsidRPr="00310977">
        <w:rPr>
          <w:rFonts w:ascii="Arial" w:hAnsi="Arial" w:cs="Arial"/>
          <w:noProof/>
          <w:lang w:val="en-GB"/>
        </w:rPr>
        <w:t>, 871–880.</w:t>
      </w:r>
    </w:p>
    <w:p w14:paraId="3BE317C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Bergmann, J.H., Li, J., Eckersley-Maslin, M.A., Rigo, F., Freier, S.M., and Spector, D.L. (2015). Regulation of the ESC transcriptome by nuclear long noncoding RNAs. Genome Res. </w:t>
      </w:r>
      <w:r w:rsidRPr="00310977">
        <w:rPr>
          <w:rFonts w:ascii="Arial" w:hAnsi="Arial" w:cs="Arial"/>
          <w:i/>
          <w:iCs/>
          <w:noProof/>
          <w:lang w:val="en-GB"/>
        </w:rPr>
        <w:t>25</w:t>
      </w:r>
      <w:r w:rsidRPr="00310977">
        <w:rPr>
          <w:rFonts w:ascii="Arial" w:hAnsi="Arial" w:cs="Arial"/>
          <w:noProof/>
          <w:lang w:val="en-GB"/>
        </w:rPr>
        <w:t>, 1336–1346.</w:t>
      </w:r>
    </w:p>
    <w:p w14:paraId="121508E3" w14:textId="77777777" w:rsidR="00310977" w:rsidRPr="00753779" w:rsidRDefault="00310977" w:rsidP="00310977">
      <w:pPr>
        <w:widowControl w:val="0"/>
        <w:autoSpaceDE w:val="0"/>
        <w:autoSpaceDN w:val="0"/>
        <w:adjustRightInd w:val="0"/>
        <w:spacing w:before="0" w:after="120" w:line="240" w:lineRule="auto"/>
        <w:rPr>
          <w:rFonts w:ascii="Arial" w:hAnsi="Arial" w:cs="Arial"/>
          <w:noProof/>
          <w:lang w:val="de-CH"/>
          <w:rPrChange w:id="1167" w:author="Irina Lazar" w:date="2020-11-09T09:57:00Z">
            <w:rPr>
              <w:rFonts w:ascii="Arial" w:hAnsi="Arial" w:cs="Arial"/>
              <w:noProof/>
              <w:lang w:val="en-GB"/>
            </w:rPr>
          </w:rPrChange>
        </w:rPr>
      </w:pPr>
      <w:r w:rsidRPr="00310977">
        <w:rPr>
          <w:rFonts w:ascii="Arial" w:hAnsi="Arial" w:cs="Arial"/>
          <w:noProof/>
          <w:lang w:val="en-GB"/>
        </w:rPr>
        <w:t xml:space="preserve">Chan, F., Oatley, M.J., Kaucher, A. V, Yang, Q.-E., Bieberich, C.J., Shashikant, C.S., and Oatley, J.M. (2014). Functional and molecular features of the Id4+ germline stem cell population in mouse testes. </w:t>
      </w:r>
      <w:r w:rsidRPr="00753779">
        <w:rPr>
          <w:rFonts w:ascii="Arial" w:hAnsi="Arial" w:cs="Arial"/>
          <w:noProof/>
          <w:lang w:val="de-CH"/>
          <w:rPrChange w:id="1168" w:author="Irina Lazar" w:date="2020-11-09T09:57:00Z">
            <w:rPr>
              <w:rFonts w:ascii="Arial" w:hAnsi="Arial" w:cs="Arial"/>
              <w:noProof/>
              <w:lang w:val="en-GB"/>
            </w:rPr>
          </w:rPrChange>
        </w:rPr>
        <w:t xml:space="preserve">Genes Dev. </w:t>
      </w:r>
      <w:r w:rsidRPr="00753779">
        <w:rPr>
          <w:rFonts w:ascii="Arial" w:hAnsi="Arial" w:cs="Arial"/>
          <w:i/>
          <w:iCs/>
          <w:noProof/>
          <w:lang w:val="de-CH"/>
          <w:rPrChange w:id="1169" w:author="Irina Lazar" w:date="2020-11-09T09:57:00Z">
            <w:rPr>
              <w:rFonts w:ascii="Arial" w:hAnsi="Arial" w:cs="Arial"/>
              <w:i/>
              <w:iCs/>
              <w:noProof/>
              <w:lang w:val="en-GB"/>
            </w:rPr>
          </w:rPrChange>
        </w:rPr>
        <w:t>28</w:t>
      </w:r>
      <w:r w:rsidRPr="00753779">
        <w:rPr>
          <w:rFonts w:ascii="Arial" w:hAnsi="Arial" w:cs="Arial"/>
          <w:noProof/>
          <w:lang w:val="de-CH"/>
          <w:rPrChange w:id="1170" w:author="Irina Lazar" w:date="2020-11-09T09:57:00Z">
            <w:rPr>
              <w:rFonts w:ascii="Arial" w:hAnsi="Arial" w:cs="Arial"/>
              <w:noProof/>
              <w:lang w:val="en-GB"/>
            </w:rPr>
          </w:rPrChange>
        </w:rPr>
        <w:t>, 1351–1362.</w:t>
      </w:r>
    </w:p>
    <w:p w14:paraId="4C02B82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753779">
        <w:rPr>
          <w:rFonts w:ascii="Arial" w:hAnsi="Arial" w:cs="Arial"/>
          <w:noProof/>
          <w:lang w:val="de-CH"/>
          <w:rPrChange w:id="1171" w:author="Irina Lazar" w:date="2020-11-09T09:57:00Z">
            <w:rPr>
              <w:rFonts w:ascii="Arial" w:hAnsi="Arial" w:cs="Arial"/>
              <w:noProof/>
              <w:lang w:val="en-GB"/>
            </w:rPr>
          </w:rPrChange>
        </w:rPr>
        <w:t xml:space="preserve">Chen, W., Zhang, Z., Chang, C., Yang, Z., Wang, P., Fu, H., Wei, X., Chen, E., Tan, S., Huang, W., et al. </w:t>
      </w:r>
      <w:r w:rsidRPr="00310977">
        <w:rPr>
          <w:rFonts w:ascii="Arial" w:hAnsi="Arial" w:cs="Arial"/>
          <w:noProof/>
          <w:lang w:val="en-GB"/>
        </w:rPr>
        <w:t xml:space="preserve">(2020). A bioenergetic shift is required for spermatogonial differentiation. Cell Discov. </w:t>
      </w:r>
      <w:r w:rsidRPr="00310977">
        <w:rPr>
          <w:rFonts w:ascii="Arial" w:hAnsi="Arial" w:cs="Arial"/>
          <w:i/>
          <w:iCs/>
          <w:noProof/>
          <w:lang w:val="en-GB"/>
        </w:rPr>
        <w:t>6</w:t>
      </w:r>
      <w:r w:rsidRPr="00310977">
        <w:rPr>
          <w:rFonts w:ascii="Arial" w:hAnsi="Arial" w:cs="Arial"/>
          <w:noProof/>
          <w:lang w:val="en-GB"/>
        </w:rPr>
        <w:t>, 1–17.</w:t>
      </w:r>
    </w:p>
    <w:p w14:paraId="1F5F287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Cheng, K., Chen, I.-C., Eric Cheng, C.-H., Mutoji, K., Hale, B.J., Hermann, B.P., Geyer, C.B., Oatley, J.M., and McCarrey, J.R. (2020). Unique Epigenetic Programming Distinguishes Regenerative Spermatogonial Stem Cells in the Developing Mouse Testis. IScience </w:t>
      </w:r>
      <w:r w:rsidRPr="00310977">
        <w:rPr>
          <w:rFonts w:ascii="Arial" w:hAnsi="Arial" w:cs="Arial"/>
          <w:i/>
          <w:iCs/>
          <w:noProof/>
          <w:lang w:val="en-GB"/>
        </w:rPr>
        <w:t>23</w:t>
      </w:r>
      <w:r w:rsidRPr="00310977">
        <w:rPr>
          <w:rFonts w:ascii="Arial" w:hAnsi="Arial" w:cs="Arial"/>
          <w:noProof/>
          <w:lang w:val="en-GB"/>
        </w:rPr>
        <w:t>, 101596.</w:t>
      </w:r>
    </w:p>
    <w:p w14:paraId="209FA8C8"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Corces, M.R., Trevino, A.E., Hamilton, E.G., Greenside, P.G., Sinnott-Armstrong, N.A., Vesuna, S., Satpathy, A.T., Rubin, A.J., Montine, K.S., Wu, B., et al. (2017). An improved ATAC-seq protocol reduces background and enables interrogation of frozen tissues. Nat. Methods </w:t>
      </w:r>
      <w:r w:rsidRPr="00310977">
        <w:rPr>
          <w:rFonts w:ascii="Arial" w:hAnsi="Arial" w:cs="Arial"/>
          <w:i/>
          <w:iCs/>
          <w:noProof/>
          <w:lang w:val="en-GB"/>
        </w:rPr>
        <w:t>14</w:t>
      </w:r>
      <w:r w:rsidRPr="00310977">
        <w:rPr>
          <w:rFonts w:ascii="Arial" w:hAnsi="Arial" w:cs="Arial"/>
          <w:noProof/>
          <w:lang w:val="en-GB"/>
        </w:rPr>
        <w:t>, 959–962.</w:t>
      </w:r>
    </w:p>
    <w:p w14:paraId="281AD4CD"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Costoya, J.A., Hobbs, R.M., Barna, M., Cattoretti, G., Manova, K., Sukhwani, M., Orwig, K.E., Wolgemuth, D.J., and Pandolfi, P.P. (2004). Essential role of Plzf in maintenance of spermatogonial stem cells. Nat. Genet. </w:t>
      </w:r>
      <w:r w:rsidRPr="00310977">
        <w:rPr>
          <w:rFonts w:ascii="Arial" w:hAnsi="Arial" w:cs="Arial"/>
          <w:i/>
          <w:iCs/>
          <w:noProof/>
          <w:lang w:val="en-GB"/>
        </w:rPr>
        <w:t>36</w:t>
      </w:r>
      <w:r w:rsidRPr="00310977">
        <w:rPr>
          <w:rFonts w:ascii="Arial" w:hAnsi="Arial" w:cs="Arial"/>
          <w:noProof/>
          <w:lang w:val="en-GB"/>
        </w:rPr>
        <w:t>, 653–659.</w:t>
      </w:r>
    </w:p>
    <w:p w14:paraId="286295A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Dann, C.T., Alvarado, A.L., Molyneux, L.A., Denard, B.S., Garbers, D.L., and Porteus, M.H. (2008). Spermatogonial Stem Cell Self-Renewal Requires OCT4, a Factor Downregulated During Retinoic Acid-Induced Differentiation. Stem Cells </w:t>
      </w:r>
      <w:r w:rsidRPr="00310977">
        <w:rPr>
          <w:rFonts w:ascii="Arial" w:hAnsi="Arial" w:cs="Arial"/>
          <w:i/>
          <w:iCs/>
          <w:noProof/>
          <w:lang w:val="en-GB"/>
        </w:rPr>
        <w:t>26</w:t>
      </w:r>
      <w:r w:rsidRPr="00310977">
        <w:rPr>
          <w:rFonts w:ascii="Arial" w:hAnsi="Arial" w:cs="Arial"/>
          <w:noProof/>
          <w:lang w:val="en-GB"/>
        </w:rPr>
        <w:t>, 2928–2937.</w:t>
      </w:r>
    </w:p>
    <w:p w14:paraId="69136DE5"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Davis, M.P., Carrieri, C., Saini, H.K., Dongen, S., Leonardi, T., Bussotti, G., Monahan, J.M., Auchynnikava, T., Bitetti, A., Rappsilber, J., et al. (2017). Transposon</w:t>
      </w:r>
      <w:r w:rsidRPr="00310977">
        <w:rPr>
          <w:rFonts w:ascii="Cambria Math" w:hAnsi="Cambria Math" w:cs="Cambria Math"/>
          <w:noProof/>
          <w:lang w:val="en-GB"/>
        </w:rPr>
        <w:t>‐</w:t>
      </w:r>
      <w:r w:rsidRPr="00310977">
        <w:rPr>
          <w:rFonts w:ascii="Arial" w:hAnsi="Arial" w:cs="Arial"/>
          <w:noProof/>
          <w:lang w:val="en-GB"/>
        </w:rPr>
        <w:t xml:space="preserve">driven transcription is a conserved feature of vertebrate spermatogenesis and transcript evolution. EMBO Rep. </w:t>
      </w:r>
      <w:r w:rsidRPr="00310977">
        <w:rPr>
          <w:rFonts w:ascii="Arial" w:hAnsi="Arial" w:cs="Arial"/>
          <w:i/>
          <w:iCs/>
          <w:noProof/>
          <w:lang w:val="en-GB"/>
        </w:rPr>
        <w:t>18</w:t>
      </w:r>
      <w:r w:rsidRPr="00310977">
        <w:rPr>
          <w:rFonts w:ascii="Arial" w:hAnsi="Arial" w:cs="Arial"/>
          <w:noProof/>
          <w:lang w:val="en-GB"/>
        </w:rPr>
        <w:t>, 1231–1247.</w:t>
      </w:r>
    </w:p>
    <w:p w14:paraId="296BE8A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DeFalco, T., Potter, S.J., Williams, A. V., Waller, B., Kan, M.J., and Capel, B. (2015). Macrophages Contribute to the Spermatogonial Niche in the Adult Testis. Cell Rep. </w:t>
      </w:r>
      <w:r w:rsidRPr="00310977">
        <w:rPr>
          <w:rFonts w:ascii="Arial" w:hAnsi="Arial" w:cs="Arial"/>
          <w:i/>
          <w:iCs/>
          <w:noProof/>
          <w:lang w:val="en-GB"/>
        </w:rPr>
        <w:t>12</w:t>
      </w:r>
      <w:r w:rsidRPr="00310977">
        <w:rPr>
          <w:rFonts w:ascii="Arial" w:hAnsi="Arial" w:cs="Arial"/>
          <w:noProof/>
          <w:lang w:val="en-GB"/>
        </w:rPr>
        <w:t>, 1107–1119.</w:t>
      </w:r>
    </w:p>
    <w:p w14:paraId="2BC9D95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Deniz, Ö., Frost, J.M., and Branco, M.R. (2019). Regulation of transposable elements by DNA modifications. Nat. Rev. Genet. </w:t>
      </w:r>
      <w:r w:rsidRPr="00310977">
        <w:rPr>
          <w:rFonts w:ascii="Arial" w:hAnsi="Arial" w:cs="Arial"/>
          <w:i/>
          <w:iCs/>
          <w:noProof/>
          <w:lang w:val="en-GB"/>
        </w:rPr>
        <w:t>20</w:t>
      </w:r>
      <w:r w:rsidRPr="00310977">
        <w:rPr>
          <w:rFonts w:ascii="Arial" w:hAnsi="Arial" w:cs="Arial"/>
          <w:noProof/>
          <w:lang w:val="en-GB"/>
        </w:rPr>
        <w:t>, 417–431.</w:t>
      </w:r>
    </w:p>
    <w:p w14:paraId="79A3A3B0"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Erkek, S., Hisano, M., Liang, C.Y., Gill, M., Murr, R., Dieker, J., Schübeler, D., Vlag, J. Van Der, Stadler, M.B., and Peters, A.H.F.M. (2013). Molecular determinants of nucleosome retention at CpG-rich sequences in mouse spermatozoa. Nat. Struct. Mol. </w:t>
      </w:r>
      <w:r w:rsidRPr="00310977">
        <w:rPr>
          <w:rFonts w:ascii="Arial" w:hAnsi="Arial" w:cs="Arial"/>
          <w:noProof/>
          <w:lang w:val="en-GB"/>
        </w:rPr>
        <w:lastRenderedPageBreak/>
        <w:t xml:space="preserve">Biol. </w:t>
      </w:r>
      <w:r w:rsidRPr="00310977">
        <w:rPr>
          <w:rFonts w:ascii="Arial" w:hAnsi="Arial" w:cs="Arial"/>
          <w:i/>
          <w:iCs/>
          <w:noProof/>
          <w:lang w:val="en-GB"/>
        </w:rPr>
        <w:t>20</w:t>
      </w:r>
      <w:r w:rsidRPr="00310977">
        <w:rPr>
          <w:rFonts w:ascii="Arial" w:hAnsi="Arial" w:cs="Arial"/>
          <w:noProof/>
          <w:lang w:val="en-GB"/>
        </w:rPr>
        <w:t>, 868–875.</w:t>
      </w:r>
    </w:p>
    <w:p w14:paraId="15CB82E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Faisal, I., Cisneros-Montalvo, S., Hamer, G., Tuominen, M.M., Laurila, P.-P., Tumiati, M., Jauhiainen, M., Kotaja, N., Toppari, J., Mäkelä, J.-A., et al. (2019). Transcription Factor USF1 Is Required for Maintenance of Germline Stem Cells in Male Mice. Endocrinology </w:t>
      </w:r>
      <w:r w:rsidRPr="00310977">
        <w:rPr>
          <w:rFonts w:ascii="Arial" w:hAnsi="Arial" w:cs="Arial"/>
          <w:i/>
          <w:iCs/>
          <w:noProof/>
          <w:lang w:val="en-GB"/>
        </w:rPr>
        <w:t>160</w:t>
      </w:r>
      <w:r w:rsidRPr="00310977">
        <w:rPr>
          <w:rFonts w:ascii="Arial" w:hAnsi="Arial" w:cs="Arial"/>
          <w:noProof/>
          <w:lang w:val="en-GB"/>
        </w:rPr>
        <w:t>, 1119–1136.</w:t>
      </w:r>
    </w:p>
    <w:p w14:paraId="3B69F4B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Flickinger, C.J. (1967). The postnatal development of the Sertoli cells of the mouse. Zeitschrift Für Zellforsch. Und Mikroskopische Anat. </w:t>
      </w:r>
      <w:r w:rsidRPr="00310977">
        <w:rPr>
          <w:rFonts w:ascii="Arial" w:hAnsi="Arial" w:cs="Arial"/>
          <w:i/>
          <w:iCs/>
          <w:noProof/>
          <w:lang w:val="en-GB"/>
        </w:rPr>
        <w:t>78</w:t>
      </w:r>
      <w:r w:rsidRPr="00310977">
        <w:rPr>
          <w:rFonts w:ascii="Arial" w:hAnsi="Arial" w:cs="Arial"/>
          <w:noProof/>
          <w:lang w:val="en-GB"/>
        </w:rPr>
        <w:t>, 92–113.</w:t>
      </w:r>
    </w:p>
    <w:p w14:paraId="6ADEFD8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Fort, A., Hashimoto, K., Yamada, D., Salimullah, M., Keya, C.A., Saxena, A., Bonetti, A., Voineagu, I., Bertin, N., Kratz, A., et al. (2014). Deep transcriptome profiling of mammalian stem cells supports a regulatory role for retrotransposons in pluripotency maintenance. Nat. Genet. </w:t>
      </w:r>
      <w:r w:rsidRPr="00310977">
        <w:rPr>
          <w:rFonts w:ascii="Arial" w:hAnsi="Arial" w:cs="Arial"/>
          <w:i/>
          <w:iCs/>
          <w:noProof/>
          <w:lang w:val="en-GB"/>
        </w:rPr>
        <w:t>46</w:t>
      </w:r>
      <w:r w:rsidRPr="00310977">
        <w:rPr>
          <w:rFonts w:ascii="Arial" w:hAnsi="Arial" w:cs="Arial"/>
          <w:noProof/>
          <w:lang w:val="en-GB"/>
        </w:rPr>
        <w:t>, 558–566.</w:t>
      </w:r>
    </w:p>
    <w:p w14:paraId="07B1227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Fukuda, N., and Touhara, K. (2005). Developmental expression patterns of testicular olfactory receptor genes during mouse spermatogenesis. Genes to Cells </w:t>
      </w:r>
      <w:r w:rsidRPr="00310977">
        <w:rPr>
          <w:rFonts w:ascii="Arial" w:hAnsi="Arial" w:cs="Arial"/>
          <w:i/>
          <w:iCs/>
          <w:noProof/>
          <w:lang w:val="en-GB"/>
        </w:rPr>
        <w:t>11</w:t>
      </w:r>
      <w:r w:rsidRPr="00310977">
        <w:rPr>
          <w:rFonts w:ascii="Arial" w:hAnsi="Arial" w:cs="Arial"/>
          <w:noProof/>
          <w:lang w:val="en-GB"/>
        </w:rPr>
        <w:t>, 71–81.</w:t>
      </w:r>
    </w:p>
    <w:p w14:paraId="318359BD"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Fushan, A.A., Turanov, A.A., Lee, S.G., Kim, E.B., Lobanov, A. V., Yim, S.H., Buffenstein, R., Lee, S.R., Chang, K.T., Rhee, H., et al. (2015). Gene expression defines natural changes in mammalian lifespan. Aging Cell </w:t>
      </w:r>
      <w:r w:rsidRPr="00310977">
        <w:rPr>
          <w:rFonts w:ascii="Arial" w:hAnsi="Arial" w:cs="Arial"/>
          <w:i/>
          <w:iCs/>
          <w:noProof/>
          <w:lang w:val="en-GB"/>
        </w:rPr>
        <w:t>14</w:t>
      </w:r>
      <w:r w:rsidRPr="00310977">
        <w:rPr>
          <w:rFonts w:ascii="Arial" w:hAnsi="Arial" w:cs="Arial"/>
          <w:noProof/>
          <w:lang w:val="en-GB"/>
        </w:rPr>
        <w:t>, 352–365.</w:t>
      </w:r>
    </w:p>
    <w:p w14:paraId="171677D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Gapp, K., van Steenwyk, G., Germain, P.L., Matsushima, W., Rudolph, K.L.M., Manuella, F., Roszkowski, M., Vernaz, G., Ghosh, T., Pelczar, P., et al. (2018). Alterations in sperm long RNA contribute to the epigenetic inheritance of the effects of postnatal trauma. Mol. Psychiatry </w:t>
      </w:r>
      <w:r w:rsidRPr="00310977">
        <w:rPr>
          <w:rFonts w:ascii="Arial" w:hAnsi="Arial" w:cs="Arial"/>
          <w:i/>
          <w:iCs/>
          <w:noProof/>
          <w:lang w:val="en-GB"/>
        </w:rPr>
        <w:t>25</w:t>
      </w:r>
      <w:r w:rsidRPr="00310977">
        <w:rPr>
          <w:rFonts w:ascii="Arial" w:hAnsi="Arial" w:cs="Arial"/>
          <w:noProof/>
          <w:lang w:val="en-GB"/>
        </w:rPr>
        <w:t>, 2162–2174.</w:t>
      </w:r>
    </w:p>
    <w:p w14:paraId="54000DD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Garbuzov, A., Pech, M.F., Hasegawa, K., Sukhwani, M., Zhang, R.J., Orwig, K.E., and Artandi, S.E. (2018). Purification of GFRα1+ and GFRα1– Spermatogonial Stem Cells Reveals a Niche-Dependent Mechanism for Fate Determination. Stem Cell Reports </w:t>
      </w:r>
      <w:r w:rsidRPr="00310977">
        <w:rPr>
          <w:rFonts w:ascii="Arial" w:hAnsi="Arial" w:cs="Arial"/>
          <w:i/>
          <w:iCs/>
          <w:noProof/>
          <w:lang w:val="en-GB"/>
        </w:rPr>
        <w:t>10</w:t>
      </w:r>
      <w:r w:rsidRPr="00310977">
        <w:rPr>
          <w:rFonts w:ascii="Arial" w:hAnsi="Arial" w:cs="Arial"/>
          <w:noProof/>
          <w:lang w:val="en-GB"/>
        </w:rPr>
        <w:t>, 553–567.</w:t>
      </w:r>
    </w:p>
    <w:p w14:paraId="21205E7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Goertz, M.J., Wu, Z., Gallardo, T.D., Hamra, F.K., and Castrillon, D.H. (2011). Foxo1 is required in mouse spermatogonial stem cells for their maintenance and the initiation of spermatogenesis. J. Clin. Invest. </w:t>
      </w:r>
      <w:r w:rsidRPr="00310977">
        <w:rPr>
          <w:rFonts w:ascii="Arial" w:hAnsi="Arial" w:cs="Arial"/>
          <w:i/>
          <w:iCs/>
          <w:noProof/>
          <w:lang w:val="en-GB"/>
        </w:rPr>
        <w:t>121</w:t>
      </w:r>
      <w:r w:rsidRPr="00310977">
        <w:rPr>
          <w:rFonts w:ascii="Arial" w:hAnsi="Arial" w:cs="Arial"/>
          <w:noProof/>
          <w:lang w:val="en-GB"/>
        </w:rPr>
        <w:t>, 3456–3466.</w:t>
      </w:r>
    </w:p>
    <w:p w14:paraId="71D558F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Green, C.D., Ma, Q., Manske, G.L., Shami, A.N., Zheng, X., Marini, S., Moritz, L., Sultan, C., Gurczynski, S.J., Moore, B.B., et al. (2018). A Comprehensive Roadmap of Murine Spermatogenesis Defined by Single-Cell RNA-Seq. Dev. Cell </w:t>
      </w:r>
      <w:r w:rsidRPr="00310977">
        <w:rPr>
          <w:rFonts w:ascii="Arial" w:hAnsi="Arial" w:cs="Arial"/>
          <w:i/>
          <w:iCs/>
          <w:noProof/>
          <w:lang w:val="en-GB"/>
        </w:rPr>
        <w:t>46</w:t>
      </w:r>
      <w:r w:rsidRPr="00310977">
        <w:rPr>
          <w:rFonts w:ascii="Arial" w:hAnsi="Arial" w:cs="Arial"/>
          <w:noProof/>
          <w:lang w:val="en-GB"/>
        </w:rPr>
        <w:t>, 651-667.e10.</w:t>
      </w:r>
    </w:p>
    <w:p w14:paraId="20C2019A" w14:textId="77777777" w:rsidR="00310977" w:rsidRPr="00753779" w:rsidRDefault="00310977" w:rsidP="00310977">
      <w:pPr>
        <w:widowControl w:val="0"/>
        <w:autoSpaceDE w:val="0"/>
        <w:autoSpaceDN w:val="0"/>
        <w:adjustRightInd w:val="0"/>
        <w:spacing w:before="0" w:after="120" w:line="240" w:lineRule="auto"/>
        <w:rPr>
          <w:rFonts w:ascii="Arial" w:hAnsi="Arial" w:cs="Arial"/>
          <w:noProof/>
          <w:lang w:val="de-CH"/>
          <w:rPrChange w:id="1172" w:author="Irina Lazar" w:date="2020-11-09T09:57:00Z">
            <w:rPr>
              <w:rFonts w:ascii="Arial" w:hAnsi="Arial" w:cs="Arial"/>
              <w:noProof/>
              <w:lang w:val="en-GB"/>
            </w:rPr>
          </w:rPrChange>
        </w:rPr>
      </w:pPr>
      <w:r w:rsidRPr="00310977">
        <w:rPr>
          <w:rFonts w:ascii="Arial" w:hAnsi="Arial" w:cs="Arial"/>
          <w:noProof/>
          <w:lang w:val="en-GB"/>
        </w:rPr>
        <w:t xml:space="preserve">Grive, K.J., Hu, Y., Shu, E., Grimson, A., Elemento, O., Grenier, J.K., and Cohen, P.E. (2019). Dynamic transcriptome profiles within spermatogonial and spermatocyte populations during postnatal testis maturation revealed by single-cell sequencing. </w:t>
      </w:r>
      <w:r w:rsidRPr="00753779">
        <w:rPr>
          <w:rFonts w:ascii="Arial" w:hAnsi="Arial" w:cs="Arial"/>
          <w:noProof/>
          <w:lang w:val="de-CH"/>
          <w:rPrChange w:id="1173" w:author="Irina Lazar" w:date="2020-11-09T09:57:00Z">
            <w:rPr>
              <w:rFonts w:ascii="Arial" w:hAnsi="Arial" w:cs="Arial"/>
              <w:noProof/>
              <w:lang w:val="en-GB"/>
            </w:rPr>
          </w:rPrChange>
        </w:rPr>
        <w:t xml:space="preserve">PLoS Genet. </w:t>
      </w:r>
      <w:r w:rsidRPr="00753779">
        <w:rPr>
          <w:rFonts w:ascii="Arial" w:hAnsi="Arial" w:cs="Arial"/>
          <w:i/>
          <w:iCs/>
          <w:noProof/>
          <w:lang w:val="de-CH"/>
          <w:rPrChange w:id="1174" w:author="Irina Lazar" w:date="2020-11-09T09:57:00Z">
            <w:rPr>
              <w:rFonts w:ascii="Arial" w:hAnsi="Arial" w:cs="Arial"/>
              <w:i/>
              <w:iCs/>
              <w:noProof/>
              <w:lang w:val="en-GB"/>
            </w:rPr>
          </w:rPrChange>
        </w:rPr>
        <w:t>15</w:t>
      </w:r>
      <w:r w:rsidRPr="00753779">
        <w:rPr>
          <w:rFonts w:ascii="Arial" w:hAnsi="Arial" w:cs="Arial"/>
          <w:noProof/>
          <w:lang w:val="de-CH"/>
          <w:rPrChange w:id="1175" w:author="Irina Lazar" w:date="2020-11-09T09:57:00Z">
            <w:rPr>
              <w:rFonts w:ascii="Arial" w:hAnsi="Arial" w:cs="Arial"/>
              <w:noProof/>
              <w:lang w:val="en-GB"/>
            </w:rPr>
          </w:rPrChange>
        </w:rPr>
        <w:t>, e1007810.</w:t>
      </w:r>
    </w:p>
    <w:p w14:paraId="4DC421B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753779">
        <w:rPr>
          <w:rFonts w:ascii="Arial" w:hAnsi="Arial" w:cs="Arial"/>
          <w:noProof/>
          <w:lang w:val="de-CH"/>
          <w:rPrChange w:id="1176" w:author="Irina Lazar" w:date="2020-11-09T09:57:00Z">
            <w:rPr>
              <w:rFonts w:ascii="Arial" w:hAnsi="Arial" w:cs="Arial"/>
              <w:noProof/>
              <w:lang w:val="en-GB"/>
            </w:rPr>
          </w:rPrChange>
        </w:rPr>
        <w:t xml:space="preserve">Gu, Z., Eils, R., and Schlesner, M. (2016). </w:t>
      </w:r>
      <w:r w:rsidRPr="00310977">
        <w:rPr>
          <w:rFonts w:ascii="Arial" w:hAnsi="Arial" w:cs="Arial"/>
          <w:noProof/>
          <w:lang w:val="en-GB"/>
        </w:rPr>
        <w:t xml:space="preserve">Complex heatmaps reveal patterns and correlations in multidimensional genomic data. Bioinformatics </w:t>
      </w:r>
      <w:r w:rsidRPr="00310977">
        <w:rPr>
          <w:rFonts w:ascii="Arial" w:hAnsi="Arial" w:cs="Arial"/>
          <w:i/>
          <w:iCs/>
          <w:noProof/>
          <w:lang w:val="en-GB"/>
        </w:rPr>
        <w:t>32</w:t>
      </w:r>
      <w:r w:rsidRPr="00310977">
        <w:rPr>
          <w:rFonts w:ascii="Arial" w:hAnsi="Arial" w:cs="Arial"/>
          <w:noProof/>
          <w:lang w:val="en-GB"/>
        </w:rPr>
        <w:t>, 2847–2849.</w:t>
      </w:r>
    </w:p>
    <w:p w14:paraId="784E998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Gu, Z., Eils, R., Schlesner, M., and Ishaque, N. (2018). EnrichedHeatmap: An R/Bioconductor package for comprehensive visualization of genomic signal associations. BMC Genomics </w:t>
      </w:r>
      <w:r w:rsidRPr="00310977">
        <w:rPr>
          <w:rFonts w:ascii="Arial" w:hAnsi="Arial" w:cs="Arial"/>
          <w:i/>
          <w:iCs/>
          <w:noProof/>
          <w:lang w:val="en-GB"/>
        </w:rPr>
        <w:t>19</w:t>
      </w:r>
      <w:r w:rsidRPr="00310977">
        <w:rPr>
          <w:rFonts w:ascii="Arial" w:hAnsi="Arial" w:cs="Arial"/>
          <w:noProof/>
          <w:lang w:val="en-GB"/>
        </w:rPr>
        <w:t>, 234.</w:t>
      </w:r>
    </w:p>
    <w:p w14:paraId="7A65FD9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Guo, J., Grow, E.J., Yi, C., Goriely, A., Hotaling, J.M., and Cairns Correspondence, B.R. (2017). Chromatin and Single-Cell RNA-Seq Profiling Reveal Dynamic Signaling and Metabolic Transitions during Human Spermatogonial Stem Cell Development. </w:t>
      </w:r>
      <w:r w:rsidRPr="00310977">
        <w:rPr>
          <w:rFonts w:ascii="Arial" w:hAnsi="Arial" w:cs="Arial"/>
          <w:i/>
          <w:iCs/>
          <w:noProof/>
          <w:lang w:val="en-GB"/>
        </w:rPr>
        <w:t>21</w:t>
      </w:r>
      <w:r w:rsidRPr="00310977">
        <w:rPr>
          <w:rFonts w:ascii="Arial" w:hAnsi="Arial" w:cs="Arial"/>
          <w:noProof/>
          <w:lang w:val="en-GB"/>
        </w:rPr>
        <w:t>, 533–546.</w:t>
      </w:r>
    </w:p>
    <w:p w14:paraId="35BF0A7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lastRenderedPageBreak/>
        <w:t xml:space="preserve">Hammoud, S.S., Low, D.H.P., Yi, C., Carrell, D.T., Guccione, E., and Cairns, B.R. (2014). Chromatin and Transcription Transitions of Mammalian Adult Germline Stem Cells and Spermatogenesis. Cell Stem Cell </w:t>
      </w:r>
      <w:r w:rsidRPr="00310977">
        <w:rPr>
          <w:rFonts w:ascii="Arial" w:hAnsi="Arial" w:cs="Arial"/>
          <w:i/>
          <w:iCs/>
          <w:noProof/>
          <w:lang w:val="en-GB"/>
        </w:rPr>
        <w:t>15</w:t>
      </w:r>
      <w:r w:rsidRPr="00310977">
        <w:rPr>
          <w:rFonts w:ascii="Arial" w:hAnsi="Arial" w:cs="Arial"/>
          <w:noProof/>
          <w:lang w:val="en-GB"/>
        </w:rPr>
        <w:t>, 239–253.</w:t>
      </w:r>
    </w:p>
    <w:p w14:paraId="7D02158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Hammoud, S.S., Low, D.H.P., Yi, C., Lee, C.L., Oatley, J.M., Payne, C.J., Carrell, D.T., Guccione, E., and Cairns, B.R. (2015). Transcription and imprinting dynamics in developing postnatal male germline stem cells. Genes Dev. </w:t>
      </w:r>
      <w:r w:rsidRPr="00310977">
        <w:rPr>
          <w:rFonts w:ascii="Arial" w:hAnsi="Arial" w:cs="Arial"/>
          <w:i/>
          <w:iCs/>
          <w:noProof/>
          <w:lang w:val="en-GB"/>
        </w:rPr>
        <w:t>29</w:t>
      </w:r>
      <w:r w:rsidRPr="00310977">
        <w:rPr>
          <w:rFonts w:ascii="Arial" w:hAnsi="Arial" w:cs="Arial"/>
          <w:noProof/>
          <w:lang w:val="en-GB"/>
        </w:rPr>
        <w:t>, 2312–2324.</w:t>
      </w:r>
    </w:p>
    <w:p w14:paraId="5400DE1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Harrow, J., Frankish, A., Gonzalez, J.M., Tapanari, E., Diekhans, M., Kokocinski, F., Aken, B.L., Barrell, D., Zadissa, A., Searle, S., et al. (2012). GENCODE: The reference human genome annotation for the ENCODE project. Genome Res. </w:t>
      </w:r>
      <w:r w:rsidRPr="00310977">
        <w:rPr>
          <w:rFonts w:ascii="Arial" w:hAnsi="Arial" w:cs="Arial"/>
          <w:i/>
          <w:iCs/>
          <w:noProof/>
          <w:lang w:val="en-GB"/>
        </w:rPr>
        <w:t>22</w:t>
      </w:r>
      <w:r w:rsidRPr="00310977">
        <w:rPr>
          <w:rFonts w:ascii="Arial" w:hAnsi="Arial" w:cs="Arial"/>
          <w:noProof/>
          <w:lang w:val="en-GB"/>
        </w:rPr>
        <w:t>, 1760–1774.</w:t>
      </w:r>
    </w:p>
    <w:p w14:paraId="40560B5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Hasegawa, K., and Saga, Y. (2014). FGF8-FGFR1 signaling acts as a niche factor for maintaining undifferentiated spermatogonia in the mouse. Biol. Reprod. </w:t>
      </w:r>
      <w:r w:rsidRPr="00310977">
        <w:rPr>
          <w:rFonts w:ascii="Arial" w:hAnsi="Arial" w:cs="Arial"/>
          <w:i/>
          <w:iCs/>
          <w:noProof/>
          <w:lang w:val="en-GB"/>
        </w:rPr>
        <w:t>91</w:t>
      </w:r>
      <w:r w:rsidRPr="00310977">
        <w:rPr>
          <w:rFonts w:ascii="Arial" w:hAnsi="Arial" w:cs="Arial"/>
          <w:noProof/>
          <w:lang w:val="en-GB"/>
        </w:rPr>
        <w:t>, 145–146.</w:t>
      </w:r>
    </w:p>
    <w:p w14:paraId="3FFD549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He, Z., Jiang, J., Kokkinaki, M., Golestaneh, N., Hofmann, M.-C., and Dym, M. (2008). Gdnf Upregulates c-Fos Transcription via the Ras/Erk1/2 Pathway to Promote Mouse Spermatogonial Stem Cell Proliferation. Stem Cells </w:t>
      </w:r>
      <w:r w:rsidRPr="00310977">
        <w:rPr>
          <w:rFonts w:ascii="Arial" w:hAnsi="Arial" w:cs="Arial"/>
          <w:i/>
          <w:iCs/>
          <w:noProof/>
          <w:lang w:val="en-GB"/>
        </w:rPr>
        <w:t>26</w:t>
      </w:r>
      <w:r w:rsidRPr="00310977">
        <w:rPr>
          <w:rFonts w:ascii="Arial" w:hAnsi="Arial" w:cs="Arial"/>
          <w:noProof/>
          <w:lang w:val="en-GB"/>
        </w:rPr>
        <w:t>, 266–278.</w:t>
      </w:r>
    </w:p>
    <w:p w14:paraId="74A395E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Heinz, S., Benner, C., Spann, N., Bertolino, E., Lin, Y.C., Laslo, P., Cheng, J.X., Murre, C., Singh, H., and Glass, C.K. (2010). Simple Combinations of Lineage-Determining Transcription Factors Prime cis-Regulatory Elements Required for Macrophage and B Cell Identities. Mol. Cell </w:t>
      </w:r>
      <w:r w:rsidRPr="00310977">
        <w:rPr>
          <w:rFonts w:ascii="Arial" w:hAnsi="Arial" w:cs="Arial"/>
          <w:i/>
          <w:iCs/>
          <w:noProof/>
          <w:lang w:val="en-GB"/>
        </w:rPr>
        <w:t>38</w:t>
      </w:r>
      <w:r w:rsidRPr="00310977">
        <w:rPr>
          <w:rFonts w:ascii="Arial" w:hAnsi="Arial" w:cs="Arial"/>
          <w:noProof/>
          <w:lang w:val="en-GB"/>
        </w:rPr>
        <w:t>, 576–589.</w:t>
      </w:r>
    </w:p>
    <w:p w14:paraId="42BA7F5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Hermann, B.P., Cheng, K., Singh, A., Roa-De La Cruz, L., Mutoji, K.N., Chen, I.-C., Gildersleeve, H., Lehle, J.D., Mayo, M., Westernströer, B., et al. (2018). The Mammalian Spermatogenesis Single-Cell Transcriptome, from Spermatogonial Stem Cells to Spermatids. Cell Rep. </w:t>
      </w:r>
      <w:r w:rsidRPr="00310977">
        <w:rPr>
          <w:rFonts w:ascii="Arial" w:hAnsi="Arial" w:cs="Arial"/>
          <w:i/>
          <w:iCs/>
          <w:noProof/>
          <w:lang w:val="en-GB"/>
        </w:rPr>
        <w:t>25</w:t>
      </w:r>
      <w:r w:rsidRPr="00310977">
        <w:rPr>
          <w:rFonts w:ascii="Arial" w:hAnsi="Arial" w:cs="Arial"/>
          <w:noProof/>
          <w:lang w:val="en-GB"/>
        </w:rPr>
        <w:t>, 1650-1667.e8.</w:t>
      </w:r>
    </w:p>
    <w:p w14:paraId="07B4A7F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Huber, W., Carey, V.J., Gentleman, R., Anders, S., Carlson, M., Carvalho, B.S., Bravo, H.C., Davis, S., Gatto, L., Girke, T., et al. (2015). Orchestrating high-throughput genomic analysis with Bioconductor. Nat. Methods </w:t>
      </w:r>
      <w:r w:rsidRPr="00310977">
        <w:rPr>
          <w:rFonts w:ascii="Arial" w:hAnsi="Arial" w:cs="Arial"/>
          <w:i/>
          <w:iCs/>
          <w:noProof/>
          <w:lang w:val="en-GB"/>
        </w:rPr>
        <w:t>12</w:t>
      </w:r>
      <w:r w:rsidRPr="00310977">
        <w:rPr>
          <w:rFonts w:ascii="Arial" w:hAnsi="Arial" w:cs="Arial"/>
          <w:noProof/>
          <w:lang w:val="en-GB"/>
        </w:rPr>
        <w:t>, 115–121.</w:t>
      </w:r>
    </w:p>
    <w:p w14:paraId="389D7E4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Jung, Y.H., Sauria, M.E.G., Lyu, X., Cheema, M.S., Ausio, J., Taylor, J., and Corces, V.G. (2017). Chromatin States in Mouse Sperm Correlate with Embryonic and Adult Regulatory Landscapes. Cell Rep. </w:t>
      </w:r>
      <w:r w:rsidRPr="00310977">
        <w:rPr>
          <w:rFonts w:ascii="Arial" w:hAnsi="Arial" w:cs="Arial"/>
          <w:i/>
          <w:iCs/>
          <w:noProof/>
          <w:lang w:val="en-GB"/>
        </w:rPr>
        <w:t>18</w:t>
      </w:r>
      <w:r w:rsidRPr="00310977">
        <w:rPr>
          <w:rFonts w:ascii="Arial" w:hAnsi="Arial" w:cs="Arial"/>
          <w:noProof/>
          <w:lang w:val="en-GB"/>
        </w:rPr>
        <w:t>, 1366–1382.</w:t>
      </w:r>
    </w:p>
    <w:p w14:paraId="0D0192A8" w14:textId="77777777" w:rsidR="00310977" w:rsidRPr="00753779" w:rsidRDefault="00310977" w:rsidP="00310977">
      <w:pPr>
        <w:widowControl w:val="0"/>
        <w:autoSpaceDE w:val="0"/>
        <w:autoSpaceDN w:val="0"/>
        <w:adjustRightInd w:val="0"/>
        <w:spacing w:before="0" w:after="120" w:line="240" w:lineRule="auto"/>
        <w:rPr>
          <w:rFonts w:ascii="Arial" w:hAnsi="Arial" w:cs="Arial"/>
          <w:noProof/>
          <w:lang w:val="de-CH"/>
          <w:rPrChange w:id="1177" w:author="Irina Lazar" w:date="2020-11-09T09:57:00Z">
            <w:rPr>
              <w:rFonts w:ascii="Arial" w:hAnsi="Arial" w:cs="Arial"/>
              <w:noProof/>
              <w:lang w:val="en-GB"/>
            </w:rPr>
          </w:rPrChange>
        </w:rPr>
      </w:pPr>
      <w:r w:rsidRPr="00310977">
        <w:rPr>
          <w:rFonts w:ascii="Arial" w:hAnsi="Arial" w:cs="Arial"/>
          <w:noProof/>
          <w:lang w:val="en-GB"/>
        </w:rPr>
        <w:t xml:space="preserve">Kanatsu-Shinohara, M., Tanaka, T., Ogonuki, N., Ogura, A., Morimoto, H., Cheng, P.F., Eisenman, R.N., Trumpp, A., and Shinohara, T. (2016). Myc/Mycn-mediated glycolysis enhances mouse spermatogonial stem cell self-renewal. </w:t>
      </w:r>
      <w:r w:rsidRPr="00753779">
        <w:rPr>
          <w:rFonts w:ascii="Arial" w:hAnsi="Arial" w:cs="Arial"/>
          <w:noProof/>
          <w:lang w:val="de-CH"/>
          <w:rPrChange w:id="1178" w:author="Irina Lazar" w:date="2020-11-09T09:57:00Z">
            <w:rPr>
              <w:rFonts w:ascii="Arial" w:hAnsi="Arial" w:cs="Arial"/>
              <w:noProof/>
              <w:lang w:val="en-GB"/>
            </w:rPr>
          </w:rPrChange>
        </w:rPr>
        <w:t xml:space="preserve">Genes Dev. </w:t>
      </w:r>
      <w:r w:rsidRPr="00753779">
        <w:rPr>
          <w:rFonts w:ascii="Arial" w:hAnsi="Arial" w:cs="Arial"/>
          <w:i/>
          <w:iCs/>
          <w:noProof/>
          <w:lang w:val="de-CH"/>
          <w:rPrChange w:id="1179" w:author="Irina Lazar" w:date="2020-11-09T09:57:00Z">
            <w:rPr>
              <w:rFonts w:ascii="Arial" w:hAnsi="Arial" w:cs="Arial"/>
              <w:i/>
              <w:iCs/>
              <w:noProof/>
              <w:lang w:val="en-GB"/>
            </w:rPr>
          </w:rPrChange>
        </w:rPr>
        <w:t>30</w:t>
      </w:r>
      <w:r w:rsidRPr="00753779">
        <w:rPr>
          <w:rFonts w:ascii="Arial" w:hAnsi="Arial" w:cs="Arial"/>
          <w:noProof/>
          <w:lang w:val="de-CH"/>
          <w:rPrChange w:id="1180" w:author="Irina Lazar" w:date="2020-11-09T09:57:00Z">
            <w:rPr>
              <w:rFonts w:ascii="Arial" w:hAnsi="Arial" w:cs="Arial"/>
              <w:noProof/>
              <w:lang w:val="en-GB"/>
            </w:rPr>
          </w:rPrChange>
        </w:rPr>
        <w:t>, 2637–2648.</w:t>
      </w:r>
    </w:p>
    <w:p w14:paraId="1063E0F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753779">
        <w:rPr>
          <w:rFonts w:ascii="Arial" w:hAnsi="Arial" w:cs="Arial"/>
          <w:noProof/>
          <w:lang w:val="de-CH"/>
          <w:rPrChange w:id="1181" w:author="Irina Lazar" w:date="2020-11-09T09:57:00Z">
            <w:rPr>
              <w:rFonts w:ascii="Arial" w:hAnsi="Arial" w:cs="Arial"/>
              <w:noProof/>
              <w:lang w:val="en-GB"/>
            </w:rPr>
          </w:rPrChange>
        </w:rPr>
        <w:t xml:space="preserve">Korotkevich, G., Sukhov, V., and Sergushichev, A. (2016). Fast gene set enrichment analysis. </w:t>
      </w:r>
      <w:r w:rsidRPr="00310977">
        <w:rPr>
          <w:rFonts w:ascii="Arial" w:hAnsi="Arial" w:cs="Arial"/>
          <w:noProof/>
          <w:lang w:val="en-GB"/>
        </w:rPr>
        <w:t>BioRxiv 060012.</w:t>
      </w:r>
    </w:p>
    <w:p w14:paraId="62BB3F52"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Krueger, F. (2015). Trim Galore. A wrapper tool around Cutadapt and FastQC to consistently apply quality and adapter trimming to FastQ files, www.bioinformatics.babraham.ac.uk/projects/trim_galore/.</w:t>
      </w:r>
    </w:p>
    <w:p w14:paraId="44791ED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Krueger, F., and Andrews, S.R. (2011). Bismark: a flexible aligner and methylation caller for Bisulfite-Seq applications. Bioinformatics </w:t>
      </w:r>
      <w:r w:rsidRPr="00310977">
        <w:rPr>
          <w:rFonts w:ascii="Arial" w:hAnsi="Arial" w:cs="Arial"/>
          <w:i/>
          <w:iCs/>
          <w:noProof/>
          <w:lang w:val="en-GB"/>
        </w:rPr>
        <w:t>27</w:t>
      </w:r>
      <w:r w:rsidRPr="00310977">
        <w:rPr>
          <w:rFonts w:ascii="Arial" w:hAnsi="Arial" w:cs="Arial"/>
          <w:noProof/>
          <w:lang w:val="en-GB"/>
        </w:rPr>
        <w:t>, 1571–1572.</w:t>
      </w:r>
    </w:p>
    <w:p w14:paraId="75A0966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Kubota, H., and Brinster, R.L. (2018). Spermatogonial stem cells. Biol. Reprod. </w:t>
      </w:r>
      <w:r w:rsidRPr="00310977">
        <w:rPr>
          <w:rFonts w:ascii="Arial" w:hAnsi="Arial" w:cs="Arial"/>
          <w:i/>
          <w:iCs/>
          <w:noProof/>
          <w:lang w:val="en-GB"/>
        </w:rPr>
        <w:t>99</w:t>
      </w:r>
      <w:r w:rsidRPr="00310977">
        <w:rPr>
          <w:rFonts w:ascii="Arial" w:hAnsi="Arial" w:cs="Arial"/>
          <w:noProof/>
          <w:lang w:val="en-GB"/>
        </w:rPr>
        <w:t>, 52–74.</w:t>
      </w:r>
    </w:p>
    <w:p w14:paraId="2CB638F8"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Kubota, H., Avarbock, M.R., and Brinster, R.L. (2004a). Culture Conditions and Single Growth Factors Affect Fate Determination of Mouse Spermatogonial Stem Cells1. Biol. Reprod. </w:t>
      </w:r>
      <w:r w:rsidRPr="00310977">
        <w:rPr>
          <w:rFonts w:ascii="Arial" w:hAnsi="Arial" w:cs="Arial"/>
          <w:i/>
          <w:iCs/>
          <w:noProof/>
          <w:lang w:val="en-GB"/>
        </w:rPr>
        <w:t>71</w:t>
      </w:r>
      <w:r w:rsidRPr="00310977">
        <w:rPr>
          <w:rFonts w:ascii="Arial" w:hAnsi="Arial" w:cs="Arial"/>
          <w:noProof/>
          <w:lang w:val="en-GB"/>
        </w:rPr>
        <w:t>, 722–731.</w:t>
      </w:r>
    </w:p>
    <w:p w14:paraId="65B4563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lastRenderedPageBreak/>
        <w:t xml:space="preserve">Kubota, H., Avarbock, M.R., and Brinster, R.L. (2004b). Growth factors essential for self-renewal and expansion of mouse spermatogonial stem cells. Proc. Natl. Acad. Sci. U. S. A. </w:t>
      </w:r>
      <w:r w:rsidRPr="00310977">
        <w:rPr>
          <w:rFonts w:ascii="Arial" w:hAnsi="Arial" w:cs="Arial"/>
          <w:i/>
          <w:iCs/>
          <w:noProof/>
          <w:lang w:val="en-GB"/>
        </w:rPr>
        <w:t>101</w:t>
      </w:r>
      <w:r w:rsidRPr="00310977">
        <w:rPr>
          <w:rFonts w:ascii="Arial" w:hAnsi="Arial" w:cs="Arial"/>
          <w:noProof/>
          <w:lang w:val="en-GB"/>
        </w:rPr>
        <w:t>, 16489–16494.</w:t>
      </w:r>
    </w:p>
    <w:p w14:paraId="525D3B5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Langmead, B., and Salzberg, S.L. (2012). Fast gapped-read alignment with Bowtie 2. Nat. Methods </w:t>
      </w:r>
      <w:r w:rsidRPr="00310977">
        <w:rPr>
          <w:rFonts w:ascii="Arial" w:hAnsi="Arial" w:cs="Arial"/>
          <w:i/>
          <w:iCs/>
          <w:noProof/>
          <w:lang w:val="en-GB"/>
        </w:rPr>
        <w:t>9</w:t>
      </w:r>
      <w:r w:rsidRPr="00310977">
        <w:rPr>
          <w:rFonts w:ascii="Arial" w:hAnsi="Arial" w:cs="Arial"/>
          <w:noProof/>
          <w:lang w:val="en-GB"/>
        </w:rPr>
        <w:t>, 357–359.</w:t>
      </w:r>
    </w:p>
    <w:p w14:paraId="5DB9BED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Law, C.W., Chen, Y., Shi, W., and Smyth, G.K. (2014). voom: precision weights unlock linear model analysis tools for RNA-seq read counts. Genome Biol. </w:t>
      </w:r>
      <w:r w:rsidRPr="00310977">
        <w:rPr>
          <w:rFonts w:ascii="Arial" w:hAnsi="Arial" w:cs="Arial"/>
          <w:i/>
          <w:iCs/>
          <w:noProof/>
          <w:lang w:val="en-GB"/>
        </w:rPr>
        <w:t>15</w:t>
      </w:r>
      <w:r w:rsidRPr="00310977">
        <w:rPr>
          <w:rFonts w:ascii="Arial" w:hAnsi="Arial" w:cs="Arial"/>
          <w:noProof/>
          <w:lang w:val="en-GB"/>
        </w:rPr>
        <w:t>, R29.</w:t>
      </w:r>
    </w:p>
    <w:p w14:paraId="39DAEFD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Law, N.C., Oatley, M.J., and Oatley, J.M. (2019). Developmental kinetics and transcriptome dynamics of stem cell specification in the spermatogenic lineage. Nat. Commun. </w:t>
      </w:r>
      <w:r w:rsidRPr="00310977">
        <w:rPr>
          <w:rFonts w:ascii="Arial" w:hAnsi="Arial" w:cs="Arial"/>
          <w:i/>
          <w:iCs/>
          <w:noProof/>
          <w:lang w:val="en-GB"/>
        </w:rPr>
        <w:t>10</w:t>
      </w:r>
      <w:r w:rsidRPr="00310977">
        <w:rPr>
          <w:rFonts w:ascii="Arial" w:hAnsi="Arial" w:cs="Arial"/>
          <w:noProof/>
          <w:lang w:val="en-GB"/>
        </w:rPr>
        <w:t>, 2787.</w:t>
      </w:r>
    </w:p>
    <w:p w14:paraId="1F3095C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Li, H., Handsaker, B., Wysoker, A., Fennell, T., Ruan, J., Homer, N., Marth, G., Abecasis, G., and Durbin, R. (2009). The Sequence Alignment/Map format and SAMtools. Bioinformatics </w:t>
      </w:r>
      <w:r w:rsidRPr="00310977">
        <w:rPr>
          <w:rFonts w:ascii="Arial" w:hAnsi="Arial" w:cs="Arial"/>
          <w:i/>
          <w:iCs/>
          <w:noProof/>
          <w:lang w:val="en-GB"/>
        </w:rPr>
        <w:t>25</w:t>
      </w:r>
      <w:r w:rsidRPr="00310977">
        <w:rPr>
          <w:rFonts w:ascii="Arial" w:hAnsi="Arial" w:cs="Arial"/>
          <w:noProof/>
          <w:lang w:val="en-GB"/>
        </w:rPr>
        <w:t>, 2078–2079.</w:t>
      </w:r>
    </w:p>
    <w:p w14:paraId="25EEB86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Liao, Y., Smyth, G.K., and Shi, W. (2019). The R package Rsubread is easier, faster, cheaper and better for alignment and quantification of RNA sequencing reads. Nucleic Acids Res. </w:t>
      </w:r>
      <w:r w:rsidRPr="00310977">
        <w:rPr>
          <w:rFonts w:ascii="Arial" w:hAnsi="Arial" w:cs="Arial"/>
          <w:i/>
          <w:iCs/>
          <w:noProof/>
          <w:lang w:val="en-GB"/>
        </w:rPr>
        <w:t>47</w:t>
      </w:r>
      <w:r w:rsidRPr="00310977">
        <w:rPr>
          <w:rFonts w:ascii="Arial" w:hAnsi="Arial" w:cs="Arial"/>
          <w:noProof/>
          <w:lang w:val="en-GB"/>
        </w:rPr>
        <w:t>, e47–e47.</w:t>
      </w:r>
    </w:p>
    <w:p w14:paraId="522426D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Lord, T., Oatley, M.J., and Oatley, J.M. (2018). Testicular Architecture Is Critical for Mediation of Retinoic Acid Responsiveness by Undifferentiated Spermatogonial Subtypes in the Mouse. Stem Cell Reports </w:t>
      </w:r>
      <w:r w:rsidRPr="00310977">
        <w:rPr>
          <w:rFonts w:ascii="Arial" w:hAnsi="Arial" w:cs="Arial"/>
          <w:i/>
          <w:iCs/>
          <w:noProof/>
          <w:lang w:val="en-GB"/>
        </w:rPr>
        <w:t>10</w:t>
      </w:r>
      <w:r w:rsidRPr="00310977">
        <w:rPr>
          <w:rFonts w:ascii="Arial" w:hAnsi="Arial" w:cs="Arial"/>
          <w:noProof/>
          <w:lang w:val="en-GB"/>
        </w:rPr>
        <w:t>, 538–552.</w:t>
      </w:r>
    </w:p>
    <w:p w14:paraId="4FF322D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Lu, J.Y., Shao, W., Chang, L., Yin, Y., Li, T., Zhang, H., Hong, Y., Percharde, M., Guo, L., Wu, Z., et al. (2020). Genomic Repeats Categorize Genes with Distinct Functions for Orchestrated Regulation. Cell Rep. </w:t>
      </w:r>
      <w:r w:rsidRPr="00310977">
        <w:rPr>
          <w:rFonts w:ascii="Arial" w:hAnsi="Arial" w:cs="Arial"/>
          <w:i/>
          <w:iCs/>
          <w:noProof/>
          <w:lang w:val="en-GB"/>
        </w:rPr>
        <w:t>30</w:t>
      </w:r>
      <w:r w:rsidRPr="00310977">
        <w:rPr>
          <w:rFonts w:ascii="Arial" w:hAnsi="Arial" w:cs="Arial"/>
          <w:noProof/>
          <w:lang w:val="en-GB"/>
        </w:rPr>
        <w:t>, 3296-3311.e5.</w:t>
      </w:r>
    </w:p>
    <w:p w14:paraId="3D8D051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Lun, A.T.L., and Smyth, G.K. (2015). csaw: a Bioconductor package for differential binding analysis of ChIP-seq data using sliding windows. Nucleic Acids Res. </w:t>
      </w:r>
      <w:r w:rsidRPr="00310977">
        <w:rPr>
          <w:rFonts w:ascii="Arial" w:hAnsi="Arial" w:cs="Arial"/>
          <w:i/>
          <w:iCs/>
          <w:noProof/>
          <w:lang w:val="en-GB"/>
        </w:rPr>
        <w:t>44</w:t>
      </w:r>
      <w:r w:rsidRPr="00310977">
        <w:rPr>
          <w:rFonts w:ascii="Arial" w:hAnsi="Arial" w:cs="Arial"/>
          <w:noProof/>
          <w:lang w:val="en-GB"/>
        </w:rPr>
        <w:t>, e45.</w:t>
      </w:r>
    </w:p>
    <w:p w14:paraId="66096C3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Martínez-Zamudio, R.I., Roux, P.F., de Freitas, J.A.N.L.F., Robinson, L., Doré, G., Sun, B., Belenki, D., Milanovic, M., Herbig, U., Schmitt, C.A., et al. (2020). AP-1 imprints a reversible transcriptional programme of senescent cells. Nat. Cell Biol. </w:t>
      </w:r>
      <w:r w:rsidRPr="00310977">
        <w:rPr>
          <w:rFonts w:ascii="Arial" w:hAnsi="Arial" w:cs="Arial"/>
          <w:i/>
          <w:iCs/>
          <w:noProof/>
          <w:lang w:val="en-GB"/>
        </w:rPr>
        <w:t>22</w:t>
      </w:r>
      <w:r w:rsidRPr="00310977">
        <w:rPr>
          <w:rFonts w:ascii="Arial" w:hAnsi="Arial" w:cs="Arial"/>
          <w:noProof/>
          <w:lang w:val="en-GB"/>
        </w:rPr>
        <w:t>, 842–855.</w:t>
      </w:r>
    </w:p>
    <w:p w14:paraId="128A706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McLean, C.Y., Bristor, D., Hiller, M., Clarke, S.L., Schaar, B.T., Lowe, C.B., Wenger, A.M., and Bejerano, G. (2010). GREAT improves functional interpretation of cis-regulatory regions. Nat. Biotechnol. </w:t>
      </w:r>
      <w:r w:rsidRPr="00310977">
        <w:rPr>
          <w:rFonts w:ascii="Arial" w:hAnsi="Arial" w:cs="Arial"/>
          <w:i/>
          <w:iCs/>
          <w:noProof/>
          <w:lang w:val="en-GB"/>
        </w:rPr>
        <w:t>28</w:t>
      </w:r>
      <w:r w:rsidRPr="00310977">
        <w:rPr>
          <w:rFonts w:ascii="Arial" w:hAnsi="Arial" w:cs="Arial"/>
          <w:noProof/>
          <w:lang w:val="en-GB"/>
        </w:rPr>
        <w:t>, 495–501.</w:t>
      </w:r>
    </w:p>
    <w:p w14:paraId="6406C5C8"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Myers, R.M., Stamatoyannopoulos, J., Snyder, M., Dunham, I., Hardison, R.C., Bernstein, B.E., Gingeras, T.R., Kent, W.J., Birney, E., Wold, B., et al. (2011). A user’s guide to the Encyclopedia of DNA elements (ENCODE). PLoS Biol. </w:t>
      </w:r>
      <w:r w:rsidRPr="00310977">
        <w:rPr>
          <w:rFonts w:ascii="Arial" w:hAnsi="Arial" w:cs="Arial"/>
          <w:i/>
          <w:iCs/>
          <w:noProof/>
          <w:lang w:val="en-GB"/>
        </w:rPr>
        <w:t>9</w:t>
      </w:r>
      <w:r w:rsidRPr="00310977">
        <w:rPr>
          <w:rFonts w:ascii="Arial" w:hAnsi="Arial" w:cs="Arial"/>
          <w:noProof/>
          <w:lang w:val="en-GB"/>
        </w:rPr>
        <w:t>, e1001046.</w:t>
      </w:r>
    </w:p>
    <w:p w14:paraId="72DE637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Niu, Z., Goodyear, S.M., Rao, S., Wu, X., Tobias, J.W., Avarbock, M.R., and Brinster, R.L. (2011). MicroRNA-21 regulates the self-renewal of mouse spermatogonial stem cells. Proc. Natl. Acad. Sci. U. S. A. </w:t>
      </w:r>
      <w:r w:rsidRPr="00310977">
        <w:rPr>
          <w:rFonts w:ascii="Arial" w:hAnsi="Arial" w:cs="Arial"/>
          <w:i/>
          <w:iCs/>
          <w:noProof/>
          <w:lang w:val="en-GB"/>
        </w:rPr>
        <w:t>108</w:t>
      </w:r>
      <w:r w:rsidRPr="00310977">
        <w:rPr>
          <w:rFonts w:ascii="Arial" w:hAnsi="Arial" w:cs="Arial"/>
          <w:noProof/>
          <w:lang w:val="en-GB"/>
        </w:rPr>
        <w:t>, 12740–12745.</w:t>
      </w:r>
    </w:p>
    <w:p w14:paraId="589BD0C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Oatley, J.M., and Griswold, M.D. (2017). The biology of mammalian spermatogonia.</w:t>
      </w:r>
    </w:p>
    <w:p w14:paraId="6CA66EB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Oldfield, A.J., Yang, P., Conway, A.E., Cinghu, S., Freudenberg, J.M., Yellaboina, S., and Jothi, R. (2014). Histone-Fold Domain Protein NF-Y Promotes Chromatin Accessibility for Cell Type-Specific Master Transcription Factors. Mol. Cell </w:t>
      </w:r>
      <w:r w:rsidRPr="00310977">
        <w:rPr>
          <w:rFonts w:ascii="Arial" w:hAnsi="Arial" w:cs="Arial"/>
          <w:i/>
          <w:iCs/>
          <w:noProof/>
          <w:lang w:val="en-GB"/>
        </w:rPr>
        <w:t>55</w:t>
      </w:r>
      <w:r w:rsidRPr="00310977">
        <w:rPr>
          <w:rFonts w:ascii="Arial" w:hAnsi="Arial" w:cs="Arial"/>
          <w:noProof/>
          <w:lang w:val="en-GB"/>
        </w:rPr>
        <w:t>, 708–722.</w:t>
      </w:r>
    </w:p>
    <w:p w14:paraId="47F324D2"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Patro, R., Duggal, G., Love, M.I., Irizarry, R.A., and Kingsford, C. (2017). Salmon provides fast and bias-aware quantification of transcript expression. Nat. Methods </w:t>
      </w:r>
      <w:r w:rsidRPr="00310977">
        <w:rPr>
          <w:rFonts w:ascii="Arial" w:hAnsi="Arial" w:cs="Arial"/>
          <w:i/>
          <w:iCs/>
          <w:noProof/>
          <w:lang w:val="en-GB"/>
        </w:rPr>
        <w:t>14</w:t>
      </w:r>
      <w:r w:rsidRPr="00310977">
        <w:rPr>
          <w:rFonts w:ascii="Arial" w:hAnsi="Arial" w:cs="Arial"/>
          <w:noProof/>
          <w:lang w:val="en-GB"/>
        </w:rPr>
        <w:t xml:space="preserve">, </w:t>
      </w:r>
      <w:r w:rsidRPr="00310977">
        <w:rPr>
          <w:rFonts w:ascii="Arial" w:hAnsi="Arial" w:cs="Arial"/>
          <w:noProof/>
          <w:lang w:val="en-GB"/>
        </w:rPr>
        <w:lastRenderedPageBreak/>
        <w:t>417–419.</w:t>
      </w:r>
    </w:p>
    <w:p w14:paraId="55D87650"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Ramirez, F., Ryan, D.P., Grüning, B., Bhardwaj, V., Kilpert, F., Richter, A.S., Heyne, S., Dündar, F., and Manke, T. (2016). deepTools2: a next generation web server for deep-sequencing data analysis. Nucleic Acids Res. </w:t>
      </w:r>
      <w:r w:rsidRPr="00310977">
        <w:rPr>
          <w:rFonts w:ascii="Arial" w:hAnsi="Arial" w:cs="Arial"/>
          <w:i/>
          <w:iCs/>
          <w:noProof/>
          <w:lang w:val="en-GB"/>
        </w:rPr>
        <w:t>44</w:t>
      </w:r>
      <w:r w:rsidRPr="00310977">
        <w:rPr>
          <w:rFonts w:ascii="Arial" w:hAnsi="Arial" w:cs="Arial"/>
          <w:noProof/>
          <w:lang w:val="en-GB"/>
        </w:rPr>
        <w:t>, W160--W165.</w:t>
      </w:r>
    </w:p>
    <w:p w14:paraId="6C3FB5B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Ritchie, M.E., Phipson, B., Wu, D., Hu, Y., Law, C.W., Shi, W., and Smyth, G.K. (2015). limma powers differential expression analyses for RNA-sequencing and microarray studies. Nucleic Acids Res. </w:t>
      </w:r>
      <w:r w:rsidRPr="00310977">
        <w:rPr>
          <w:rFonts w:ascii="Arial" w:hAnsi="Arial" w:cs="Arial"/>
          <w:i/>
          <w:iCs/>
          <w:noProof/>
          <w:lang w:val="en-GB"/>
        </w:rPr>
        <w:t>43</w:t>
      </w:r>
      <w:r w:rsidRPr="00310977">
        <w:rPr>
          <w:rFonts w:ascii="Arial" w:hAnsi="Arial" w:cs="Arial"/>
          <w:noProof/>
          <w:lang w:val="en-GB"/>
        </w:rPr>
        <w:t>, e47--e47.</w:t>
      </w:r>
    </w:p>
    <w:p w14:paraId="632B722A"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Robinson, M.D., and Oshlack, A. (2010). A scaling normalization method for differential expression analysis of RNA-seq data. Genome Biol. </w:t>
      </w:r>
      <w:r w:rsidRPr="00310977">
        <w:rPr>
          <w:rFonts w:ascii="Arial" w:hAnsi="Arial" w:cs="Arial"/>
          <w:i/>
          <w:iCs/>
          <w:noProof/>
          <w:lang w:val="en-GB"/>
        </w:rPr>
        <w:t>11</w:t>
      </w:r>
      <w:r w:rsidRPr="00310977">
        <w:rPr>
          <w:rFonts w:ascii="Arial" w:hAnsi="Arial" w:cs="Arial"/>
          <w:noProof/>
          <w:lang w:val="en-GB"/>
        </w:rPr>
        <w:t>, R25.</w:t>
      </w:r>
    </w:p>
    <w:p w14:paraId="14C7AE1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Robinson, M.D., McCarthy, D.J., and Smyth, G.K. (2009). edgeR: a Bioconductor package for differential expression analysis of digital gene expression data. Bioinformatics </w:t>
      </w:r>
      <w:r w:rsidRPr="00310977">
        <w:rPr>
          <w:rFonts w:ascii="Arial" w:hAnsi="Arial" w:cs="Arial"/>
          <w:i/>
          <w:iCs/>
          <w:noProof/>
          <w:lang w:val="en-GB"/>
        </w:rPr>
        <w:t>26</w:t>
      </w:r>
      <w:r w:rsidRPr="00310977">
        <w:rPr>
          <w:rFonts w:ascii="Arial" w:hAnsi="Arial" w:cs="Arial"/>
          <w:noProof/>
          <w:lang w:val="en-GB"/>
        </w:rPr>
        <w:t>, 139–140.</w:t>
      </w:r>
    </w:p>
    <w:p w14:paraId="4B6F8E3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De Rooij, D.G. (2017). The nature and dynamics of spermatogonial stem cells. Dev. </w:t>
      </w:r>
      <w:r w:rsidRPr="00310977">
        <w:rPr>
          <w:rFonts w:ascii="Arial" w:hAnsi="Arial" w:cs="Arial"/>
          <w:i/>
          <w:iCs/>
          <w:noProof/>
          <w:lang w:val="en-GB"/>
        </w:rPr>
        <w:t>144</w:t>
      </w:r>
      <w:r w:rsidRPr="00310977">
        <w:rPr>
          <w:rFonts w:ascii="Arial" w:hAnsi="Arial" w:cs="Arial"/>
          <w:noProof/>
          <w:lang w:val="en-GB"/>
        </w:rPr>
        <w:t>, 3022–3030.</w:t>
      </w:r>
    </w:p>
    <w:p w14:paraId="11AF9B3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Royo, H., Stadler, M., and Peters, A. (2016). Alternative Computational Analysis Shows No Evidence for Nucleosome Enrichment at Repetitive Sequences in Mammalian Spermatozoa. Dev. Cell </w:t>
      </w:r>
      <w:r w:rsidRPr="00310977">
        <w:rPr>
          <w:rFonts w:ascii="Arial" w:hAnsi="Arial" w:cs="Arial"/>
          <w:i/>
          <w:iCs/>
          <w:noProof/>
          <w:lang w:val="en-GB"/>
        </w:rPr>
        <w:t>37</w:t>
      </w:r>
      <w:r w:rsidRPr="00310977">
        <w:rPr>
          <w:rFonts w:ascii="Arial" w:hAnsi="Arial" w:cs="Arial"/>
          <w:noProof/>
          <w:lang w:val="en-GB"/>
        </w:rPr>
        <w:t>, 98–104.</w:t>
      </w:r>
    </w:p>
    <w:p w14:paraId="18E3430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Sada, A., Suzuki, A., Suzuki, H., and Saga, Y. (2009). The RNA-binding protein NANOS2 is required to maintain murine spermatogonia! Stem Cells. Science (80-. ). </w:t>
      </w:r>
      <w:r w:rsidRPr="00310977">
        <w:rPr>
          <w:rFonts w:ascii="Arial" w:hAnsi="Arial" w:cs="Arial"/>
          <w:i/>
          <w:iCs/>
          <w:noProof/>
          <w:lang w:val="en-GB"/>
        </w:rPr>
        <w:t>325</w:t>
      </w:r>
      <w:r w:rsidRPr="00310977">
        <w:rPr>
          <w:rFonts w:ascii="Arial" w:hAnsi="Arial" w:cs="Arial"/>
          <w:noProof/>
          <w:lang w:val="en-GB"/>
        </w:rPr>
        <w:t>, 1394–1398.</w:t>
      </w:r>
    </w:p>
    <w:p w14:paraId="618F7BD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Sakashita, A., Maezawa, S., Alavattam, K., Yukawa, M., Barski, A., Pavlicev, M., and Namekawa, S. (2020). Endogenous retroviruses drive species-specific germline transcriptomes in mammals. BioRxiv 2020.03.11.987230.</w:t>
      </w:r>
    </w:p>
    <w:p w14:paraId="588FFE6A"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Shaulian, E., and Karin, M. (2002). AP-1 as a regulator of cell life and death. Nat. Cell Biol. </w:t>
      </w:r>
      <w:r w:rsidRPr="00310977">
        <w:rPr>
          <w:rFonts w:ascii="Arial" w:hAnsi="Arial" w:cs="Arial"/>
          <w:i/>
          <w:iCs/>
          <w:noProof/>
          <w:lang w:val="en-GB"/>
        </w:rPr>
        <w:t>4</w:t>
      </w:r>
      <w:r w:rsidRPr="00310977">
        <w:rPr>
          <w:rFonts w:ascii="Arial" w:hAnsi="Arial" w:cs="Arial"/>
          <w:noProof/>
          <w:lang w:val="en-GB"/>
        </w:rPr>
        <w:t>, E131–E136.</w:t>
      </w:r>
    </w:p>
    <w:p w14:paraId="272011A2"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Shavlakadze, T., Morris, M., Fang, J., Wang, S.X., Zhu, J., Zhou, W., Tse, H.W., Mondragon-Gonzalez, R., Roma, G., and Glass, D.J. (2019). Age-Related Gene Expression Signature in Rats Demonstrate Early, Late, and Linear Transcriptional Changes from Multiple Tissues. Cell Rep. </w:t>
      </w:r>
      <w:r w:rsidRPr="00310977">
        <w:rPr>
          <w:rFonts w:ascii="Arial" w:hAnsi="Arial" w:cs="Arial"/>
          <w:i/>
          <w:iCs/>
          <w:noProof/>
          <w:lang w:val="en-GB"/>
        </w:rPr>
        <w:t>28</w:t>
      </w:r>
      <w:r w:rsidRPr="00310977">
        <w:rPr>
          <w:rFonts w:ascii="Arial" w:hAnsi="Arial" w:cs="Arial"/>
          <w:noProof/>
          <w:lang w:val="en-GB"/>
        </w:rPr>
        <w:t>, 3263-3273.e3.</w:t>
      </w:r>
    </w:p>
    <w:p w14:paraId="145147A0"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Shinohara, T., Orwig, K.E., Avarbock, M.R., and Brinster, R.L. (2001). Remodeling of the postnatal mouse testis is accompanied by dramatic changes in stem cell number and niche accessibility. Proc. Natl. Acad. Sci. U. S. A. </w:t>
      </w:r>
      <w:r w:rsidRPr="00310977">
        <w:rPr>
          <w:rFonts w:ascii="Arial" w:hAnsi="Arial" w:cs="Arial"/>
          <w:i/>
          <w:iCs/>
          <w:noProof/>
          <w:lang w:val="en-GB"/>
        </w:rPr>
        <w:t>98</w:t>
      </w:r>
      <w:r w:rsidRPr="00310977">
        <w:rPr>
          <w:rFonts w:ascii="Arial" w:hAnsi="Arial" w:cs="Arial"/>
          <w:noProof/>
          <w:lang w:val="en-GB"/>
        </w:rPr>
        <w:t>, 6186–6191.</w:t>
      </w:r>
    </w:p>
    <w:p w14:paraId="0D357B7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Starks, R.R., Biswas, A., Jain, A., and Tuteja, G. (2019). Combined analysis of dissimilar promoter accessibility and gene expression profiles identifies tissue-specific genes and actively repressed networks. Epigenetics and Chromatin </w:t>
      </w:r>
      <w:r w:rsidRPr="00310977">
        <w:rPr>
          <w:rFonts w:ascii="Arial" w:hAnsi="Arial" w:cs="Arial"/>
          <w:i/>
          <w:iCs/>
          <w:noProof/>
          <w:lang w:val="en-GB"/>
        </w:rPr>
        <w:t>12</w:t>
      </w:r>
      <w:r w:rsidRPr="00310977">
        <w:rPr>
          <w:rFonts w:ascii="Arial" w:hAnsi="Arial" w:cs="Arial"/>
          <w:noProof/>
          <w:lang w:val="en-GB"/>
        </w:rPr>
        <w:t>, 16.</w:t>
      </w:r>
    </w:p>
    <w:p w14:paraId="57CDB8B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Subramanian, A., Tamayo, P., Mootha, V.K., Mukherjee, S., Ebert, B.L., Gillette, M.A., Paulovich, A., Pomeroy, S.L., Golub, T.R., Lander, E.S., et al. (2005). Gene set enrichment analysis: A knowledge-based approach for interpreting genome-wide expression profiles. Proc. Natl. Acad. Sci. U. S. A. </w:t>
      </w:r>
      <w:r w:rsidRPr="00310977">
        <w:rPr>
          <w:rFonts w:ascii="Arial" w:hAnsi="Arial" w:cs="Arial"/>
          <w:i/>
          <w:iCs/>
          <w:noProof/>
          <w:lang w:val="en-GB"/>
        </w:rPr>
        <w:t>102</w:t>
      </w:r>
      <w:r w:rsidRPr="00310977">
        <w:rPr>
          <w:rFonts w:ascii="Arial" w:hAnsi="Arial" w:cs="Arial"/>
          <w:noProof/>
          <w:lang w:val="en-GB"/>
        </w:rPr>
        <w:t>, 15545–15550.</w:t>
      </w:r>
    </w:p>
    <w:p w14:paraId="0A33A7A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Sun, Z., Zhu, M., Lv, P., Cheng, L., Wang, Q., Tian, P., Yan, Z., and Wen, B. (2018). The Long Noncoding RNA Lncenc1 Maintains Naive States of Mouse ESCs by Promoting the Glycolysis Pathway. Stem Cell Reports </w:t>
      </w:r>
      <w:r w:rsidRPr="00310977">
        <w:rPr>
          <w:rFonts w:ascii="Arial" w:hAnsi="Arial" w:cs="Arial"/>
          <w:i/>
          <w:iCs/>
          <w:noProof/>
          <w:lang w:val="en-GB"/>
        </w:rPr>
        <w:t>11</w:t>
      </w:r>
      <w:r w:rsidRPr="00310977">
        <w:rPr>
          <w:rFonts w:ascii="Arial" w:hAnsi="Arial" w:cs="Arial"/>
          <w:noProof/>
          <w:lang w:val="en-GB"/>
        </w:rPr>
        <w:t>, 741–755.</w:t>
      </w:r>
    </w:p>
    <w:p w14:paraId="7AB2CE4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Sundaram, V., and Wysocka, J. (2020). Transposable elements as a potent source of diverse cis-regulatory sequences in mammalian genomes. Philos. Trans. R. Soc. B </w:t>
      </w:r>
      <w:r w:rsidRPr="00310977">
        <w:rPr>
          <w:rFonts w:ascii="Arial" w:hAnsi="Arial" w:cs="Arial"/>
          <w:noProof/>
          <w:lang w:val="en-GB"/>
        </w:rPr>
        <w:lastRenderedPageBreak/>
        <w:t xml:space="preserve">Biol. Sci. </w:t>
      </w:r>
      <w:r w:rsidRPr="00310977">
        <w:rPr>
          <w:rFonts w:ascii="Arial" w:hAnsi="Arial" w:cs="Arial"/>
          <w:i/>
          <w:iCs/>
          <w:noProof/>
          <w:lang w:val="en-GB"/>
        </w:rPr>
        <w:t>375</w:t>
      </w:r>
      <w:r w:rsidRPr="00310977">
        <w:rPr>
          <w:rFonts w:ascii="Arial" w:hAnsi="Arial" w:cs="Arial"/>
          <w:noProof/>
          <w:lang w:val="en-GB"/>
        </w:rPr>
        <w:t>.</w:t>
      </w:r>
    </w:p>
    <w:p w14:paraId="38A1B272"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Sundaram, V., Cheng, Y., Ma, Z., Li, D., Xing, X., Edge, P., Snyder, M.P., and Wang, T. (2014). Widespread contribution of transposable elements to the innovation of gene regulatory networks. Genome Res. </w:t>
      </w:r>
      <w:r w:rsidRPr="00310977">
        <w:rPr>
          <w:rFonts w:ascii="Arial" w:hAnsi="Arial" w:cs="Arial"/>
          <w:i/>
          <w:iCs/>
          <w:noProof/>
          <w:lang w:val="en-GB"/>
        </w:rPr>
        <w:t>24</w:t>
      </w:r>
      <w:r w:rsidRPr="00310977">
        <w:rPr>
          <w:rFonts w:ascii="Arial" w:hAnsi="Arial" w:cs="Arial"/>
          <w:noProof/>
          <w:lang w:val="en-GB"/>
        </w:rPr>
        <w:t>, 1963–1976.</w:t>
      </w:r>
    </w:p>
    <w:p w14:paraId="2E47A21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Supek, F., Bošnjak, M., Škunca, N., and Šmuc, T. (2011). REVIGO Summarizes and Visualizes Long Lists of Gene Ontology Terms. PLoS One </w:t>
      </w:r>
      <w:r w:rsidRPr="00310977">
        <w:rPr>
          <w:rFonts w:ascii="Arial" w:hAnsi="Arial" w:cs="Arial"/>
          <w:i/>
          <w:iCs/>
          <w:noProof/>
          <w:lang w:val="en-GB"/>
        </w:rPr>
        <w:t>6</w:t>
      </w:r>
      <w:r w:rsidRPr="00310977">
        <w:rPr>
          <w:rFonts w:ascii="Arial" w:hAnsi="Arial" w:cs="Arial"/>
          <w:noProof/>
          <w:lang w:val="en-GB"/>
        </w:rPr>
        <w:t>, e21800.</w:t>
      </w:r>
    </w:p>
    <w:p w14:paraId="0D22550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Thompson, P.J., Macfarlan, T.S., and Lorincz, M.C. (2016). Long Terminal Repeats: From Parasitic Elements to Building Blocks of the Transcriptional Regulatory Repertoire. Mol. Cell </w:t>
      </w:r>
      <w:r w:rsidRPr="00310977">
        <w:rPr>
          <w:rFonts w:ascii="Arial" w:hAnsi="Arial" w:cs="Arial"/>
          <w:i/>
          <w:iCs/>
          <w:noProof/>
          <w:lang w:val="en-GB"/>
        </w:rPr>
        <w:t>62</w:t>
      </w:r>
      <w:r w:rsidRPr="00310977">
        <w:rPr>
          <w:rFonts w:ascii="Arial" w:hAnsi="Arial" w:cs="Arial"/>
          <w:noProof/>
          <w:lang w:val="en-GB"/>
        </w:rPr>
        <w:t>, 766–776.</w:t>
      </w:r>
    </w:p>
    <w:p w14:paraId="7924AD0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Thurman, R.E., Rynes, E., Humbert, R., Vierstra, J., Maurano, M.T., Haugen, E., Sheffield, N.C., Stergachis, A.B., Wang, H., Vernot, B., et al. (2012). The accessible chromatin landscape of the human genome. Nature </w:t>
      </w:r>
      <w:r w:rsidRPr="00310977">
        <w:rPr>
          <w:rFonts w:ascii="Arial" w:hAnsi="Arial" w:cs="Arial"/>
          <w:i/>
          <w:iCs/>
          <w:noProof/>
          <w:lang w:val="en-GB"/>
        </w:rPr>
        <w:t>489</w:t>
      </w:r>
      <w:r w:rsidRPr="00310977">
        <w:rPr>
          <w:rFonts w:ascii="Arial" w:hAnsi="Arial" w:cs="Arial"/>
          <w:noProof/>
          <w:lang w:val="en-GB"/>
        </w:rPr>
        <w:t>, 75–82.</w:t>
      </w:r>
    </w:p>
    <w:p w14:paraId="0F0DF9CD"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Vanderhaeghen, P., Schurmans, S., Vassart, G., and Parmentier, M. (1997). Specific repertoire of olfactory receptor genes in the male germ cells of several mammalian species. Genomics </w:t>
      </w:r>
      <w:r w:rsidRPr="00310977">
        <w:rPr>
          <w:rFonts w:ascii="Arial" w:hAnsi="Arial" w:cs="Arial"/>
          <w:i/>
          <w:iCs/>
          <w:noProof/>
          <w:lang w:val="en-GB"/>
        </w:rPr>
        <w:t>39</w:t>
      </w:r>
      <w:r w:rsidRPr="00310977">
        <w:rPr>
          <w:rFonts w:ascii="Arial" w:hAnsi="Arial" w:cs="Arial"/>
          <w:noProof/>
          <w:lang w:val="en-GB"/>
        </w:rPr>
        <w:t>, 239–246.</w:t>
      </w:r>
    </w:p>
    <w:p w14:paraId="2634D975"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Wang, M., Liu, X., Chang, G., Chen, Y., An, G., Yan, L., Gao, S., Xu, Y., Cui, Y., Dong, J., et al. (2018). Single-Cell RNA Sequencing Analysis Reveals Sequential Cell Fate Transition during Human Spermatogenesis. Cell Stem Cell </w:t>
      </w:r>
      <w:r w:rsidRPr="00310977">
        <w:rPr>
          <w:rFonts w:ascii="Arial" w:hAnsi="Arial" w:cs="Arial"/>
          <w:i/>
          <w:iCs/>
          <w:noProof/>
          <w:lang w:val="en-GB"/>
        </w:rPr>
        <w:t>23</w:t>
      </w:r>
      <w:r w:rsidRPr="00310977">
        <w:rPr>
          <w:rFonts w:ascii="Arial" w:hAnsi="Arial" w:cs="Arial"/>
          <w:noProof/>
          <w:lang w:val="en-GB"/>
        </w:rPr>
        <w:t>, 599-614.e4.</w:t>
      </w:r>
    </w:p>
    <w:p w14:paraId="548728E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Wickham, H. (2016). ggplot2: Elegant Graphics for Data Analysis (Springer-Verlag New York).</w:t>
      </w:r>
    </w:p>
    <w:p w14:paraId="6038359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Wu, F., Liu, Y., Wu, Q., Li, D., Zhang, L., Wu, X., Wang, R., Zhang, D., Gao, S., and Li, W. (2018). Long non-coding RNAs potentially function synergistically in the cellular reprogramming of SCNT embryos. BMC Genomics </w:t>
      </w:r>
      <w:r w:rsidRPr="00310977">
        <w:rPr>
          <w:rFonts w:ascii="Arial" w:hAnsi="Arial" w:cs="Arial"/>
          <w:i/>
          <w:iCs/>
          <w:noProof/>
          <w:lang w:val="en-GB"/>
        </w:rPr>
        <w:t>19</w:t>
      </w:r>
      <w:r w:rsidRPr="00310977">
        <w:rPr>
          <w:rFonts w:ascii="Arial" w:hAnsi="Arial" w:cs="Arial"/>
          <w:noProof/>
          <w:lang w:val="en-GB"/>
        </w:rPr>
        <w:t>, 631.</w:t>
      </w:r>
    </w:p>
    <w:p w14:paraId="676D241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Wu, X., Oatley, J.M., Oatley, M.J., Kaucher, A. V., Avarbock, M.R., and Brinster, R.L. (2010). The POU Domain Transcription Factor POU3F1 Is an Important Intrinsic Regulator of GDNF-Induced Survival and Self-Renewal of Mouse Spermatogonial Stem Cells1. Biol. Reprod. </w:t>
      </w:r>
      <w:r w:rsidRPr="00310977">
        <w:rPr>
          <w:rFonts w:ascii="Arial" w:hAnsi="Arial" w:cs="Arial"/>
          <w:i/>
          <w:iCs/>
          <w:noProof/>
          <w:lang w:val="en-GB"/>
        </w:rPr>
        <w:t>82</w:t>
      </w:r>
      <w:r w:rsidRPr="00310977">
        <w:rPr>
          <w:rFonts w:ascii="Arial" w:hAnsi="Arial" w:cs="Arial"/>
          <w:noProof/>
          <w:lang w:val="en-GB"/>
        </w:rPr>
        <w:t>, 1103–1111.</w:t>
      </w:r>
    </w:p>
    <w:p w14:paraId="610D992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Yang, Q.-E., Racicot, K.E., Kaucher, A. V, Oatley, M.J., and Oatley, J.M. (2013). MicroRNAs 221 and 222 regulate the undifferentiated state in mammalian male germ cells. Development </w:t>
      </w:r>
      <w:r w:rsidRPr="00310977">
        <w:rPr>
          <w:rFonts w:ascii="Arial" w:hAnsi="Arial" w:cs="Arial"/>
          <w:i/>
          <w:iCs/>
          <w:noProof/>
          <w:lang w:val="en-GB"/>
        </w:rPr>
        <w:t>140</w:t>
      </w:r>
      <w:r w:rsidRPr="00310977">
        <w:rPr>
          <w:rFonts w:ascii="Arial" w:hAnsi="Arial" w:cs="Arial"/>
          <w:noProof/>
          <w:lang w:val="en-GB"/>
        </w:rPr>
        <w:t>, 280–290.</w:t>
      </w:r>
    </w:p>
    <w:p w14:paraId="61BA875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Zhang, Y., Liu, T., Meyer, C.A., Eeckhoute, J., Johnson, D.S., Bernstein, B.E., Nussbaum, C., Myers, R.M., Brown, M., Li, W., et al. (2008). Model-based Analysis of ChIP-Seq (MACS). Genome Biol. </w:t>
      </w:r>
      <w:r w:rsidRPr="00310977">
        <w:rPr>
          <w:rFonts w:ascii="Arial" w:hAnsi="Arial" w:cs="Arial"/>
          <w:i/>
          <w:iCs/>
          <w:noProof/>
          <w:lang w:val="en-GB"/>
        </w:rPr>
        <w:t>9</w:t>
      </w:r>
      <w:r w:rsidRPr="00310977">
        <w:rPr>
          <w:rFonts w:ascii="Arial" w:hAnsi="Arial" w:cs="Arial"/>
          <w:noProof/>
          <w:lang w:val="en-GB"/>
        </w:rPr>
        <w:t>, R137.</w:t>
      </w:r>
    </w:p>
    <w:p w14:paraId="4BE66088"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rPr>
      </w:pPr>
      <w:r w:rsidRPr="00310977">
        <w:rPr>
          <w:rFonts w:ascii="Arial" w:hAnsi="Arial" w:cs="Arial"/>
          <w:noProof/>
          <w:lang w:val="en-GB"/>
        </w:rPr>
        <w:t>Zuguang, G. (2020). No Title. Https://Github.Com/Jokergoo/RGREAT.</w:t>
      </w:r>
    </w:p>
    <w:p w14:paraId="060DE683" w14:textId="60121207" w:rsidR="00C43FDA" w:rsidRDefault="00373B5F" w:rsidP="00310977">
      <w:pPr>
        <w:widowControl w:val="0"/>
        <w:autoSpaceDE w:val="0"/>
        <w:autoSpaceDN w:val="0"/>
        <w:adjustRightInd w:val="0"/>
        <w:spacing w:before="0" w:after="120" w:line="240" w:lineRule="auto"/>
        <w:rPr>
          <w:ins w:id="1182" w:author="Irina Lazar" w:date="2020-11-05T12:43:00Z"/>
          <w:rFonts w:ascii="Arial" w:hAnsi="Arial" w:cs="Arial"/>
          <w:b/>
          <w:bCs/>
        </w:rPr>
      </w:pPr>
      <w:ins w:id="1183" w:author="Irina Lazar" w:date="2020-11-05T13:25:00Z">
        <w:r>
          <w:rPr>
            <w:rFonts w:ascii="Arial" w:hAnsi="Arial" w:cs="Arial"/>
            <w:b/>
            <w:bCs/>
          </w:rPr>
          <w:fldChar w:fldCharType="end"/>
        </w:r>
      </w:ins>
    </w:p>
    <w:p w14:paraId="08B8C926" w14:textId="77777777" w:rsidR="00076C60" w:rsidRDefault="00076C60" w:rsidP="00076C60">
      <w:pPr>
        <w:spacing w:before="0" w:after="120" w:line="276" w:lineRule="auto"/>
        <w:rPr>
          <w:rFonts w:ascii="Times New Roman" w:hAnsi="Times New Roman" w:cs="Times New Roman"/>
        </w:rPr>
      </w:pPr>
    </w:p>
    <w:p w14:paraId="7E4D6944" w14:textId="77777777" w:rsidR="00141FE2" w:rsidRDefault="00141FE2">
      <w:pPr>
        <w:spacing w:before="0" w:after="120" w:line="240" w:lineRule="auto"/>
        <w:ind w:left="720"/>
        <w:rPr>
          <w:rFonts w:ascii="Times New Roman" w:hAnsi="Times New Roman" w:cs="Times New Roman"/>
        </w:rPr>
      </w:pPr>
    </w:p>
    <w:p w14:paraId="7ACC5574" w14:textId="77777777" w:rsidR="00141FE2" w:rsidRDefault="00141FE2">
      <w:pPr>
        <w:spacing w:before="0" w:after="120" w:line="240" w:lineRule="auto"/>
        <w:rPr>
          <w:rFonts w:ascii="Times New Roman" w:hAnsi="Times New Roman" w:cs="Times New Roman"/>
        </w:rPr>
      </w:pPr>
    </w:p>
    <w:p w14:paraId="0BF737CF" w14:textId="77777777" w:rsidR="00141FE2" w:rsidRDefault="00141FE2">
      <w:pPr>
        <w:spacing w:before="0"/>
      </w:pPr>
    </w:p>
    <w:sectPr w:rsidR="00141FE2">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Irina Lazar" w:date="2020-11-05T11:21:00Z" w:initials="ILC">
    <w:p w14:paraId="2CDBEC8A" w14:textId="4EDAE125" w:rsidR="00A5219F" w:rsidRDefault="00A5219F">
      <w:pPr>
        <w:pStyle w:val="CommentText"/>
      </w:pPr>
      <w:r>
        <w:rPr>
          <w:rStyle w:val="CommentReference"/>
        </w:rPr>
        <w:annotationRef/>
      </w:r>
      <w:r>
        <w:t xml:space="preserve">I think one usually refers to multiple transcriptional programs, as there is not one single program that is governing a cell type – and in our data we find genes involved in distinct transcriptional programs to display chromatin accessibility changes around their TSS </w:t>
      </w:r>
    </w:p>
  </w:comment>
  <w:comment w:id="16" w:author="Irina Lazar" w:date="2020-11-05T11:20:00Z" w:initials="ILC">
    <w:p w14:paraId="69A00FBA" w14:textId="23B336F7" w:rsidR="00A5219F" w:rsidRDefault="00A5219F">
      <w:pPr>
        <w:pStyle w:val="CommentText"/>
      </w:pPr>
      <w:r>
        <w:rPr>
          <w:rStyle w:val="CommentReference"/>
        </w:rPr>
        <w:annotationRef/>
      </w:r>
      <w:r>
        <w:t>I think we should really define PND8 and PND15 as early postnatal stages and stick to it throughout the text</w:t>
      </w:r>
    </w:p>
  </w:comment>
  <w:comment w:id="1" w:author="Isabelle Mansuy" w:date="2020-11-01T19:41:00Z" w:initials="M">
    <w:p w14:paraId="74AF8D99" w14:textId="3B7AA325" w:rsidR="00A5219F" w:rsidRDefault="00A5219F">
      <w:pPr>
        <w:pStyle w:val="CommentText"/>
      </w:pPr>
      <w:r>
        <w:rPr>
          <w:rStyle w:val="CommentReference"/>
        </w:rPr>
        <w:annotationRef/>
      </w:r>
      <w:r>
        <w:t>The title still needs to be refined</w:t>
      </w:r>
    </w:p>
  </w:comment>
  <w:comment w:id="2" w:author="Irina Lazar" w:date="2020-11-04T09:28:00Z" w:initials="ILC">
    <w:p w14:paraId="7A22C441" w14:textId="0F29E335" w:rsidR="00A5219F" w:rsidRDefault="00A5219F">
      <w:pPr>
        <w:pStyle w:val="CommentText"/>
      </w:pPr>
      <w:r>
        <w:rPr>
          <w:rStyle w:val="CommentReference"/>
        </w:rPr>
        <w:annotationRef/>
      </w:r>
      <w:r>
        <w:t>I am not that comfortable with this title as it doesn’t really depict what we did: we characterized the chromatin accessibility genome wide and draw some parallels with the transcriptome dynamics; however, these parallels are limited when considering the whole number of chromatin regions that change in accessibility…so isn’t it a bit of an overstatement to say that it underlies changes in transcriptional programs?</w:t>
      </w:r>
    </w:p>
  </w:comment>
  <w:comment w:id="28" w:author="Isabelle Mansuy" w:date="2020-11-01T19:41:00Z" w:initials="M">
    <w:p w14:paraId="4B9E4D8E" w14:textId="67BC4838" w:rsidR="00A5219F" w:rsidRDefault="00A5219F">
      <w:pPr>
        <w:pStyle w:val="CommentText"/>
      </w:pPr>
      <w:r>
        <w:rPr>
          <w:rStyle w:val="CommentReference"/>
        </w:rPr>
        <w:annotationRef/>
      </w:r>
      <w:r>
        <w:t xml:space="preserve">We need to discuss this again in light of the authors contribution described at the end. </w:t>
      </w:r>
    </w:p>
  </w:comment>
  <w:comment w:id="35" w:author="Isabelle Mansuy" w:date="2020-11-01T11:13:00Z" w:initials="M">
    <w:p w14:paraId="620869D2" w14:textId="4B1AB5B3" w:rsidR="00A5219F" w:rsidRDefault="00A5219F">
      <w:pPr>
        <w:pStyle w:val="CommentText"/>
        <w:rPr>
          <w:rFonts w:ascii="Arial" w:hAnsi="Arial" w:cs="Arial"/>
        </w:rPr>
      </w:pPr>
      <w:r>
        <w:rPr>
          <w:rStyle w:val="CommentReference"/>
        </w:rPr>
        <w:annotationRef/>
      </w:r>
      <w:r>
        <w:t>“</w:t>
      </w:r>
      <w:r>
        <w:rPr>
          <w:rFonts w:ascii="Arial" w:hAnsi="Arial" w:cs="Arial"/>
        </w:rPr>
        <w:t xml:space="preserve">immediately”. This is not true in humans, gonocytes become spermatogonia only about 6 months after birth. </w:t>
      </w:r>
      <w:hyperlink r:id="rId1" w:history="1">
        <w:r w:rsidRPr="00EF57D2">
          <w:rPr>
            <w:rStyle w:val="Hyperlink"/>
            <w:rFonts w:ascii="Arial" w:hAnsi="Arial" w:cs="Arial"/>
          </w:rPr>
          <w:t>https://www.karger.com/Article/FullText/355599</w:t>
        </w:r>
      </w:hyperlink>
    </w:p>
    <w:p w14:paraId="16D837BC" w14:textId="77777777" w:rsidR="00A5219F" w:rsidRDefault="00A5219F">
      <w:pPr>
        <w:pStyle w:val="CommentText"/>
        <w:rPr>
          <w:rFonts w:ascii="Arial" w:hAnsi="Arial" w:cs="Arial"/>
        </w:rPr>
      </w:pPr>
    </w:p>
    <w:p w14:paraId="7192A115" w14:textId="77D08DAE" w:rsidR="00A5219F" w:rsidRDefault="00A5219F">
      <w:pPr>
        <w:pStyle w:val="CommentText"/>
      </w:pPr>
      <w:r>
        <w:rPr>
          <w:rFonts w:ascii="Arial" w:hAnsi="Arial" w:cs="Arial"/>
        </w:rPr>
        <w:t>Be super careful when writing, be precise and check facts….</w:t>
      </w:r>
    </w:p>
  </w:comment>
  <w:comment w:id="36" w:author="Irina Lazar" w:date="2020-11-04T09:31:00Z" w:initials="ILC">
    <w:p w14:paraId="5C6DFB5B" w14:textId="3FF2D920" w:rsidR="00A5219F" w:rsidRDefault="00A5219F">
      <w:pPr>
        <w:pStyle w:val="CommentText"/>
      </w:pPr>
      <w:r>
        <w:rPr>
          <w:rStyle w:val="CommentReference"/>
        </w:rPr>
        <w:annotationRef/>
      </w:r>
      <w:r>
        <w:t>That is very true, thank you for noticing this!</w:t>
      </w:r>
    </w:p>
  </w:comment>
  <w:comment w:id="106" w:author="Isabelle Mansuy" w:date="2020-11-01T11:30:00Z" w:initials="M">
    <w:p w14:paraId="5E9EDD65" w14:textId="7C0D1F41" w:rsidR="00A5219F" w:rsidRDefault="00A5219F">
      <w:pPr>
        <w:pStyle w:val="CommentText"/>
      </w:pPr>
      <w:r>
        <w:rPr>
          <w:rStyle w:val="CommentReference"/>
        </w:rPr>
        <w:annotationRef/>
      </w:r>
      <w:r>
        <w:t>The motif enrichment is present in both postnatal and adult SCs since it’s part of the genome sequence. It’s the increased accessibility that is observed in adult SCs</w:t>
      </w:r>
    </w:p>
  </w:comment>
  <w:comment w:id="107" w:author="Irina Lazar" w:date="2020-11-04T09:39:00Z" w:initials="ILC">
    <w:p w14:paraId="171BBFEB" w14:textId="704E7115" w:rsidR="00A5219F" w:rsidRDefault="00A5219F">
      <w:pPr>
        <w:pStyle w:val="CommentText"/>
      </w:pPr>
      <w:r>
        <w:rPr>
          <w:rStyle w:val="CommentReference"/>
        </w:rPr>
        <w:annotationRef/>
      </w:r>
      <w:r>
        <w:t>I think the meaning of this sentence was not clear: we perform motif enrichment in at the regions marked by differentially accessible TE presence…The TF motifs are not enriched in both postnatal and adult spermatogonia, they are enriched in differentially accessible TE regions in adult spermatogonia compared to early postnatal life</w:t>
      </w:r>
    </w:p>
  </w:comment>
  <w:comment w:id="136" w:author="Isabelle Mansuy" w:date="2020-11-01T11:47:00Z" w:initials="M">
    <w:p w14:paraId="3264DC0C" w14:textId="45BF884E" w:rsidR="00A5219F" w:rsidRDefault="00A5219F">
      <w:pPr>
        <w:pStyle w:val="CommentText"/>
      </w:pPr>
      <w:r>
        <w:rPr>
          <w:rStyle w:val="CommentReference"/>
        </w:rPr>
        <w:annotationRef/>
      </w:r>
      <w:r>
        <w:t>Not just mammalian, they exist in invertebrates and fish….</w:t>
      </w:r>
    </w:p>
  </w:comment>
  <w:comment w:id="137" w:author="Irina Lazar" w:date="2020-11-04T10:59:00Z" w:initials="ILC">
    <w:p w14:paraId="0787C4A7" w14:textId="1D7A27C7" w:rsidR="00A5219F" w:rsidRDefault="00A5219F">
      <w:pPr>
        <w:pStyle w:val="CommentText"/>
      </w:pPr>
      <w:r>
        <w:rPr>
          <w:rStyle w:val="CommentReference"/>
        </w:rPr>
        <w:annotationRef/>
      </w:r>
      <w:r>
        <w:t>Correct, I think it wasn’t clear enough that I wasn’t trying to make general statements, I was strictly referring to mammals</w:t>
      </w:r>
    </w:p>
  </w:comment>
  <w:comment w:id="188" w:author="Isabelle Mansuy" w:date="2020-11-01T15:10:00Z" w:initials="M">
    <w:p w14:paraId="0AC77D75" w14:textId="7335FEB7" w:rsidR="00A5219F" w:rsidRDefault="00A5219F">
      <w:pPr>
        <w:pStyle w:val="CommentText"/>
      </w:pPr>
      <w:r>
        <w:rPr>
          <w:rStyle w:val="CommentReference"/>
        </w:rPr>
        <w:annotationRef/>
      </w:r>
      <w:r>
        <w:t>What does it mean to have a rapid establishment?</w:t>
      </w:r>
    </w:p>
  </w:comment>
  <w:comment w:id="189" w:author="Irina Lazar" w:date="2020-11-04T11:42:00Z" w:initials="ILC">
    <w:p w14:paraId="71D1EB74" w14:textId="3DCF270B" w:rsidR="00A5219F" w:rsidRDefault="00A5219F">
      <w:pPr>
        <w:pStyle w:val="CommentText"/>
      </w:pPr>
      <w:r>
        <w:rPr>
          <w:rStyle w:val="CommentReference"/>
        </w:rPr>
        <w:annotationRef/>
      </w:r>
      <w:r>
        <w:t xml:space="preserve">It means that in very short time (1-2 days) they not only migrate along the seminiferous tubules but also rapidly proliferate – therefore, with these 2 characteristics they are able to rapidly establish themselves at the basement </w:t>
      </w:r>
      <w:proofErr w:type="spellStart"/>
      <w:r>
        <w:t>mebrane</w:t>
      </w:r>
      <w:proofErr w:type="spellEnd"/>
      <w:r>
        <w:t xml:space="preserve"> of the seminiferous tubules</w:t>
      </w:r>
    </w:p>
  </w:comment>
  <w:comment w:id="202" w:author="Isabelle Mansuy" w:date="2020-11-01T15:23:00Z" w:initials="M">
    <w:p w14:paraId="43CEABCE" w14:textId="0E798745" w:rsidR="00A5219F" w:rsidRDefault="00A5219F">
      <w:pPr>
        <w:pStyle w:val="CommentText"/>
      </w:pPr>
      <w:r>
        <w:rPr>
          <w:rStyle w:val="CommentReference"/>
        </w:rPr>
        <w:annotationRef/>
      </w:r>
      <w:r>
        <w:t>This is a repetition from above. This sentence is not clear. Here, you need to explain what characterizes the transcriptional signatures of adult SCs if you want to logically follow the first sentence of this paragraph.</w:t>
      </w:r>
    </w:p>
  </w:comment>
  <w:comment w:id="203" w:author="Irina Lazar" w:date="2020-11-04T11:43:00Z" w:initials="ILC">
    <w:p w14:paraId="2A2921AE" w14:textId="10417B20" w:rsidR="00A5219F" w:rsidRDefault="00A5219F">
      <w:pPr>
        <w:pStyle w:val="CommentText"/>
      </w:pPr>
      <w:r>
        <w:rPr>
          <w:rStyle w:val="CommentReference"/>
        </w:rPr>
        <w:annotationRef/>
      </w:r>
      <w:r>
        <w:t>I added some clarifying sentences to define transcriptional characteristics of early postnatal vs adult spermatogonia</w:t>
      </w:r>
    </w:p>
  </w:comment>
  <w:comment w:id="230" w:author="Isabelle Mansuy" w:date="2020-11-01T15:52:00Z" w:initials="M">
    <w:p w14:paraId="0B66656A" w14:textId="45811983" w:rsidR="00A5219F" w:rsidRDefault="00A5219F">
      <w:pPr>
        <w:pStyle w:val="CommentText"/>
      </w:pPr>
      <w:r>
        <w:rPr>
          <w:rStyle w:val="CommentReference"/>
        </w:rPr>
        <w:annotationRef/>
      </w:r>
      <w:r>
        <w:t xml:space="preserve">Here you rather need to introduce the notion of chromatin remodeling and what it means in relation to transcriptional regulation in a way to suggest that there is a lack of knowledge.  Explain that having transcriptomic profiles is not sufficient to know how transcriptional changes are brought about, and thus that looking at chromatin accessibility is essential. In the discussion, you'll need to extend this more and discuss the advantages of having both transcriptional profile and chromatin accessibility.   </w:t>
      </w:r>
    </w:p>
  </w:comment>
  <w:comment w:id="231" w:author="Irina Lazar" w:date="2020-11-04T11:56:00Z" w:initials="ILC">
    <w:p w14:paraId="6A087845" w14:textId="0E36E9A5" w:rsidR="00A5219F" w:rsidRDefault="00A5219F">
      <w:pPr>
        <w:pStyle w:val="CommentText"/>
      </w:pPr>
      <w:r>
        <w:rPr>
          <w:rStyle w:val="CommentReference"/>
        </w:rPr>
        <w:annotationRef/>
      </w:r>
      <w:r>
        <w:t>My feeling is that the importance of accessible chromatin in transcriptional regulation is a known fact for more than a decade now. I am not sure I have to suggest there is a lack of knowledge concerning chromatin accessibility differences between pup and adult spermatogonia, this is clear from the lack of papers on the topic</w:t>
      </w:r>
    </w:p>
  </w:comment>
  <w:comment w:id="261" w:author="Isabelle Mansuy" w:date="2020-11-01T19:25:00Z" w:initials="M">
    <w:p w14:paraId="4010DCCC" w14:textId="1CEA7A6E" w:rsidR="00A5219F" w:rsidRDefault="00A5219F">
      <w:pPr>
        <w:pStyle w:val="CommentText"/>
      </w:pPr>
      <w:r>
        <w:rPr>
          <w:rStyle w:val="CommentReference"/>
        </w:rPr>
        <w:annotationRef/>
      </w:r>
      <w:r>
        <w:t xml:space="preserve">Where are the n in all the results?? Number of mice, of samples, of replicates. </w:t>
      </w:r>
      <w:proofErr w:type="spellStart"/>
      <w:r>
        <w:t>etc</w:t>
      </w:r>
      <w:proofErr w:type="spellEnd"/>
    </w:p>
  </w:comment>
  <w:comment w:id="262" w:author="Irina Lazar" w:date="2020-11-05T09:08:00Z" w:initials="ILC">
    <w:p w14:paraId="7181C9D4" w14:textId="346D0B4D" w:rsidR="00A5219F" w:rsidRDefault="00A5219F">
      <w:pPr>
        <w:pStyle w:val="CommentText"/>
      </w:pPr>
      <w:r>
        <w:rPr>
          <w:rStyle w:val="CommentReference"/>
        </w:rPr>
        <w:annotationRef/>
      </w:r>
      <w:r>
        <w:t>They are all detailed in the methods section. I have also added in this paragraph the number of samples used</w:t>
      </w:r>
    </w:p>
  </w:comment>
  <w:comment w:id="355" w:author="Isabelle Mansuy" w:date="2020-11-01T17:22:00Z" w:initials="M">
    <w:p w14:paraId="40E3BD89" w14:textId="748AC28D" w:rsidR="00A5219F" w:rsidRDefault="00A5219F">
      <w:pPr>
        <w:pStyle w:val="CommentText"/>
      </w:pPr>
      <w:r>
        <w:rPr>
          <w:rStyle w:val="CommentReference"/>
        </w:rPr>
        <w:annotationRef/>
      </w:r>
      <w:r>
        <w:t>“</w:t>
      </w:r>
      <w:r>
        <w:rPr>
          <w:rFonts w:ascii="Arial" w:hAnsi="Arial" w:cs="Arial"/>
        </w:rPr>
        <w:t>Some markers expressed in differentiating spermatogonial cells like……” move to fig legend</w:t>
      </w:r>
    </w:p>
  </w:comment>
  <w:comment w:id="356" w:author="Irina Lazar" w:date="2020-11-04T13:22:00Z" w:initials="ILC">
    <w:p w14:paraId="3FBF8CEA" w14:textId="4948F081" w:rsidR="00A5219F" w:rsidRDefault="00A5219F">
      <w:pPr>
        <w:pStyle w:val="CommentText"/>
      </w:pPr>
      <w:r>
        <w:rPr>
          <w:rStyle w:val="CommentReference"/>
        </w:rPr>
        <w:annotationRef/>
      </w:r>
      <w:r>
        <w:t>Ok</w:t>
      </w:r>
    </w:p>
  </w:comment>
  <w:comment w:id="358" w:author="Isabelle Mansuy" w:date="2020-11-01T17:26:00Z" w:initials="M">
    <w:p w14:paraId="269C8800" w14:textId="7E9E1B65" w:rsidR="00A5219F" w:rsidRDefault="00A5219F">
      <w:pPr>
        <w:pStyle w:val="CommentText"/>
      </w:pPr>
      <w:r>
        <w:rPr>
          <w:rStyle w:val="CommentReference"/>
        </w:rPr>
        <w:annotationRef/>
      </w:r>
      <w:r>
        <w:t xml:space="preserve">Irina, please be more rigorous, this sentence means nothing. </w:t>
      </w:r>
      <w:proofErr w:type="gramStart"/>
      <w:r>
        <w:t>“..</w:t>
      </w:r>
      <w:proofErr w:type="gramEnd"/>
      <w:r>
        <w:t>accessibility….exhibits remodeling…”</w:t>
      </w:r>
    </w:p>
  </w:comment>
  <w:comment w:id="359" w:author="Irina Lazar" w:date="2020-11-04T16:08:00Z" w:initials="ILC">
    <w:p w14:paraId="0AA0928A" w14:textId="1DCF7630" w:rsidR="00A5219F" w:rsidRDefault="00A5219F">
      <w:pPr>
        <w:pStyle w:val="CommentText"/>
      </w:pPr>
      <w:r>
        <w:rPr>
          <w:rStyle w:val="CommentReference"/>
        </w:rPr>
        <w:annotationRef/>
      </w:r>
      <w:r>
        <w:t>Sorry, I am confused: how does accessibility mean nothing? …Or maybe I’ve misunderstood the meaning of the comment?</w:t>
      </w:r>
    </w:p>
  </w:comment>
  <w:comment w:id="405" w:author="Isabelle Mansuy" w:date="2020-11-01T19:23:00Z" w:initials="M">
    <w:p w14:paraId="70512AEC" w14:textId="77777777" w:rsidR="00A5219F" w:rsidRDefault="00A5219F" w:rsidP="00111FEE">
      <w:pPr>
        <w:pStyle w:val="CommentText"/>
      </w:pPr>
      <w:r>
        <w:rPr>
          <w:rStyle w:val="CommentReference"/>
        </w:rPr>
        <w:annotationRef/>
      </w:r>
      <w:r>
        <w:t>Bulk usually refers to whole tissue</w:t>
      </w:r>
    </w:p>
  </w:comment>
  <w:comment w:id="406" w:author="Irina Lazar" w:date="2020-11-04T12:55:00Z" w:initials="ILC">
    <w:p w14:paraId="74E89106" w14:textId="77777777" w:rsidR="00A5219F" w:rsidRDefault="00A5219F" w:rsidP="00111FEE">
      <w:pPr>
        <w:pStyle w:val="CommentText"/>
      </w:pPr>
      <w:r>
        <w:rPr>
          <w:rStyle w:val="CommentReference"/>
        </w:rPr>
        <w:annotationRef/>
      </w:r>
      <w:r>
        <w:t>To my knowledge, it refers to analysis in a population of cells vs analysis in a single cell</w:t>
      </w:r>
    </w:p>
  </w:comment>
  <w:comment w:id="416" w:author="Isabelle Mansuy" w:date="2020-11-01T19:51:00Z" w:initials="M">
    <w:p w14:paraId="0DE40E20" w14:textId="77777777" w:rsidR="00A5219F" w:rsidRDefault="00A5219F" w:rsidP="005A175B">
      <w:pPr>
        <w:pStyle w:val="CommentText"/>
      </w:pPr>
      <w:r>
        <w:rPr>
          <w:rStyle w:val="CommentReference"/>
        </w:rPr>
        <w:annotationRef/>
      </w:r>
      <w:r>
        <w:t>Why add these refs here?</w:t>
      </w:r>
    </w:p>
  </w:comment>
  <w:comment w:id="417" w:author="Irina Lazar" w:date="2020-11-04T14:49:00Z" w:initials="ILC">
    <w:p w14:paraId="00FE91F5" w14:textId="77777777" w:rsidR="00A5219F" w:rsidRDefault="00A5219F" w:rsidP="005A175B">
      <w:pPr>
        <w:pStyle w:val="CommentText"/>
      </w:pPr>
      <w:r>
        <w:rPr>
          <w:rStyle w:val="CommentReference"/>
        </w:rPr>
        <w:annotationRef/>
      </w:r>
      <w:r>
        <w:t>This is where the data we reanalyzed comes from, we need to reference it</w:t>
      </w:r>
    </w:p>
  </w:comment>
  <w:comment w:id="423" w:author="Isabelle Mansuy" w:date="2020-11-01T19:49:00Z" w:initials="M">
    <w:p w14:paraId="4F1A9403" w14:textId="77777777" w:rsidR="00A5219F" w:rsidRDefault="00A5219F" w:rsidP="00111FEE">
      <w:pPr>
        <w:pStyle w:val="CommentText"/>
      </w:pPr>
      <w:r>
        <w:rPr>
          <w:rStyle w:val="CommentReference"/>
        </w:rPr>
        <w:annotationRef/>
      </w:r>
      <w:r>
        <w:t>Unclear</w:t>
      </w:r>
    </w:p>
  </w:comment>
  <w:comment w:id="424" w:author="Irina Lazar" w:date="2020-11-04T14:50:00Z" w:initials="ILC">
    <w:p w14:paraId="49AD1F51" w14:textId="77777777" w:rsidR="00A5219F" w:rsidRDefault="00A5219F" w:rsidP="00111FEE">
      <w:pPr>
        <w:pStyle w:val="CommentText"/>
      </w:pPr>
      <w:r>
        <w:rPr>
          <w:rStyle w:val="CommentReference"/>
        </w:rPr>
        <w:annotationRef/>
      </w:r>
      <w:r>
        <w:t>This was suggested by Pierre-Luc to justify why we couldn’t perform differential expression analysis on the literature comparison and chose to define differentially expressed genes based on a minimum expression value and fold change of more than 1</w:t>
      </w:r>
    </w:p>
  </w:comment>
  <w:comment w:id="434" w:author="Irina Lazar" w:date="2020-11-06T11:02:00Z" w:initials="ILC">
    <w:p w14:paraId="5A48D75A" w14:textId="487CB64B" w:rsidR="00A5219F" w:rsidRDefault="00A5219F">
      <w:pPr>
        <w:pStyle w:val="CommentText"/>
      </w:pPr>
      <w:r>
        <w:rPr>
          <w:rStyle w:val="CommentReference"/>
        </w:rPr>
        <w:annotationRef/>
      </w:r>
      <w:r>
        <w:t>The way the genes were ranked for each of the comparisons is described in the methods, so I don’t really think it’s necessary to have it here.</w:t>
      </w:r>
    </w:p>
  </w:comment>
  <w:comment w:id="440" w:author="Isabelle Mansuy" w:date="2020-11-01T19:50:00Z" w:initials="M">
    <w:p w14:paraId="1197334E" w14:textId="77777777" w:rsidR="00A5219F" w:rsidRDefault="00A5219F" w:rsidP="00111FEE">
      <w:pPr>
        <w:pStyle w:val="CommentText"/>
      </w:pPr>
      <w:r>
        <w:rPr>
          <w:rStyle w:val="CommentReference"/>
        </w:rPr>
        <w:annotationRef/>
      </w:r>
      <w:r>
        <w:t>?</w:t>
      </w:r>
    </w:p>
  </w:comment>
  <w:comment w:id="441" w:author="Tanwar  Deepak Kumar" w:date="2020-11-04T07:40:00Z" w:initials="TDK">
    <w:p w14:paraId="7097F8BF" w14:textId="77777777" w:rsidR="00A5219F" w:rsidRDefault="00A5219F" w:rsidP="00111FEE">
      <w:pPr>
        <w:pStyle w:val="CommentText"/>
      </w:pPr>
      <w:r>
        <w:rPr>
          <w:rStyle w:val="CommentReference"/>
        </w:rPr>
        <w:annotationRef/>
      </w:r>
      <w:r>
        <w:t xml:space="preserve">Method (fGSEA) need the genes to be ranked by some values in order to perform GSEA </w:t>
      </w:r>
    </w:p>
  </w:comment>
  <w:comment w:id="442" w:author="Irina Lazar" w:date="2020-11-04T15:01:00Z" w:initials="ILC">
    <w:p w14:paraId="112EA72F" w14:textId="77777777" w:rsidR="00A5219F" w:rsidRDefault="00A5219F" w:rsidP="00111FEE">
      <w:pPr>
        <w:pStyle w:val="CommentText"/>
      </w:pPr>
      <w:r>
        <w:rPr>
          <w:rStyle w:val="CommentReference"/>
        </w:rPr>
        <w:annotationRef/>
      </w:r>
      <w:r>
        <w:t xml:space="preserve">This is a common way of ranking genes for GSEA, it’s also further detailed in the methods section. </w:t>
      </w:r>
    </w:p>
  </w:comment>
  <w:comment w:id="481" w:author="Isabelle Mansuy" w:date="2020-11-01T19:16:00Z" w:initials="M">
    <w:p w14:paraId="1EBCE797" w14:textId="0C607681" w:rsidR="00A5219F" w:rsidRDefault="00A5219F">
      <w:pPr>
        <w:pStyle w:val="CommentText"/>
      </w:pPr>
      <w:r>
        <w:rPr>
          <w:rStyle w:val="CommentReference"/>
        </w:rPr>
        <w:annotationRef/>
      </w:r>
      <w:r>
        <w:t>What is an “abundant category”</w:t>
      </w:r>
    </w:p>
  </w:comment>
  <w:comment w:id="482" w:author="Irina Lazar" w:date="2020-11-05T09:57:00Z" w:initials="ILC">
    <w:p w14:paraId="43A38CA5" w14:textId="4ED45F9A" w:rsidR="00A5219F" w:rsidRPr="00F2347D" w:rsidRDefault="00A5219F" w:rsidP="00D67ABD">
      <w:pPr>
        <w:spacing w:before="0" w:line="240" w:lineRule="auto"/>
        <w:jc w:val="left"/>
        <w:rPr>
          <w:rFonts w:eastAsia="Times New Roman" w:cstheme="minorHAnsi"/>
          <w:lang w:eastAsia="en-GB"/>
        </w:rPr>
      </w:pPr>
      <w:r>
        <w:rPr>
          <w:rStyle w:val="CommentReference"/>
        </w:rPr>
        <w:annotationRef/>
      </w:r>
      <w:r w:rsidRPr="00F2347D">
        <w:rPr>
          <w:rFonts w:eastAsia="Times New Roman" w:cstheme="minorHAnsi"/>
          <w:lang w:eastAsia="en-GB"/>
        </w:rPr>
        <w:t>It’s a category which encompasses a lot of elements, for example: «</w:t>
      </w:r>
      <w:r w:rsidRPr="00F2347D">
        <w:rPr>
          <w:rFonts w:eastAsia="Times New Roman" w:cstheme="minorHAnsi"/>
          <w:lang w:val="en-CH" w:eastAsia="en-GB"/>
        </w:rPr>
        <w:t>The second most abundant category contained genes involved in replication, recombination, and repair (COG category L</w:t>
      </w:r>
      <w:proofErr w:type="gramStart"/>
      <w:r w:rsidRPr="00F2347D">
        <w:rPr>
          <w:rFonts w:eastAsia="Times New Roman" w:cstheme="minorHAnsi"/>
          <w:lang w:val="en-CH" w:eastAsia="en-GB"/>
        </w:rPr>
        <w:t>).</w:t>
      </w:r>
      <w:r w:rsidRPr="00F2347D">
        <w:rPr>
          <w:rFonts w:eastAsia="Times New Roman" w:cstheme="minorHAnsi"/>
          <w:lang w:eastAsia="en-GB"/>
        </w:rPr>
        <w:t>»</w:t>
      </w:r>
      <w:proofErr w:type="gramEnd"/>
    </w:p>
    <w:p w14:paraId="7EE8E414" w14:textId="74575C99" w:rsidR="00A5219F" w:rsidRPr="00D67ABD" w:rsidRDefault="00A5219F">
      <w:pPr>
        <w:pStyle w:val="CommentText"/>
        <w:rPr>
          <w:lang w:val="en-CH"/>
        </w:rPr>
      </w:pPr>
    </w:p>
  </w:comment>
  <w:comment w:id="527" w:author="Irina Lazar" w:date="2020-11-06T11:27:00Z" w:initials="ILC">
    <w:p w14:paraId="2918F3AC" w14:textId="458E9D9A" w:rsidR="00A5219F" w:rsidRDefault="00A5219F">
      <w:pPr>
        <w:pStyle w:val="CommentText"/>
      </w:pPr>
      <w:r>
        <w:rPr>
          <w:rStyle w:val="CommentReference"/>
        </w:rPr>
        <w:annotationRef/>
      </w:r>
      <w:r>
        <w:t>For longer sections in the results part, Rodrigo suggested to have a concluding paragraph to summarize the findings of that section</w:t>
      </w:r>
    </w:p>
  </w:comment>
  <w:comment w:id="1132" w:author="Isabelle Mansuy" w:date="2020-11-01T17:33:00Z" w:initials="M">
    <w:p w14:paraId="0A360973" w14:textId="6944129F" w:rsidR="00A5219F" w:rsidRDefault="00A5219F">
      <w:pPr>
        <w:pStyle w:val="CommentText"/>
      </w:pPr>
      <w:r>
        <w:rPr>
          <w:rStyle w:val="CommentReference"/>
        </w:rPr>
        <w:annotationRef/>
      </w:r>
      <w:r>
        <w:t>I don’t think that Deepak participated in the conception of the project</w:t>
      </w:r>
    </w:p>
  </w:comment>
  <w:comment w:id="1134" w:author="Isabelle Mansuy" w:date="2020-11-01T17:34:00Z" w:initials="M">
    <w:p w14:paraId="73641FEB" w14:textId="3A09412C" w:rsidR="00A5219F" w:rsidRDefault="00A5219F">
      <w:pPr>
        <w:pStyle w:val="CommentText"/>
      </w:pPr>
      <w:r>
        <w:rPr>
          <w:rStyle w:val="CommentReference"/>
        </w:rPr>
        <w:annotationRef/>
      </w:r>
      <w:r>
        <w:t>How much did Deepak write, please specify his part</w:t>
      </w:r>
    </w:p>
  </w:comment>
  <w:comment w:id="1135" w:author="Irina Lazar" w:date="2020-11-05T10:52:00Z" w:initials="ILC">
    <w:p w14:paraId="4FC5B53D" w14:textId="7011607B" w:rsidR="00A5219F" w:rsidRDefault="00A5219F">
      <w:pPr>
        <w:pStyle w:val="CommentText"/>
      </w:pPr>
      <w:r>
        <w:rPr>
          <w:rStyle w:val="CommentReference"/>
        </w:rPr>
        <w:annotationRef/>
      </w:r>
      <w:r>
        <w:t>Deepak wrote the Methods sections that describe the Bioinformatic analyses. He also generated the figures, except the genomic snapshots. All of the figures though I further aestheticized and modified in Inkscape</w:t>
      </w:r>
      <w:r w:rsidR="0098143F">
        <w:t xml:space="preserve"> – the ones in the main and suppl figures version from my side were all modified by myself in Inkscape</w:t>
      </w:r>
    </w:p>
  </w:comment>
  <w:comment w:id="1136" w:author="Isabelle Mansuy" w:date="2020-11-01T17:35:00Z" w:initials="M">
    <w:p w14:paraId="7EA597DF" w14:textId="00BA7E4F" w:rsidR="00A5219F" w:rsidRDefault="00A5219F">
      <w:pPr>
        <w:pStyle w:val="CommentText"/>
      </w:pPr>
      <w:r>
        <w:rPr>
          <w:rStyle w:val="CommentReference"/>
        </w:rPr>
        <w:annotationRef/>
      </w:r>
      <w:r>
        <w:t>Needed?</w:t>
      </w:r>
    </w:p>
  </w:comment>
  <w:comment w:id="1137" w:author="Irina Lazar" w:date="2020-11-04T12:03:00Z" w:initials="ILC">
    <w:p w14:paraId="28941A68" w14:textId="49CF287F" w:rsidR="00A5219F" w:rsidRDefault="00A5219F">
      <w:pPr>
        <w:pStyle w:val="CommentText"/>
      </w:pPr>
      <w:r>
        <w:rPr>
          <w:rStyle w:val="CommentReference"/>
        </w:rPr>
        <w:annotationRef/>
      </w:r>
      <w:r>
        <w:t>It was present in the other</w:t>
      </w:r>
      <w:r w:rsidR="0098143F">
        <w:t xml:space="preserve"> Cell</w:t>
      </w:r>
      <w:r>
        <w:t xml:space="preserve"> papers I read, I guess it’s not mandatory?</w:t>
      </w:r>
    </w:p>
  </w:comment>
  <w:comment w:id="1138" w:author="Isabelle Mansuy" w:date="2020-11-01T17:36:00Z" w:initials="M">
    <w:p w14:paraId="510834A2" w14:textId="4C74D8A7" w:rsidR="00A5219F" w:rsidRDefault="00A5219F">
      <w:pPr>
        <w:pStyle w:val="CommentText"/>
      </w:pPr>
      <w:r>
        <w:rPr>
          <w:rStyle w:val="CommentReference"/>
        </w:rPr>
        <w:annotationRef/>
      </w:r>
      <w:r>
        <w:t xml:space="preserve">Please better acknowledge Francesca who generated the MSUS animals, she did a lot more than assist with breeding!  </w:t>
      </w:r>
    </w:p>
  </w:comment>
  <w:comment w:id="1139" w:author="Irina Lazar" w:date="2020-11-09T13:16:00Z" w:initials="ILC">
    <w:p w14:paraId="1235480A" w14:textId="7C975FAF" w:rsidR="006E6B79" w:rsidRDefault="006E6B79">
      <w:pPr>
        <w:pStyle w:val="CommentText"/>
      </w:pPr>
      <w:r>
        <w:rPr>
          <w:rStyle w:val="CommentReference"/>
        </w:rPr>
        <w:annotationRef/>
      </w:r>
      <w:r>
        <w:t>Took care of the breeding? I’ve modified it as such</w:t>
      </w:r>
    </w:p>
  </w:comment>
  <w:comment w:id="1152" w:author="Isabelle Mansuy" w:date="2020-11-01T17:38:00Z" w:initials="M">
    <w:p w14:paraId="3D9D63D9" w14:textId="01D9D336" w:rsidR="00A5219F" w:rsidRDefault="00A5219F">
      <w:pPr>
        <w:pStyle w:val="CommentText"/>
      </w:pPr>
      <w:r>
        <w:rPr>
          <w:rStyle w:val="CommentReference"/>
        </w:rPr>
        <w:annotationRef/>
      </w:r>
      <w:r>
        <w:t xml:space="preserve">You may acknowledge Jon a little better as well. He welcomed you in his lab and provided lots of assistance. Have a special sentence for him. Didn’t his wife also </w:t>
      </w:r>
      <w:proofErr w:type="gramStart"/>
      <w:r>
        <w:t>helped</w:t>
      </w:r>
      <w:proofErr w:type="gramEnd"/>
      <w:r>
        <w:t xml:space="preserve">? </w:t>
      </w:r>
    </w:p>
  </w:comment>
  <w:comment w:id="1153" w:author="Irina Lazar" w:date="2020-11-05T12:30:00Z" w:initials="ILC">
    <w:p w14:paraId="0BC8D265" w14:textId="6A488024" w:rsidR="00A5219F" w:rsidRDefault="00A5219F">
      <w:pPr>
        <w:pStyle w:val="CommentText"/>
      </w:pPr>
      <w:r>
        <w:rPr>
          <w:rStyle w:val="CommentReference"/>
        </w:rPr>
        <w:annotationRef/>
      </w:r>
      <w:r w:rsidR="006E6B79">
        <w:t xml:space="preserve">Yes, true! </w:t>
      </w:r>
      <w:r w:rsidR="006E6B79">
        <w:t xml:space="preserve">I’ve modified it </w:t>
      </w:r>
      <w:r w:rsidR="006E6B79">
        <w:t>accordingly</w:t>
      </w:r>
    </w:p>
  </w:comment>
  <w:comment w:id="1159" w:author="Isabelle Mansuy" w:date="2020-11-01T17:39:00Z" w:initials="M">
    <w:p w14:paraId="2195A56F" w14:textId="64CEE1C3" w:rsidR="00A5219F" w:rsidRDefault="00A5219F">
      <w:pPr>
        <w:pStyle w:val="CommentText"/>
      </w:pPr>
      <w:r>
        <w:rPr>
          <w:rStyle w:val="CommentReference"/>
        </w:rPr>
        <w:annotationRef/>
      </w:r>
      <w:r>
        <w:t>Who is this?</w:t>
      </w:r>
    </w:p>
  </w:comment>
  <w:comment w:id="1160" w:author="Tanwar  Deepak Kumar" w:date="2020-11-04T08:00:00Z" w:initials="TDK">
    <w:p w14:paraId="395849D7" w14:textId="6507BBF2" w:rsidR="00A5219F" w:rsidRDefault="00A5219F">
      <w:pPr>
        <w:pStyle w:val="CommentText"/>
      </w:pPr>
      <w:r>
        <w:rPr>
          <w:rStyle w:val="CommentReference"/>
        </w:rPr>
        <w:annotationRef/>
      </w:r>
      <w:r>
        <w:t>He is the author of ComplexHeatmap and EnrichedHeatmap packages. He helped me a lot by quickly answering my queries for better heatmaps and checking my code for a few things. He is working at DKFZ, Heidelberg.</w:t>
      </w:r>
    </w:p>
  </w:comment>
  <w:comment w:id="1163" w:author="Isabelle Mansuy" w:date="2020-11-01T14:52:00Z" w:initials="M">
    <w:p w14:paraId="7DBA696F" w14:textId="77777777" w:rsidR="00A5219F" w:rsidRDefault="00A5219F">
      <w:pPr>
        <w:pStyle w:val="CommentText"/>
      </w:pPr>
      <w:r>
        <w:rPr>
          <w:rStyle w:val="CommentReference"/>
        </w:rPr>
        <w:annotationRef/>
      </w:r>
      <w:r>
        <w:t>Please improve and curate your refs in Mendeley. Some miss journal, vol, page numbers e.g. the first 2.</w:t>
      </w:r>
    </w:p>
    <w:p w14:paraId="56CEF5E2" w14:textId="77777777" w:rsidR="00A5219F" w:rsidRDefault="00A5219F">
      <w:pPr>
        <w:pStyle w:val="CommentText"/>
      </w:pPr>
      <w:r>
        <w:t xml:space="preserve">Others have a capital at each word in the title, while others not. </w:t>
      </w:r>
    </w:p>
    <w:p w14:paraId="70D07DAC" w14:textId="30D0867F" w:rsidR="00A5219F" w:rsidRDefault="00A5219F">
      <w:pPr>
        <w:pStyle w:val="CommentText"/>
      </w:pPr>
      <w:r>
        <w:t xml:space="preserve">So please check every ref carefully and correct. This is needed for the paper but also for your thesis. Thanks.  </w:t>
      </w:r>
    </w:p>
  </w:comment>
  <w:comment w:id="1164" w:author="Irina Lazar" w:date="2020-11-05T12:30:00Z" w:initials="ILC">
    <w:p w14:paraId="504421B1" w14:textId="24EC00E6" w:rsidR="00A5219F" w:rsidRDefault="00A5219F">
      <w:pPr>
        <w:pStyle w:val="CommentText"/>
      </w:pPr>
      <w:r>
        <w:rPr>
          <w:rStyle w:val="CommentReference"/>
        </w:rPr>
        <w:annotationRef/>
      </w:r>
      <w:r>
        <w:t xml:space="preserve">Of note: some are not available as publications as we classically know it so it might be that for some of them, we won’t have the “classical format” (as it is the case for the first 2) – the format of the references is set to “Cell style” in Mendeley so all of the references follow this style – I’ve checked and for the </w:t>
      </w:r>
      <w:proofErr w:type="spellStart"/>
      <w:r>
        <w:t>bioinfo</w:t>
      </w:r>
      <w:proofErr w:type="spellEnd"/>
      <w:r>
        <w:t xml:space="preserve"> tools it’s usually just not the classical format that the references have</w:t>
      </w:r>
    </w:p>
    <w:p w14:paraId="24D1AD10" w14:textId="77777777" w:rsidR="00A5219F" w:rsidRDefault="00A5219F">
      <w:pPr>
        <w:pStyle w:val="CommentText"/>
      </w:pPr>
    </w:p>
    <w:p w14:paraId="6C993248" w14:textId="485F2A58" w:rsidR="00A5219F" w:rsidRDefault="00A5219F">
      <w:pPr>
        <w:pStyle w:val="CommentText"/>
      </w:pPr>
      <w:r>
        <w:t>For the rest, I fixed the missing info on some of the articles, Mendeley import sometimes just doesn’t work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DBEC8A" w15:done="0"/>
  <w15:commentEx w15:paraId="69A00FBA" w15:done="0"/>
  <w15:commentEx w15:paraId="74AF8D99" w15:done="0"/>
  <w15:commentEx w15:paraId="7A22C441" w15:paraIdParent="74AF8D99" w15:done="0"/>
  <w15:commentEx w15:paraId="4B9E4D8E" w15:done="0"/>
  <w15:commentEx w15:paraId="7192A115" w15:done="0"/>
  <w15:commentEx w15:paraId="5C6DFB5B" w15:paraIdParent="7192A115" w15:done="0"/>
  <w15:commentEx w15:paraId="5E9EDD65" w15:done="0"/>
  <w15:commentEx w15:paraId="171BBFEB" w15:paraIdParent="5E9EDD65" w15:done="0"/>
  <w15:commentEx w15:paraId="3264DC0C" w15:done="0"/>
  <w15:commentEx w15:paraId="0787C4A7" w15:paraIdParent="3264DC0C" w15:done="0"/>
  <w15:commentEx w15:paraId="0AC77D75" w15:done="0"/>
  <w15:commentEx w15:paraId="71D1EB74" w15:paraIdParent="0AC77D75" w15:done="0"/>
  <w15:commentEx w15:paraId="43CEABCE" w15:done="0"/>
  <w15:commentEx w15:paraId="2A2921AE" w15:paraIdParent="43CEABCE" w15:done="0"/>
  <w15:commentEx w15:paraId="0B66656A" w15:done="0"/>
  <w15:commentEx w15:paraId="6A087845" w15:paraIdParent="0B66656A" w15:done="0"/>
  <w15:commentEx w15:paraId="4010DCCC" w15:done="0"/>
  <w15:commentEx w15:paraId="7181C9D4" w15:paraIdParent="4010DCCC" w15:done="0"/>
  <w15:commentEx w15:paraId="40E3BD89" w15:done="0"/>
  <w15:commentEx w15:paraId="3FBF8CEA" w15:paraIdParent="40E3BD89" w15:done="0"/>
  <w15:commentEx w15:paraId="269C8800" w15:done="0"/>
  <w15:commentEx w15:paraId="0AA0928A" w15:paraIdParent="269C8800" w15:done="0"/>
  <w15:commentEx w15:paraId="70512AEC" w15:done="0"/>
  <w15:commentEx w15:paraId="74E89106" w15:paraIdParent="70512AEC" w15:done="0"/>
  <w15:commentEx w15:paraId="0DE40E20" w15:done="0"/>
  <w15:commentEx w15:paraId="00FE91F5" w15:paraIdParent="0DE40E20" w15:done="0"/>
  <w15:commentEx w15:paraId="4F1A9403" w15:done="0"/>
  <w15:commentEx w15:paraId="49AD1F51" w15:paraIdParent="4F1A9403" w15:done="0"/>
  <w15:commentEx w15:paraId="5A48D75A" w15:done="0"/>
  <w15:commentEx w15:paraId="1197334E" w15:done="0"/>
  <w15:commentEx w15:paraId="7097F8BF" w15:paraIdParent="1197334E" w15:done="0"/>
  <w15:commentEx w15:paraId="112EA72F" w15:paraIdParent="1197334E" w15:done="0"/>
  <w15:commentEx w15:paraId="1EBCE797" w15:done="0"/>
  <w15:commentEx w15:paraId="7EE8E414" w15:paraIdParent="1EBCE797" w15:done="0"/>
  <w15:commentEx w15:paraId="2918F3AC" w15:done="0"/>
  <w15:commentEx w15:paraId="0A360973" w15:done="0"/>
  <w15:commentEx w15:paraId="73641FEB" w15:done="0"/>
  <w15:commentEx w15:paraId="4FC5B53D" w15:paraIdParent="73641FEB" w15:done="0"/>
  <w15:commentEx w15:paraId="7EA597DF" w15:done="0"/>
  <w15:commentEx w15:paraId="28941A68" w15:paraIdParent="7EA597DF" w15:done="0"/>
  <w15:commentEx w15:paraId="510834A2" w15:done="0"/>
  <w15:commentEx w15:paraId="1235480A" w15:paraIdParent="510834A2" w15:done="0"/>
  <w15:commentEx w15:paraId="3D9D63D9" w15:done="0"/>
  <w15:commentEx w15:paraId="0BC8D265" w15:paraIdParent="3D9D63D9" w15:done="0"/>
  <w15:commentEx w15:paraId="2195A56F" w15:done="0"/>
  <w15:commentEx w15:paraId="395849D7" w15:paraIdParent="2195A56F" w15:done="0"/>
  <w15:commentEx w15:paraId="70D07DAC" w15:done="0"/>
  <w15:commentEx w15:paraId="6C993248" w15:paraIdParent="70D07D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5EA7" w16cex:dateUtc="2020-11-05T10:21:00Z"/>
  <w16cex:commentExtensible w16cex:durableId="234E5E83" w16cex:dateUtc="2020-11-05T10:20:00Z"/>
  <w16cex:commentExtensible w16cex:durableId="234CF2CA" w16cex:dateUtc="2020-11-04T08:28:00Z"/>
  <w16cex:commentExtensible w16cex:durableId="234CF370" w16cex:dateUtc="2020-11-04T08:31:00Z"/>
  <w16cex:commentExtensible w16cex:durableId="234CF548" w16cex:dateUtc="2020-11-04T08:39:00Z"/>
  <w16cex:commentExtensible w16cex:durableId="234D07F5" w16cex:dateUtc="2020-11-04T09:59:00Z"/>
  <w16cex:commentExtensible w16cex:durableId="234D1213" w16cex:dateUtc="2020-11-04T10:42:00Z"/>
  <w16cex:commentExtensible w16cex:durableId="234D126B" w16cex:dateUtc="2020-11-04T10:43:00Z"/>
  <w16cex:commentExtensible w16cex:durableId="234D1552" w16cex:dateUtc="2020-11-04T10:56:00Z"/>
  <w16cex:commentExtensible w16cex:durableId="234E3FA7" w16cex:dateUtc="2020-11-05T08:08:00Z"/>
  <w16cex:commentExtensible w16cex:durableId="234D29A6" w16cex:dateUtc="2020-11-04T12:22:00Z"/>
  <w16cex:commentExtensible w16cex:durableId="234D5069" w16cex:dateUtc="2020-11-04T15:08:00Z"/>
  <w16cex:commentExtensible w16cex:durableId="234FA135" w16cex:dateUtc="2020-11-04T11:55:00Z"/>
  <w16cex:commentExtensible w16cex:durableId="234FA785" w16cex:dateUtc="2020-11-04T13:49:00Z"/>
  <w16cex:commentExtensible w16cex:durableId="234FA12F" w16cex:dateUtc="2020-11-04T13:50:00Z"/>
  <w16cex:commentExtensible w16cex:durableId="234FABCB" w16cex:dateUtc="2020-11-06T10:02:00Z"/>
  <w16cex:commentExtensible w16cex:durableId="234FA12C" w16cex:dateUtc="2020-11-04T14:01:00Z"/>
  <w16cex:commentExtensible w16cex:durableId="234E4AF6" w16cex:dateUtc="2020-11-05T08:57:00Z"/>
  <w16cex:commentExtensible w16cex:durableId="234FB1A8" w16cex:dateUtc="2020-11-06T10:27:00Z"/>
  <w16cex:commentExtensible w16cex:durableId="234E57FB" w16cex:dateUtc="2020-11-05T09:52:00Z"/>
  <w16cex:commentExtensible w16cex:durableId="234D172E" w16cex:dateUtc="2020-11-04T11:03:00Z"/>
  <w16cex:commentExtensible w16cex:durableId="2353BFA2" w16cex:dateUtc="2020-11-09T12:16:00Z"/>
  <w16cex:commentExtensible w16cex:durableId="234E6ECF" w16cex:dateUtc="2020-11-05T11:30:00Z"/>
  <w16cex:commentExtensible w16cex:durableId="234E6EF1" w16cex:dateUtc="2020-11-05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DBEC8A" w16cid:durableId="234E5EA7"/>
  <w16cid:commentId w16cid:paraId="69A00FBA" w16cid:durableId="234E5E83"/>
  <w16cid:commentId w16cid:paraId="74AF8D99" w16cid:durableId="234CD7FA"/>
  <w16cid:commentId w16cid:paraId="7A22C441" w16cid:durableId="234CF2CA"/>
  <w16cid:commentId w16cid:paraId="4B9E4D8E" w16cid:durableId="234CD7FB"/>
  <w16cid:commentId w16cid:paraId="7192A115" w16cid:durableId="234CD7FC"/>
  <w16cid:commentId w16cid:paraId="5C6DFB5B" w16cid:durableId="234CF370"/>
  <w16cid:commentId w16cid:paraId="5E9EDD65" w16cid:durableId="234CD7FE"/>
  <w16cid:commentId w16cid:paraId="171BBFEB" w16cid:durableId="234CF548"/>
  <w16cid:commentId w16cid:paraId="3264DC0C" w16cid:durableId="234CD7FF"/>
  <w16cid:commentId w16cid:paraId="0787C4A7" w16cid:durableId="234D07F5"/>
  <w16cid:commentId w16cid:paraId="0AC77D75" w16cid:durableId="234CD802"/>
  <w16cid:commentId w16cid:paraId="71D1EB74" w16cid:durableId="234D1213"/>
  <w16cid:commentId w16cid:paraId="43CEABCE" w16cid:durableId="234CD805"/>
  <w16cid:commentId w16cid:paraId="2A2921AE" w16cid:durableId="234D126B"/>
  <w16cid:commentId w16cid:paraId="0B66656A" w16cid:durableId="234CD806"/>
  <w16cid:commentId w16cid:paraId="6A087845" w16cid:durableId="234D1552"/>
  <w16cid:commentId w16cid:paraId="4010DCCC" w16cid:durableId="234CD80A"/>
  <w16cid:commentId w16cid:paraId="7181C9D4" w16cid:durableId="234E3FA7"/>
  <w16cid:commentId w16cid:paraId="40E3BD89" w16cid:durableId="234CD812"/>
  <w16cid:commentId w16cid:paraId="3FBF8CEA" w16cid:durableId="234D29A6"/>
  <w16cid:commentId w16cid:paraId="269C8800" w16cid:durableId="234CD82A"/>
  <w16cid:commentId w16cid:paraId="0AA0928A" w16cid:durableId="234D5069"/>
  <w16cid:commentId w16cid:paraId="70512AEC" w16cid:durableId="234FA136"/>
  <w16cid:commentId w16cid:paraId="74E89106" w16cid:durableId="234FA135"/>
  <w16cid:commentId w16cid:paraId="0DE40E20" w16cid:durableId="234FA786"/>
  <w16cid:commentId w16cid:paraId="00FE91F5" w16cid:durableId="234FA785"/>
  <w16cid:commentId w16cid:paraId="4F1A9403" w16cid:durableId="234FA130"/>
  <w16cid:commentId w16cid:paraId="49AD1F51" w16cid:durableId="234FA12F"/>
  <w16cid:commentId w16cid:paraId="5A48D75A" w16cid:durableId="234FABCB"/>
  <w16cid:commentId w16cid:paraId="1197334E" w16cid:durableId="234FA12E"/>
  <w16cid:commentId w16cid:paraId="7097F8BF" w16cid:durableId="234FA12D"/>
  <w16cid:commentId w16cid:paraId="112EA72F" w16cid:durableId="234FA12C"/>
  <w16cid:commentId w16cid:paraId="1EBCE797" w16cid:durableId="234CD83C"/>
  <w16cid:commentId w16cid:paraId="7EE8E414" w16cid:durableId="234E4AF6"/>
  <w16cid:commentId w16cid:paraId="2918F3AC" w16cid:durableId="234FB1A8"/>
  <w16cid:commentId w16cid:paraId="0A360973" w16cid:durableId="234CD83F"/>
  <w16cid:commentId w16cid:paraId="73641FEB" w16cid:durableId="234CD841"/>
  <w16cid:commentId w16cid:paraId="4FC5B53D" w16cid:durableId="234E57FB"/>
  <w16cid:commentId w16cid:paraId="7EA597DF" w16cid:durableId="234CD842"/>
  <w16cid:commentId w16cid:paraId="28941A68" w16cid:durableId="234D172E"/>
  <w16cid:commentId w16cid:paraId="510834A2" w16cid:durableId="234CD843"/>
  <w16cid:commentId w16cid:paraId="1235480A" w16cid:durableId="2353BFA2"/>
  <w16cid:commentId w16cid:paraId="3D9D63D9" w16cid:durableId="234CD845"/>
  <w16cid:commentId w16cid:paraId="0BC8D265" w16cid:durableId="234E6ECF"/>
  <w16cid:commentId w16cid:paraId="2195A56F" w16cid:durableId="234CD846"/>
  <w16cid:commentId w16cid:paraId="395849D7" w16cid:durableId="234CDE0E"/>
  <w16cid:commentId w16cid:paraId="70D07DAC" w16cid:durableId="234CD848"/>
  <w16cid:commentId w16cid:paraId="6C993248" w16cid:durableId="234E6E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radley Hand Bold">
    <w:altName w:val="Bradley Hand"/>
    <w:panose1 w:val="00000700000000000000"/>
    <w:charset w:val="00"/>
    <w:family w:val="auto"/>
    <w:pitch w:val="variable"/>
    <w:sig w:usb0="800000FF" w:usb1="5000204A" w:usb2="00000000" w:usb3="00000000" w:csb0="00000111" w:csb1="00000000"/>
  </w:font>
  <w:font w:name="Wingdings">
    <w:panose1 w:val="05000000000000000000"/>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85E79"/>
    <w:multiLevelType w:val="multilevel"/>
    <w:tmpl w:val="4210F3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D091659"/>
    <w:multiLevelType w:val="multilevel"/>
    <w:tmpl w:val="F2DC7A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war  Deepak Kumar">
    <w15:presenceInfo w15:providerId="AD" w15:userId="S::tanward@ethz.ch::b4667316-7e90-4a0d-b5d8-05bfe8c4dd13"/>
  </w15:person>
  <w15:person w15:author="Irina Lazar">
    <w15:presenceInfo w15:providerId="None" w15:userId="Irina La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E2"/>
    <w:rsid w:val="000049F2"/>
    <w:rsid w:val="000105FE"/>
    <w:rsid w:val="00012FDA"/>
    <w:rsid w:val="00025A52"/>
    <w:rsid w:val="00027E6C"/>
    <w:rsid w:val="00035CE0"/>
    <w:rsid w:val="00051390"/>
    <w:rsid w:val="000620D0"/>
    <w:rsid w:val="000664D1"/>
    <w:rsid w:val="00075353"/>
    <w:rsid w:val="00076210"/>
    <w:rsid w:val="00076C60"/>
    <w:rsid w:val="00081BF9"/>
    <w:rsid w:val="00082A96"/>
    <w:rsid w:val="00082BC9"/>
    <w:rsid w:val="0008318F"/>
    <w:rsid w:val="00083819"/>
    <w:rsid w:val="00086040"/>
    <w:rsid w:val="00087517"/>
    <w:rsid w:val="0009235A"/>
    <w:rsid w:val="00093190"/>
    <w:rsid w:val="00094C1E"/>
    <w:rsid w:val="00095950"/>
    <w:rsid w:val="000978BB"/>
    <w:rsid w:val="000B6272"/>
    <w:rsid w:val="000C6D02"/>
    <w:rsid w:val="000D1E18"/>
    <w:rsid w:val="000D27EC"/>
    <w:rsid w:val="000D34F3"/>
    <w:rsid w:val="000D641C"/>
    <w:rsid w:val="000D6EA5"/>
    <w:rsid w:val="000E28FB"/>
    <w:rsid w:val="000E34C2"/>
    <w:rsid w:val="000F0317"/>
    <w:rsid w:val="000F06F5"/>
    <w:rsid w:val="00100800"/>
    <w:rsid w:val="00104FC3"/>
    <w:rsid w:val="00111FEE"/>
    <w:rsid w:val="00115467"/>
    <w:rsid w:val="001163BE"/>
    <w:rsid w:val="00122761"/>
    <w:rsid w:val="00132690"/>
    <w:rsid w:val="00134016"/>
    <w:rsid w:val="00134CD1"/>
    <w:rsid w:val="00141FE2"/>
    <w:rsid w:val="00147117"/>
    <w:rsid w:val="001509F2"/>
    <w:rsid w:val="00153EB8"/>
    <w:rsid w:val="001651A1"/>
    <w:rsid w:val="0016659A"/>
    <w:rsid w:val="00167682"/>
    <w:rsid w:val="00171198"/>
    <w:rsid w:val="0017388C"/>
    <w:rsid w:val="0017418B"/>
    <w:rsid w:val="00174F98"/>
    <w:rsid w:val="00177817"/>
    <w:rsid w:val="00190954"/>
    <w:rsid w:val="0019235F"/>
    <w:rsid w:val="001B639D"/>
    <w:rsid w:val="001B75F0"/>
    <w:rsid w:val="001C6CED"/>
    <w:rsid w:val="001D6E03"/>
    <w:rsid w:val="001D7395"/>
    <w:rsid w:val="001F0E33"/>
    <w:rsid w:val="00207B72"/>
    <w:rsid w:val="00213364"/>
    <w:rsid w:val="00217188"/>
    <w:rsid w:val="00220A8C"/>
    <w:rsid w:val="002253E4"/>
    <w:rsid w:val="00225970"/>
    <w:rsid w:val="00235C3F"/>
    <w:rsid w:val="00244B1E"/>
    <w:rsid w:val="002516EE"/>
    <w:rsid w:val="00257303"/>
    <w:rsid w:val="00257D08"/>
    <w:rsid w:val="00262C0F"/>
    <w:rsid w:val="00273F7E"/>
    <w:rsid w:val="00276726"/>
    <w:rsid w:val="00277E18"/>
    <w:rsid w:val="0028029B"/>
    <w:rsid w:val="0029096E"/>
    <w:rsid w:val="002A498E"/>
    <w:rsid w:val="002A5CC2"/>
    <w:rsid w:val="002A6B66"/>
    <w:rsid w:val="002B57D3"/>
    <w:rsid w:val="002B7C59"/>
    <w:rsid w:val="002C0AE8"/>
    <w:rsid w:val="002C5322"/>
    <w:rsid w:val="002D2C22"/>
    <w:rsid w:val="002D452E"/>
    <w:rsid w:val="002D679F"/>
    <w:rsid w:val="002E0D2D"/>
    <w:rsid w:val="002E1B47"/>
    <w:rsid w:val="002E721D"/>
    <w:rsid w:val="002F0F53"/>
    <w:rsid w:val="002F35D2"/>
    <w:rsid w:val="002F3F80"/>
    <w:rsid w:val="00300318"/>
    <w:rsid w:val="00301DE4"/>
    <w:rsid w:val="00303CEC"/>
    <w:rsid w:val="00306993"/>
    <w:rsid w:val="00306B6A"/>
    <w:rsid w:val="00306EB9"/>
    <w:rsid w:val="003074D8"/>
    <w:rsid w:val="00307C0D"/>
    <w:rsid w:val="00310977"/>
    <w:rsid w:val="00311E14"/>
    <w:rsid w:val="00311F43"/>
    <w:rsid w:val="00351EAD"/>
    <w:rsid w:val="00366FB6"/>
    <w:rsid w:val="00373B5F"/>
    <w:rsid w:val="00374C05"/>
    <w:rsid w:val="00391EEC"/>
    <w:rsid w:val="00395A77"/>
    <w:rsid w:val="003A116F"/>
    <w:rsid w:val="003A26AB"/>
    <w:rsid w:val="003A55FE"/>
    <w:rsid w:val="003C0D63"/>
    <w:rsid w:val="003C5F25"/>
    <w:rsid w:val="003D69E7"/>
    <w:rsid w:val="003E029A"/>
    <w:rsid w:val="003E3E9B"/>
    <w:rsid w:val="004032EE"/>
    <w:rsid w:val="00405D21"/>
    <w:rsid w:val="0041267B"/>
    <w:rsid w:val="00413F97"/>
    <w:rsid w:val="00421FD3"/>
    <w:rsid w:val="00431C94"/>
    <w:rsid w:val="00432364"/>
    <w:rsid w:val="00440D23"/>
    <w:rsid w:val="004434CA"/>
    <w:rsid w:val="0044499A"/>
    <w:rsid w:val="00451C28"/>
    <w:rsid w:val="004566D2"/>
    <w:rsid w:val="00491282"/>
    <w:rsid w:val="00492E95"/>
    <w:rsid w:val="004942E6"/>
    <w:rsid w:val="00494984"/>
    <w:rsid w:val="004A2FE6"/>
    <w:rsid w:val="004A3C35"/>
    <w:rsid w:val="004B5C1A"/>
    <w:rsid w:val="004C101E"/>
    <w:rsid w:val="004C3413"/>
    <w:rsid w:val="004D09EB"/>
    <w:rsid w:val="004E4698"/>
    <w:rsid w:val="004E68E5"/>
    <w:rsid w:val="004F01A0"/>
    <w:rsid w:val="004F184B"/>
    <w:rsid w:val="004F2B21"/>
    <w:rsid w:val="004F2D8E"/>
    <w:rsid w:val="004F309B"/>
    <w:rsid w:val="004F42F3"/>
    <w:rsid w:val="004F43A0"/>
    <w:rsid w:val="004F6371"/>
    <w:rsid w:val="00500104"/>
    <w:rsid w:val="005018D1"/>
    <w:rsid w:val="00501A53"/>
    <w:rsid w:val="00505554"/>
    <w:rsid w:val="0050724A"/>
    <w:rsid w:val="00512AC6"/>
    <w:rsid w:val="00515DAC"/>
    <w:rsid w:val="00516C95"/>
    <w:rsid w:val="00517AB4"/>
    <w:rsid w:val="00531117"/>
    <w:rsid w:val="005317B3"/>
    <w:rsid w:val="00540760"/>
    <w:rsid w:val="00543F3F"/>
    <w:rsid w:val="00545829"/>
    <w:rsid w:val="0055457F"/>
    <w:rsid w:val="005619F4"/>
    <w:rsid w:val="00562924"/>
    <w:rsid w:val="005728E5"/>
    <w:rsid w:val="005732D8"/>
    <w:rsid w:val="0057575B"/>
    <w:rsid w:val="00576E8A"/>
    <w:rsid w:val="00577157"/>
    <w:rsid w:val="00591838"/>
    <w:rsid w:val="005A1109"/>
    <w:rsid w:val="005A175B"/>
    <w:rsid w:val="005A4AB6"/>
    <w:rsid w:val="005B5218"/>
    <w:rsid w:val="005B5325"/>
    <w:rsid w:val="005C5124"/>
    <w:rsid w:val="005D2B01"/>
    <w:rsid w:val="005F0D59"/>
    <w:rsid w:val="005F27A5"/>
    <w:rsid w:val="005F2F20"/>
    <w:rsid w:val="005F7D43"/>
    <w:rsid w:val="0060273D"/>
    <w:rsid w:val="006235E3"/>
    <w:rsid w:val="00635B86"/>
    <w:rsid w:val="00642E2E"/>
    <w:rsid w:val="00642F0D"/>
    <w:rsid w:val="00644653"/>
    <w:rsid w:val="006464DF"/>
    <w:rsid w:val="00651F1B"/>
    <w:rsid w:val="00653D1E"/>
    <w:rsid w:val="00657A31"/>
    <w:rsid w:val="00663133"/>
    <w:rsid w:val="00670359"/>
    <w:rsid w:val="00681D86"/>
    <w:rsid w:val="0068652B"/>
    <w:rsid w:val="00686E1E"/>
    <w:rsid w:val="00693342"/>
    <w:rsid w:val="00694986"/>
    <w:rsid w:val="006A4D25"/>
    <w:rsid w:val="006B3495"/>
    <w:rsid w:val="006D48AC"/>
    <w:rsid w:val="006D76AE"/>
    <w:rsid w:val="006E6B79"/>
    <w:rsid w:val="006F1189"/>
    <w:rsid w:val="006F5EAA"/>
    <w:rsid w:val="00705F9D"/>
    <w:rsid w:val="0070631E"/>
    <w:rsid w:val="00713CF2"/>
    <w:rsid w:val="0071586F"/>
    <w:rsid w:val="0072621F"/>
    <w:rsid w:val="00731477"/>
    <w:rsid w:val="0074330C"/>
    <w:rsid w:val="00743B18"/>
    <w:rsid w:val="00751CD7"/>
    <w:rsid w:val="00753779"/>
    <w:rsid w:val="00754AE9"/>
    <w:rsid w:val="00770156"/>
    <w:rsid w:val="00771E93"/>
    <w:rsid w:val="00793A27"/>
    <w:rsid w:val="00795EE0"/>
    <w:rsid w:val="007A41E3"/>
    <w:rsid w:val="007B08BD"/>
    <w:rsid w:val="007B1E73"/>
    <w:rsid w:val="007B36F7"/>
    <w:rsid w:val="007C26D9"/>
    <w:rsid w:val="007C5DF7"/>
    <w:rsid w:val="007C7730"/>
    <w:rsid w:val="007D1523"/>
    <w:rsid w:val="007D1D1A"/>
    <w:rsid w:val="007F025F"/>
    <w:rsid w:val="00800B68"/>
    <w:rsid w:val="00805D30"/>
    <w:rsid w:val="008151D8"/>
    <w:rsid w:val="0082095A"/>
    <w:rsid w:val="00830BB6"/>
    <w:rsid w:val="00836C59"/>
    <w:rsid w:val="00837B9F"/>
    <w:rsid w:val="0084138A"/>
    <w:rsid w:val="00841E68"/>
    <w:rsid w:val="00846700"/>
    <w:rsid w:val="00850C8B"/>
    <w:rsid w:val="00862D9E"/>
    <w:rsid w:val="00866C72"/>
    <w:rsid w:val="008810E4"/>
    <w:rsid w:val="008813E5"/>
    <w:rsid w:val="00881E4E"/>
    <w:rsid w:val="00883325"/>
    <w:rsid w:val="00884011"/>
    <w:rsid w:val="0088444A"/>
    <w:rsid w:val="00884CA2"/>
    <w:rsid w:val="0088520F"/>
    <w:rsid w:val="00885B5C"/>
    <w:rsid w:val="008952B0"/>
    <w:rsid w:val="008A05F3"/>
    <w:rsid w:val="008B5598"/>
    <w:rsid w:val="008C574C"/>
    <w:rsid w:val="008D6772"/>
    <w:rsid w:val="008D7A4B"/>
    <w:rsid w:val="008E357B"/>
    <w:rsid w:val="008E5B04"/>
    <w:rsid w:val="008F2134"/>
    <w:rsid w:val="008F67CA"/>
    <w:rsid w:val="0090219F"/>
    <w:rsid w:val="0091037D"/>
    <w:rsid w:val="00935038"/>
    <w:rsid w:val="00941417"/>
    <w:rsid w:val="00943484"/>
    <w:rsid w:val="00943567"/>
    <w:rsid w:val="00944B99"/>
    <w:rsid w:val="00945719"/>
    <w:rsid w:val="00947597"/>
    <w:rsid w:val="00951F87"/>
    <w:rsid w:val="0095215F"/>
    <w:rsid w:val="00952E20"/>
    <w:rsid w:val="0096000E"/>
    <w:rsid w:val="009701A3"/>
    <w:rsid w:val="009701FF"/>
    <w:rsid w:val="00970AF7"/>
    <w:rsid w:val="009735C1"/>
    <w:rsid w:val="00975BB5"/>
    <w:rsid w:val="00980928"/>
    <w:rsid w:val="0098143F"/>
    <w:rsid w:val="009938CE"/>
    <w:rsid w:val="00997D5C"/>
    <w:rsid w:val="009A1200"/>
    <w:rsid w:val="009A29D1"/>
    <w:rsid w:val="009A6D97"/>
    <w:rsid w:val="009A7F83"/>
    <w:rsid w:val="009B56C9"/>
    <w:rsid w:val="009B6948"/>
    <w:rsid w:val="009C1074"/>
    <w:rsid w:val="009C1557"/>
    <w:rsid w:val="009C2426"/>
    <w:rsid w:val="009C33C1"/>
    <w:rsid w:val="009C4448"/>
    <w:rsid w:val="009C4A9D"/>
    <w:rsid w:val="009C6D5F"/>
    <w:rsid w:val="009D75B2"/>
    <w:rsid w:val="009E2ECC"/>
    <w:rsid w:val="009E5F5A"/>
    <w:rsid w:val="009F18C2"/>
    <w:rsid w:val="009F2DC7"/>
    <w:rsid w:val="00A02FCB"/>
    <w:rsid w:val="00A031A3"/>
    <w:rsid w:val="00A07B61"/>
    <w:rsid w:val="00A07C2A"/>
    <w:rsid w:val="00A11E99"/>
    <w:rsid w:val="00A13607"/>
    <w:rsid w:val="00A149F9"/>
    <w:rsid w:val="00A15CAF"/>
    <w:rsid w:val="00A21E21"/>
    <w:rsid w:val="00A24F99"/>
    <w:rsid w:val="00A25C58"/>
    <w:rsid w:val="00A27260"/>
    <w:rsid w:val="00A344D3"/>
    <w:rsid w:val="00A4362C"/>
    <w:rsid w:val="00A455F9"/>
    <w:rsid w:val="00A5219F"/>
    <w:rsid w:val="00A600A5"/>
    <w:rsid w:val="00A61AFC"/>
    <w:rsid w:val="00A61CA0"/>
    <w:rsid w:val="00A71356"/>
    <w:rsid w:val="00A715B3"/>
    <w:rsid w:val="00A74C7C"/>
    <w:rsid w:val="00A80E37"/>
    <w:rsid w:val="00A81996"/>
    <w:rsid w:val="00A90271"/>
    <w:rsid w:val="00A977E7"/>
    <w:rsid w:val="00AA33AC"/>
    <w:rsid w:val="00AA3D54"/>
    <w:rsid w:val="00AF0028"/>
    <w:rsid w:val="00AF4A13"/>
    <w:rsid w:val="00AF6A94"/>
    <w:rsid w:val="00B022F9"/>
    <w:rsid w:val="00B03CA3"/>
    <w:rsid w:val="00B06ABA"/>
    <w:rsid w:val="00B07C33"/>
    <w:rsid w:val="00B1462D"/>
    <w:rsid w:val="00B2428E"/>
    <w:rsid w:val="00B30E9B"/>
    <w:rsid w:val="00B322F6"/>
    <w:rsid w:val="00B32540"/>
    <w:rsid w:val="00B33A0D"/>
    <w:rsid w:val="00B367D3"/>
    <w:rsid w:val="00B40208"/>
    <w:rsid w:val="00B4506C"/>
    <w:rsid w:val="00B457A0"/>
    <w:rsid w:val="00B45ADA"/>
    <w:rsid w:val="00B5299F"/>
    <w:rsid w:val="00B749A0"/>
    <w:rsid w:val="00B8471F"/>
    <w:rsid w:val="00B86049"/>
    <w:rsid w:val="00B900AE"/>
    <w:rsid w:val="00B91070"/>
    <w:rsid w:val="00B954DF"/>
    <w:rsid w:val="00BA150A"/>
    <w:rsid w:val="00BA3C55"/>
    <w:rsid w:val="00BA5AFB"/>
    <w:rsid w:val="00BB3F4A"/>
    <w:rsid w:val="00BB4DE9"/>
    <w:rsid w:val="00BC0348"/>
    <w:rsid w:val="00BD57A2"/>
    <w:rsid w:val="00BD6AC8"/>
    <w:rsid w:val="00BE151C"/>
    <w:rsid w:val="00BE2E6B"/>
    <w:rsid w:val="00C04D2C"/>
    <w:rsid w:val="00C12E13"/>
    <w:rsid w:val="00C13640"/>
    <w:rsid w:val="00C15261"/>
    <w:rsid w:val="00C16CD6"/>
    <w:rsid w:val="00C26D4B"/>
    <w:rsid w:val="00C33C6F"/>
    <w:rsid w:val="00C35F4D"/>
    <w:rsid w:val="00C43FDA"/>
    <w:rsid w:val="00C45608"/>
    <w:rsid w:val="00C51B44"/>
    <w:rsid w:val="00C55660"/>
    <w:rsid w:val="00C56E0A"/>
    <w:rsid w:val="00C61C6D"/>
    <w:rsid w:val="00C627A4"/>
    <w:rsid w:val="00C64645"/>
    <w:rsid w:val="00C71040"/>
    <w:rsid w:val="00C7136E"/>
    <w:rsid w:val="00C74BF1"/>
    <w:rsid w:val="00C7556C"/>
    <w:rsid w:val="00C76130"/>
    <w:rsid w:val="00C854C5"/>
    <w:rsid w:val="00C85E17"/>
    <w:rsid w:val="00C86248"/>
    <w:rsid w:val="00C9081A"/>
    <w:rsid w:val="00C90F96"/>
    <w:rsid w:val="00C9497E"/>
    <w:rsid w:val="00CA001A"/>
    <w:rsid w:val="00CA2992"/>
    <w:rsid w:val="00CB25BA"/>
    <w:rsid w:val="00CB2C8D"/>
    <w:rsid w:val="00CB44C9"/>
    <w:rsid w:val="00CB5951"/>
    <w:rsid w:val="00CC1CAF"/>
    <w:rsid w:val="00CC3594"/>
    <w:rsid w:val="00CC7EE8"/>
    <w:rsid w:val="00CD1B5C"/>
    <w:rsid w:val="00CD6AF0"/>
    <w:rsid w:val="00CE034F"/>
    <w:rsid w:val="00CE7189"/>
    <w:rsid w:val="00CF172D"/>
    <w:rsid w:val="00CF2192"/>
    <w:rsid w:val="00D01BA4"/>
    <w:rsid w:val="00D023F3"/>
    <w:rsid w:val="00D059F2"/>
    <w:rsid w:val="00D063C9"/>
    <w:rsid w:val="00D07C7C"/>
    <w:rsid w:val="00D16646"/>
    <w:rsid w:val="00D24A6A"/>
    <w:rsid w:val="00D32422"/>
    <w:rsid w:val="00D35E2A"/>
    <w:rsid w:val="00D3635A"/>
    <w:rsid w:val="00D4284A"/>
    <w:rsid w:val="00D47CC7"/>
    <w:rsid w:val="00D50DE7"/>
    <w:rsid w:val="00D52448"/>
    <w:rsid w:val="00D53EB2"/>
    <w:rsid w:val="00D64B37"/>
    <w:rsid w:val="00D67ABD"/>
    <w:rsid w:val="00D734DE"/>
    <w:rsid w:val="00D754C0"/>
    <w:rsid w:val="00D75BAB"/>
    <w:rsid w:val="00D77C2D"/>
    <w:rsid w:val="00D77C3B"/>
    <w:rsid w:val="00D85BCC"/>
    <w:rsid w:val="00D90B5D"/>
    <w:rsid w:val="00D9104D"/>
    <w:rsid w:val="00D91F37"/>
    <w:rsid w:val="00D92ADD"/>
    <w:rsid w:val="00D95326"/>
    <w:rsid w:val="00DA2AB8"/>
    <w:rsid w:val="00DA3376"/>
    <w:rsid w:val="00DA5AE3"/>
    <w:rsid w:val="00DB3D5D"/>
    <w:rsid w:val="00DC0F43"/>
    <w:rsid w:val="00DC7CD4"/>
    <w:rsid w:val="00DD5790"/>
    <w:rsid w:val="00DD6506"/>
    <w:rsid w:val="00DE539F"/>
    <w:rsid w:val="00DE649F"/>
    <w:rsid w:val="00DE6668"/>
    <w:rsid w:val="00DE6AB8"/>
    <w:rsid w:val="00E01E5C"/>
    <w:rsid w:val="00E14804"/>
    <w:rsid w:val="00E1618E"/>
    <w:rsid w:val="00E24466"/>
    <w:rsid w:val="00E24873"/>
    <w:rsid w:val="00E2764E"/>
    <w:rsid w:val="00E318C4"/>
    <w:rsid w:val="00E320BA"/>
    <w:rsid w:val="00E41344"/>
    <w:rsid w:val="00E42A16"/>
    <w:rsid w:val="00E44E59"/>
    <w:rsid w:val="00E465A2"/>
    <w:rsid w:val="00E50813"/>
    <w:rsid w:val="00E54534"/>
    <w:rsid w:val="00E550E1"/>
    <w:rsid w:val="00E60F03"/>
    <w:rsid w:val="00E634B6"/>
    <w:rsid w:val="00E66415"/>
    <w:rsid w:val="00E67415"/>
    <w:rsid w:val="00E77D63"/>
    <w:rsid w:val="00E93726"/>
    <w:rsid w:val="00EA2765"/>
    <w:rsid w:val="00EA63D6"/>
    <w:rsid w:val="00EB106B"/>
    <w:rsid w:val="00EB3739"/>
    <w:rsid w:val="00EB5B0C"/>
    <w:rsid w:val="00EC0E9E"/>
    <w:rsid w:val="00EC4B9A"/>
    <w:rsid w:val="00ED139A"/>
    <w:rsid w:val="00ED37BE"/>
    <w:rsid w:val="00ED4C27"/>
    <w:rsid w:val="00ED5A1B"/>
    <w:rsid w:val="00ED74F2"/>
    <w:rsid w:val="00EF03EF"/>
    <w:rsid w:val="00EF4650"/>
    <w:rsid w:val="00EF4FFF"/>
    <w:rsid w:val="00EF57D2"/>
    <w:rsid w:val="00EF6017"/>
    <w:rsid w:val="00F054BC"/>
    <w:rsid w:val="00F07C9C"/>
    <w:rsid w:val="00F2347D"/>
    <w:rsid w:val="00F23E10"/>
    <w:rsid w:val="00F25620"/>
    <w:rsid w:val="00F320AD"/>
    <w:rsid w:val="00F355A0"/>
    <w:rsid w:val="00F3602F"/>
    <w:rsid w:val="00F40929"/>
    <w:rsid w:val="00F57A76"/>
    <w:rsid w:val="00F66D42"/>
    <w:rsid w:val="00F67361"/>
    <w:rsid w:val="00F80280"/>
    <w:rsid w:val="00F821AC"/>
    <w:rsid w:val="00F82B40"/>
    <w:rsid w:val="00F82BA6"/>
    <w:rsid w:val="00F929D4"/>
    <w:rsid w:val="00F94B33"/>
    <w:rsid w:val="00FA24BC"/>
    <w:rsid w:val="00FA3F8F"/>
    <w:rsid w:val="00FB0148"/>
    <w:rsid w:val="00FB24B4"/>
    <w:rsid w:val="00FB5CD8"/>
    <w:rsid w:val="00FB7E7B"/>
    <w:rsid w:val="00FD3641"/>
    <w:rsid w:val="00FD430B"/>
    <w:rsid w:val="00FE0BC4"/>
    <w:rsid w:val="00FE2FA8"/>
    <w:rsid w:val="00FE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DE4F6"/>
  <w15:docId w15:val="{8974BF26-5F3B-154B-9FB8-D3C35289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E8A"/>
    <w:pPr>
      <w:spacing w:before="240" w:line="360" w:lineRule="auto"/>
      <w:jc w:val="both"/>
    </w:pPr>
    <w:rPr>
      <w:rFonts w:cs="Calibri"/>
      <w:sz w:val="24"/>
    </w:rPr>
  </w:style>
  <w:style w:type="paragraph" w:styleId="Heading1">
    <w:name w:val="heading 1"/>
    <w:basedOn w:val="Normal"/>
    <w:next w:val="Normal"/>
    <w:link w:val="Heading1Char"/>
    <w:uiPriority w:val="9"/>
    <w:qFormat/>
    <w:rsid w:val="00B00E8A"/>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E8A"/>
    <w:pPr>
      <w:keepNext/>
      <w:keepLines/>
      <w:spacing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3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00E8A"/>
    <w:rPr>
      <w:sz w:val="16"/>
      <w:szCs w:val="16"/>
    </w:rPr>
  </w:style>
  <w:style w:type="character" w:customStyle="1" w:styleId="CommentTextChar">
    <w:name w:val="Comment Text Char"/>
    <w:basedOn w:val="DefaultParagraphFont"/>
    <w:link w:val="CommentText"/>
    <w:uiPriority w:val="99"/>
    <w:qFormat/>
    <w:rsid w:val="00B00E8A"/>
    <w:rPr>
      <w:rFonts w:ascii="Calibri" w:eastAsia="Calibri" w:hAnsi="Calibri" w:cs="Calibri"/>
      <w:sz w:val="20"/>
      <w:szCs w:val="20"/>
    </w:rPr>
  </w:style>
  <w:style w:type="character" w:customStyle="1" w:styleId="BalloonTextChar">
    <w:name w:val="Balloon Text Char"/>
    <w:basedOn w:val="DefaultParagraphFont"/>
    <w:link w:val="BalloonText"/>
    <w:uiPriority w:val="99"/>
    <w:semiHidden/>
    <w:qFormat/>
    <w:rsid w:val="00B00E8A"/>
    <w:rPr>
      <w:rFonts w:ascii="Times New Roman" w:eastAsia="Calibri" w:hAnsi="Times New Roman" w:cs="Times New Roman"/>
      <w:sz w:val="18"/>
      <w:szCs w:val="18"/>
    </w:rPr>
  </w:style>
  <w:style w:type="character" w:customStyle="1" w:styleId="Heading1Char">
    <w:name w:val="Heading 1 Char"/>
    <w:basedOn w:val="DefaultParagraphFont"/>
    <w:link w:val="Heading1"/>
    <w:uiPriority w:val="9"/>
    <w:qFormat/>
    <w:rsid w:val="00B00E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B00E8A"/>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732178"/>
    <w:rPr>
      <w:rFonts w:ascii="Calibri" w:eastAsia="Calibri" w:hAnsi="Calibri" w:cs="Calibri"/>
    </w:rPr>
  </w:style>
  <w:style w:type="character" w:customStyle="1" w:styleId="FooterChar">
    <w:name w:val="Footer Char"/>
    <w:basedOn w:val="DefaultParagraphFont"/>
    <w:link w:val="Footer"/>
    <w:uiPriority w:val="99"/>
    <w:qFormat/>
    <w:rsid w:val="00732178"/>
    <w:rPr>
      <w:rFonts w:ascii="Calibri" w:eastAsia="Calibri" w:hAnsi="Calibri" w:cs="Calibri"/>
    </w:rPr>
  </w:style>
  <w:style w:type="character" w:customStyle="1" w:styleId="CommentSubjectChar">
    <w:name w:val="Comment Subject Char"/>
    <w:basedOn w:val="CommentTextChar"/>
    <w:link w:val="CommentSubject"/>
    <w:uiPriority w:val="99"/>
    <w:semiHidden/>
    <w:qFormat/>
    <w:rsid w:val="005602D4"/>
    <w:rPr>
      <w:rFonts w:ascii="Calibri" w:eastAsia="Calibri" w:hAnsi="Calibri" w:cs="Calibri"/>
      <w:b/>
      <w:bCs/>
      <w:sz w:val="20"/>
      <w:szCs w:val="20"/>
    </w:rPr>
  </w:style>
  <w:style w:type="character" w:customStyle="1" w:styleId="Heading3Char">
    <w:name w:val="Heading 3 Char"/>
    <w:basedOn w:val="DefaultParagraphFont"/>
    <w:link w:val="Heading3"/>
    <w:uiPriority w:val="9"/>
    <w:semiHidden/>
    <w:qFormat/>
    <w:rsid w:val="00EE331D"/>
    <w:rPr>
      <w:rFonts w:asciiTheme="majorHAnsi" w:eastAsiaTheme="majorEastAsia" w:hAnsiTheme="majorHAnsi" w:cstheme="majorBidi"/>
      <w:color w:val="1F3763" w:themeColor="accent1" w:themeShade="7F"/>
    </w:rPr>
  </w:style>
  <w:style w:type="character" w:customStyle="1" w:styleId="InternetLink">
    <w:name w:val="Internet Link"/>
    <w:basedOn w:val="DefaultParagraphFont"/>
    <w:unhideWhenUsed/>
    <w:rsid w:val="000C71E4"/>
    <w:rPr>
      <w:color w:val="0563C1" w:themeColor="hyperlink"/>
      <w:u w:val="single"/>
    </w:rPr>
  </w:style>
  <w:style w:type="character" w:customStyle="1" w:styleId="UnresolvedMention1">
    <w:name w:val="Unresolved Mention1"/>
    <w:basedOn w:val="DefaultParagraphFont"/>
    <w:uiPriority w:val="99"/>
    <w:semiHidden/>
    <w:unhideWhenUsed/>
    <w:qFormat/>
    <w:rsid w:val="00EE331D"/>
    <w:rPr>
      <w:color w:val="605E5C"/>
      <w:shd w:val="clear" w:color="auto" w:fill="E1DFDD"/>
    </w:rPr>
  </w:style>
  <w:style w:type="character" w:styleId="FollowedHyperlink">
    <w:name w:val="FollowedHyperlink"/>
    <w:basedOn w:val="DefaultParagraphFont"/>
    <w:uiPriority w:val="99"/>
    <w:semiHidden/>
    <w:unhideWhenUsed/>
    <w:qFormat/>
    <w:rsid w:val="00EE331D"/>
    <w:rPr>
      <w:color w:val="954F72" w:themeColor="followedHyperlink"/>
      <w:u w:val="single"/>
    </w:rPr>
  </w:style>
  <w:style w:type="character" w:customStyle="1" w:styleId="VerbatimChar">
    <w:name w:val="Verbatim Char"/>
    <w:basedOn w:val="DefaultParagraphFont"/>
    <w:link w:val="SourceCode"/>
    <w:qFormat/>
    <w:rsid w:val="00881510"/>
    <w:rPr>
      <w:rFonts w:ascii="Consolas" w:hAnsi="Consolas"/>
      <w:sz w:val="22"/>
      <w:shd w:val="clear" w:color="auto" w:fill="F8F8F8"/>
    </w:rPr>
  </w:style>
  <w:style w:type="character" w:customStyle="1" w:styleId="BodyTextChar">
    <w:name w:val="Body Text Char"/>
    <w:basedOn w:val="DefaultParagraphFont"/>
    <w:link w:val="BodyText"/>
    <w:uiPriority w:val="99"/>
    <w:semiHidden/>
    <w:qFormat/>
    <w:rsid w:val="00881510"/>
    <w:rPr>
      <w:rFonts w:ascii="Calibri" w:eastAsia="Calibri" w:hAnsi="Calibri" w:cs="Calibri"/>
    </w:rPr>
  </w:style>
  <w:style w:type="character" w:styleId="PlaceholderText">
    <w:name w:val="Placeholder Text"/>
    <w:basedOn w:val="DefaultParagraphFont"/>
    <w:uiPriority w:val="99"/>
    <w:semiHidden/>
    <w:qFormat/>
    <w:rsid w:val="002C233F"/>
    <w:rPr>
      <w:color w:val="808080"/>
    </w:rPr>
  </w:style>
  <w:style w:type="character" w:customStyle="1" w:styleId="ListLabel1">
    <w:name w:val="ListLabel 1"/>
    <w:qFormat/>
    <w:rPr>
      <w:rFonts w:ascii="Arial" w:hAnsi="Arial"/>
      <w:sz w:val="22"/>
      <w:szCs w:val="22"/>
    </w:rPr>
  </w:style>
  <w:style w:type="character" w:customStyle="1" w:styleId="UnresolvedMention2">
    <w:name w:val="Unresolved Mention2"/>
    <w:basedOn w:val="DefaultParagraphFont"/>
    <w:uiPriority w:val="99"/>
    <w:semiHidden/>
    <w:unhideWhenUsed/>
    <w:qFormat/>
    <w:rsid w:val="001E3805"/>
    <w:rPr>
      <w:color w:val="605E5C"/>
      <w:shd w:val="clear" w:color="auto" w:fill="E1DFDD"/>
    </w:rPr>
  </w:style>
  <w:style w:type="character" w:customStyle="1" w:styleId="ListLabel2">
    <w:name w:val="ListLabel 2"/>
    <w:qFormat/>
    <w:rPr>
      <w:b w:val="0"/>
    </w:rPr>
  </w:style>
  <w:style w:type="character" w:customStyle="1" w:styleId="ListLabel3">
    <w:name w:val="ListLabel 3"/>
    <w:qFormat/>
    <w:rPr>
      <w:rFonts w:ascii="Arial" w:hAnsi="Arial" w:cs="Arial"/>
    </w:rPr>
  </w:style>
  <w:style w:type="character" w:customStyle="1" w:styleId="ListLabel4">
    <w:name w:val="ListLabel 4"/>
    <w:qFormat/>
    <w:rPr>
      <w:rFonts w:ascii="Arial" w:hAnsi="Arial" w:cs="Arial"/>
    </w:rPr>
  </w:style>
  <w:style w:type="character" w:customStyle="1" w:styleId="ListLabel5">
    <w:name w:val="ListLabel 5"/>
    <w:qFormat/>
    <w:rPr>
      <w:rFonts w:ascii="Arial" w:hAnsi="Arial" w:cs="Arial"/>
    </w:rPr>
  </w:style>
  <w:style w:type="character" w:customStyle="1" w:styleId="ListLabel6">
    <w:name w:val="ListLabel 6"/>
    <w:qFormat/>
    <w:rPr>
      <w:rFonts w:ascii="Arial" w:hAnsi="Arial" w:cs="Arial"/>
    </w:rPr>
  </w:style>
  <w:style w:type="character" w:customStyle="1" w:styleId="ListLabel7">
    <w:name w:val="ListLabel 7"/>
    <w:qFormat/>
    <w:rPr>
      <w:rFonts w:ascii="Arial" w:hAnsi="Arial" w:cs="Arial"/>
    </w:rPr>
  </w:style>
  <w:style w:type="paragraph" w:customStyle="1" w:styleId="Heading">
    <w:name w:val="Heading"/>
    <w:basedOn w:val="Normal"/>
    <w:next w:val="BodyText"/>
    <w:qFormat/>
    <w:pPr>
      <w:keepNext/>
      <w:spacing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881510"/>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B00E8A"/>
    <w:rPr>
      <w:sz w:val="20"/>
      <w:szCs w:val="20"/>
    </w:rPr>
  </w:style>
  <w:style w:type="paragraph" w:styleId="BalloonText">
    <w:name w:val="Balloon Text"/>
    <w:basedOn w:val="Normal"/>
    <w:link w:val="BalloonTextChar"/>
    <w:uiPriority w:val="99"/>
    <w:semiHidden/>
    <w:unhideWhenUsed/>
    <w:qFormat/>
    <w:rsid w:val="00B00E8A"/>
    <w:rPr>
      <w:rFonts w:ascii="Times New Roman" w:hAnsi="Times New Roman" w:cs="Times New Roman"/>
      <w:sz w:val="18"/>
      <w:szCs w:val="18"/>
    </w:rPr>
  </w:style>
  <w:style w:type="paragraph" w:styleId="Header">
    <w:name w:val="header"/>
    <w:basedOn w:val="Normal"/>
    <w:link w:val="HeaderChar"/>
    <w:uiPriority w:val="99"/>
    <w:unhideWhenUsed/>
    <w:rsid w:val="00732178"/>
    <w:pPr>
      <w:tabs>
        <w:tab w:val="center" w:pos="4680"/>
        <w:tab w:val="right" w:pos="9360"/>
      </w:tabs>
    </w:pPr>
  </w:style>
  <w:style w:type="paragraph" w:styleId="Footer">
    <w:name w:val="footer"/>
    <w:basedOn w:val="Normal"/>
    <w:link w:val="FooterChar"/>
    <w:uiPriority w:val="99"/>
    <w:unhideWhenUsed/>
    <w:rsid w:val="00732178"/>
    <w:pPr>
      <w:tabs>
        <w:tab w:val="center" w:pos="4680"/>
        <w:tab w:val="right" w:pos="9360"/>
      </w:tabs>
    </w:pPr>
  </w:style>
  <w:style w:type="paragraph" w:styleId="CommentSubject">
    <w:name w:val="annotation subject"/>
    <w:basedOn w:val="CommentText"/>
    <w:link w:val="CommentSubjectChar"/>
    <w:uiPriority w:val="99"/>
    <w:semiHidden/>
    <w:unhideWhenUsed/>
    <w:qFormat/>
    <w:rsid w:val="005602D4"/>
    <w:pPr>
      <w:spacing w:line="240" w:lineRule="auto"/>
    </w:pPr>
    <w:rPr>
      <w:b/>
      <w:bCs/>
    </w:rPr>
  </w:style>
  <w:style w:type="paragraph" w:styleId="ListParagraph">
    <w:name w:val="List Paragraph"/>
    <w:basedOn w:val="Normal"/>
    <w:uiPriority w:val="34"/>
    <w:qFormat/>
    <w:rsid w:val="00CA0901"/>
    <w:pPr>
      <w:ind w:left="720"/>
      <w:contextualSpacing/>
    </w:pPr>
  </w:style>
  <w:style w:type="paragraph" w:styleId="Revision">
    <w:name w:val="Revision"/>
    <w:uiPriority w:val="99"/>
    <w:semiHidden/>
    <w:qFormat/>
    <w:rsid w:val="00D07314"/>
    <w:rPr>
      <w:rFonts w:cs="Calibri"/>
      <w:sz w:val="24"/>
    </w:rPr>
  </w:style>
  <w:style w:type="paragraph" w:customStyle="1" w:styleId="referencescopy1">
    <w:name w:val="referencescopy1"/>
    <w:basedOn w:val="Normal"/>
    <w:qFormat/>
    <w:rsid w:val="00996D3D"/>
    <w:pPr>
      <w:spacing w:beforeAutospacing="1" w:afterAutospacing="1" w:line="240" w:lineRule="auto"/>
      <w:jc w:val="left"/>
    </w:pPr>
    <w:rPr>
      <w:rFonts w:ascii="Times New Roman" w:eastAsia="Times New Roman" w:hAnsi="Times New Roman" w:cs="Times New Roman"/>
    </w:rPr>
  </w:style>
  <w:style w:type="paragraph" w:customStyle="1" w:styleId="FirstParagraph">
    <w:name w:val="First Paragraph"/>
    <w:basedOn w:val="BodyText"/>
    <w:qFormat/>
    <w:rsid w:val="00881510"/>
    <w:pPr>
      <w:spacing w:before="180" w:after="180" w:line="240" w:lineRule="auto"/>
      <w:jc w:val="left"/>
    </w:pPr>
    <w:rPr>
      <w:rFonts w:cstheme="minorBidi"/>
    </w:rPr>
  </w:style>
  <w:style w:type="paragraph" w:customStyle="1" w:styleId="Compact">
    <w:name w:val="Compact"/>
    <w:basedOn w:val="BodyText"/>
    <w:qFormat/>
    <w:rsid w:val="00881510"/>
    <w:pPr>
      <w:spacing w:before="36" w:after="36" w:line="240" w:lineRule="auto"/>
      <w:jc w:val="left"/>
    </w:pPr>
    <w:rPr>
      <w:rFonts w:cstheme="minorBidi"/>
    </w:rPr>
  </w:style>
  <w:style w:type="paragraph" w:styleId="Bibliography">
    <w:name w:val="Bibliography"/>
    <w:basedOn w:val="Normal"/>
    <w:qFormat/>
    <w:rsid w:val="00881510"/>
    <w:pPr>
      <w:spacing w:before="0" w:after="200" w:line="240" w:lineRule="auto"/>
      <w:jc w:val="left"/>
    </w:pPr>
    <w:rPr>
      <w:rFonts w:cstheme="minorBidi"/>
    </w:rPr>
  </w:style>
  <w:style w:type="paragraph" w:customStyle="1" w:styleId="SourceCode">
    <w:name w:val="Source Code"/>
    <w:basedOn w:val="Normal"/>
    <w:link w:val="VerbatimChar"/>
    <w:qFormat/>
    <w:rsid w:val="00881510"/>
    <w:pPr>
      <w:shd w:val="clear" w:color="auto" w:fill="F8F8F8"/>
      <w:spacing w:before="0" w:after="200" w:line="240" w:lineRule="auto"/>
      <w:jc w:val="left"/>
    </w:pPr>
    <w:rPr>
      <w:rFonts w:ascii="Consolas" w:hAnsi="Consolas" w:cstheme="minorBidi"/>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
    <w:name w:val="Table"/>
    <w:semiHidden/>
    <w:unhideWhenUsed/>
    <w:qFormat/>
    <w:rsid w:val="00881510"/>
    <w:pPr>
      <w:spacing w:after="200"/>
    </w:pPr>
    <w:tblPr>
      <w:tblInd w:w="0" w:type="dxa"/>
      <w:tblCellMar>
        <w:top w:w="0" w:type="dxa"/>
        <w:left w:w="108" w:type="dxa"/>
        <w:bottom w:w="0" w:type="dxa"/>
        <w:right w:w="108" w:type="dxa"/>
      </w:tblCellMar>
    </w:tblPr>
  </w:style>
  <w:style w:type="character" w:styleId="Hyperlink">
    <w:name w:val="Hyperlink"/>
    <w:basedOn w:val="DefaultParagraphFont"/>
    <w:unhideWhenUsed/>
    <w:rsid w:val="00EF57D2"/>
    <w:rPr>
      <w:color w:val="0563C1" w:themeColor="hyperlink"/>
      <w:u w:val="single"/>
    </w:rPr>
  </w:style>
  <w:style w:type="character" w:customStyle="1" w:styleId="fipmark">
    <w:name w:val="fip_mark"/>
    <w:basedOn w:val="DefaultParagraphFont"/>
    <w:rsid w:val="00D6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058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karger.com/Article/FullText/35559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labshare.cshl.edu/shares/mhammelllab/www-data/TEtranscripts/TE_GTF/mm10_rmsk_TE.gtf.gz%20on%2003.02.2020"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n.r-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nsuylab/SC_postnatal_adult"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 TargetMode="External"/><Relationship Id="rId5" Type="http://schemas.openxmlformats.org/officeDocument/2006/relationships/webSettings" Target="webSettings.xml"/><Relationship Id="rId15" Type="http://schemas.openxmlformats.org/officeDocument/2006/relationships/hyperlink" Target="http://www.s3it.uzh.ch/" TargetMode="External"/><Relationship Id="rId10" Type="http://schemas.openxmlformats.org/officeDocument/2006/relationships/hyperlink" Target="mailto:mansuy@hifo.uzh.ch"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ncbi.github.io/sra-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935F-93C0-C04A-B5B8-4C242899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31</Pages>
  <Words>79885</Words>
  <Characters>455348</Characters>
  <Application>Microsoft Office Word</Application>
  <DocSecurity>0</DocSecurity>
  <Lines>3794</Lines>
  <Paragraphs>1068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Lazar</dc:creator>
  <dc:description/>
  <cp:lastModifiedBy>Irina Lazar</cp:lastModifiedBy>
  <cp:revision>28</cp:revision>
  <dcterms:created xsi:type="dcterms:W3CDTF">2020-11-05T11:44:00Z</dcterms:created>
  <dcterms:modified xsi:type="dcterms:W3CDTF">2020-11-09T12:17:00Z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http://www.zotero.org/styles/cell</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http://www.zotero.org/styles/cell</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Political Science Association</vt:lpwstr>
  </property>
  <property fmtid="{D5CDD505-2E9C-101B-9397-08002B2CF9AE}" pid="19" name="Mendeley Recent Style Name 1_1">
    <vt:lpwstr>American Psychological Association 7th edition</vt:lpwstr>
  </property>
  <property fmtid="{D5CDD505-2E9C-101B-9397-08002B2CF9AE}" pid="20" name="Mendeley Recent Style Name 2_1">
    <vt:lpwstr>American Sociological Association 6th edition</vt:lpwstr>
  </property>
  <property fmtid="{D5CDD505-2E9C-101B-9397-08002B2CF9AE}" pid="21" name="Mendeley Recent Style Name 3_1">
    <vt:lpwstr>Cell</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570d2df6-2785-3f5f-bf27-0cdd0598cfd3</vt:lpwstr>
  </property>
  <property fmtid="{D5CDD505-2E9C-101B-9397-08002B2CF9AE}" pid="29" name="ScaleCrop">
    <vt:bool>false</vt:bool>
  </property>
  <property fmtid="{D5CDD505-2E9C-101B-9397-08002B2CF9AE}" pid="30" name="ShareDoc">
    <vt:bool>false</vt:bool>
  </property>
</Properties>
</file>