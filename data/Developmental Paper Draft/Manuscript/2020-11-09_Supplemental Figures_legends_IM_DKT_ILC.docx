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0088B" w14:textId="77777777" w:rsidR="00977FB6" w:rsidRPr="00623517" w:rsidRDefault="00977FB6" w:rsidP="00977FB6">
      <w:pPr>
        <w:spacing w:after="240"/>
        <w:rPr>
          <w:rFonts w:ascii="Arial" w:hAnsi="Arial" w:cs="Arial"/>
          <w:b/>
          <w:bCs/>
          <w:lang w:val="en-US"/>
        </w:rPr>
      </w:pPr>
      <w:r w:rsidRPr="00623517">
        <w:rPr>
          <w:rFonts w:ascii="Arial" w:hAnsi="Arial" w:cs="Arial"/>
          <w:b/>
          <w:bCs/>
          <w:lang w:val="en-US"/>
        </w:rPr>
        <w:t>Supplemental Figure Legends</w:t>
      </w:r>
    </w:p>
    <w:p w14:paraId="054490CB" w14:textId="1D8FE2FD" w:rsidR="00977FB6" w:rsidRPr="0085194A" w:rsidRDefault="00977FB6" w:rsidP="00977FB6">
      <w:pPr>
        <w:spacing w:after="120" w:line="276" w:lineRule="auto"/>
        <w:jc w:val="both"/>
        <w:rPr>
          <w:rFonts w:ascii="Arial" w:hAnsi="Arial" w:cs="Arial"/>
          <w:b/>
          <w:bCs/>
          <w:sz w:val="20"/>
          <w:szCs w:val="20"/>
          <w:lang w:val="en-US"/>
        </w:rPr>
      </w:pPr>
      <w:r w:rsidRPr="0085194A">
        <w:rPr>
          <w:rFonts w:ascii="Arial" w:hAnsi="Arial" w:cs="Arial"/>
          <w:b/>
          <w:bCs/>
          <w:sz w:val="20"/>
          <w:szCs w:val="20"/>
          <w:lang w:val="en-US"/>
        </w:rPr>
        <w:t xml:space="preserve">Figure S1. </w:t>
      </w:r>
      <w:del w:id="0" w:author="Isabelle Mansuy" w:date="2020-11-01T16:54:00Z">
        <w:r w:rsidRPr="0085194A" w:rsidDel="006A578C">
          <w:rPr>
            <w:rFonts w:ascii="Arial" w:hAnsi="Arial" w:cs="Arial"/>
            <w:b/>
            <w:bCs/>
            <w:sz w:val="20"/>
            <w:szCs w:val="20"/>
            <w:lang w:val="en-US"/>
          </w:rPr>
          <w:delText>Fluorescence activated cell sorting</w:delText>
        </w:r>
      </w:del>
      <w:ins w:id="1" w:author="Isabelle Mansuy" w:date="2020-11-01T16:54:00Z">
        <w:r w:rsidR="006A578C">
          <w:rPr>
            <w:rFonts w:ascii="Arial" w:hAnsi="Arial" w:cs="Arial"/>
            <w:b/>
            <w:bCs/>
            <w:sz w:val="20"/>
            <w:szCs w:val="20"/>
            <w:lang w:val="en-US"/>
          </w:rPr>
          <w:t>FACS</w:t>
        </w:r>
      </w:ins>
      <w:r w:rsidRPr="0085194A">
        <w:rPr>
          <w:rFonts w:ascii="Arial" w:hAnsi="Arial" w:cs="Arial"/>
          <w:b/>
          <w:bCs/>
          <w:sz w:val="20"/>
          <w:szCs w:val="20"/>
          <w:lang w:val="en-US"/>
        </w:rPr>
        <w:t xml:space="preserve"> of spermatogonial cells from pup testis leads to high enrichment of PLZF</w:t>
      </w:r>
      <w:r w:rsidRPr="0085194A">
        <w:rPr>
          <w:rFonts w:ascii="Arial" w:hAnsi="Arial" w:cs="Arial"/>
          <w:b/>
          <w:bCs/>
          <w:sz w:val="20"/>
          <w:szCs w:val="20"/>
          <w:vertAlign w:val="superscript"/>
          <w:lang w:val="en-US"/>
        </w:rPr>
        <w:t>+</w:t>
      </w:r>
      <w:r w:rsidRPr="0085194A">
        <w:rPr>
          <w:rFonts w:ascii="Arial" w:hAnsi="Arial" w:cs="Arial"/>
          <w:b/>
          <w:bCs/>
          <w:sz w:val="20"/>
          <w:szCs w:val="20"/>
          <w:lang w:val="en-US"/>
        </w:rPr>
        <w:t xml:space="preserve"> cells</w:t>
      </w:r>
    </w:p>
    <w:p w14:paraId="32737C7C" w14:textId="25AD091B" w:rsidR="00977FB6" w:rsidRPr="0085194A" w:rsidRDefault="00977FB6" w:rsidP="00977FB6">
      <w:pPr>
        <w:pStyle w:val="ListParagraph"/>
        <w:numPr>
          <w:ilvl w:val="0"/>
          <w:numId w:val="5"/>
        </w:numPr>
        <w:spacing w:after="240" w:line="276" w:lineRule="auto"/>
        <w:ind w:left="714" w:hanging="357"/>
        <w:contextualSpacing w:val="0"/>
        <w:jc w:val="both"/>
        <w:rPr>
          <w:rFonts w:ascii="Arial" w:hAnsi="Arial" w:cs="Arial"/>
          <w:sz w:val="20"/>
          <w:szCs w:val="20"/>
          <w:lang w:val="en-US"/>
        </w:rPr>
      </w:pPr>
      <w:r w:rsidRPr="0085194A">
        <w:rPr>
          <w:rFonts w:ascii="Arial" w:hAnsi="Arial" w:cs="Arial"/>
          <w:b/>
          <w:bCs/>
          <w:sz w:val="20"/>
          <w:szCs w:val="20"/>
          <w:lang w:val="en-US"/>
        </w:rPr>
        <w:t xml:space="preserve"> </w:t>
      </w:r>
      <w:commentRangeStart w:id="2"/>
      <w:r w:rsidRPr="0085194A">
        <w:rPr>
          <w:rFonts w:ascii="Arial" w:hAnsi="Arial" w:cs="Arial"/>
          <w:sz w:val="20"/>
          <w:szCs w:val="20"/>
          <w:lang w:val="en-US"/>
        </w:rPr>
        <w:t xml:space="preserve">Representative dot plots of the sorting strategy for </w:t>
      </w:r>
      <w:del w:id="3" w:author="Irina Lazar" w:date="2020-11-09T11:49:00Z">
        <w:r w:rsidRPr="0085194A" w:rsidDel="00B90BF9">
          <w:rPr>
            <w:rFonts w:ascii="Arial" w:hAnsi="Arial" w:cs="Arial"/>
            <w:sz w:val="20"/>
            <w:szCs w:val="20"/>
            <w:lang w:val="en-US"/>
          </w:rPr>
          <w:delText xml:space="preserve">SCs </w:delText>
        </w:r>
      </w:del>
      <w:ins w:id="4" w:author="Irina Lazar" w:date="2020-11-09T11:49:00Z">
        <w:r w:rsidR="00B90BF9">
          <w:rPr>
            <w:rFonts w:ascii="Arial" w:hAnsi="Arial" w:cs="Arial"/>
            <w:sz w:val="20"/>
            <w:szCs w:val="20"/>
            <w:lang w:val="en-US"/>
          </w:rPr>
          <w:t>spermatogonial cell</w:t>
        </w:r>
        <w:r w:rsidR="00B90BF9" w:rsidRPr="0085194A">
          <w:rPr>
            <w:rFonts w:ascii="Arial" w:hAnsi="Arial" w:cs="Arial"/>
            <w:sz w:val="20"/>
            <w:szCs w:val="20"/>
            <w:lang w:val="en-US"/>
          </w:rPr>
          <w:t xml:space="preserve"> </w:t>
        </w:r>
      </w:ins>
      <w:r w:rsidRPr="0085194A">
        <w:rPr>
          <w:rFonts w:ascii="Arial" w:hAnsi="Arial" w:cs="Arial"/>
          <w:sz w:val="20"/>
          <w:szCs w:val="20"/>
          <w:lang w:val="en-US"/>
        </w:rPr>
        <w:t xml:space="preserve">enrichment. Gating based on </w:t>
      </w:r>
      <w:ins w:id="5" w:author="Irina Lazar" w:date="2020-11-09T11:49:00Z">
        <w:r w:rsidR="00C31A9A">
          <w:rPr>
            <w:rFonts w:ascii="Arial" w:hAnsi="Arial" w:cs="Arial"/>
            <w:sz w:val="20"/>
            <w:szCs w:val="20"/>
            <w:lang w:val="en-US"/>
          </w:rPr>
          <w:t>side scatter/forward scatter (</w:t>
        </w:r>
      </w:ins>
      <w:r w:rsidRPr="0085194A">
        <w:rPr>
          <w:rFonts w:ascii="Arial" w:hAnsi="Arial" w:cs="Arial"/>
          <w:sz w:val="20"/>
          <w:szCs w:val="20"/>
          <w:lang w:val="en-US"/>
        </w:rPr>
        <w:t>SSC-A/FSC-A</w:t>
      </w:r>
      <w:ins w:id="6" w:author="Irina Lazar" w:date="2020-11-09T11:49:00Z">
        <w:r w:rsidR="00C31A9A">
          <w:rPr>
            <w:rFonts w:ascii="Arial" w:hAnsi="Arial" w:cs="Arial"/>
            <w:sz w:val="20"/>
            <w:szCs w:val="20"/>
            <w:lang w:val="en-US"/>
          </w:rPr>
          <w:t>)</w:t>
        </w:r>
      </w:ins>
      <w:r w:rsidRPr="0085194A">
        <w:rPr>
          <w:rFonts w:ascii="Arial" w:hAnsi="Arial" w:cs="Arial"/>
          <w:sz w:val="20"/>
          <w:szCs w:val="20"/>
          <w:lang w:val="en-US"/>
        </w:rPr>
        <w:t xml:space="preserve"> and </w:t>
      </w:r>
      <w:ins w:id="7" w:author="Irina Lazar" w:date="2020-11-09T11:49:00Z">
        <w:r w:rsidR="00C31A9A">
          <w:rPr>
            <w:rFonts w:ascii="Arial" w:hAnsi="Arial" w:cs="Arial"/>
            <w:sz w:val="20"/>
            <w:szCs w:val="20"/>
            <w:lang w:val="en-US"/>
          </w:rPr>
          <w:t xml:space="preserve">forward scatter </w:t>
        </w:r>
      </w:ins>
      <w:ins w:id="8" w:author="Irina Lazar" w:date="2020-11-09T11:50:00Z">
        <w:r w:rsidR="00C31A9A">
          <w:rPr>
            <w:rFonts w:ascii="Arial" w:hAnsi="Arial" w:cs="Arial"/>
            <w:sz w:val="20"/>
            <w:szCs w:val="20"/>
            <w:lang w:val="en-US"/>
          </w:rPr>
          <w:t>–</w:t>
        </w:r>
      </w:ins>
      <w:ins w:id="9" w:author="Irina Lazar" w:date="2020-11-09T11:49:00Z">
        <w:r w:rsidR="00C31A9A">
          <w:rPr>
            <w:rFonts w:ascii="Arial" w:hAnsi="Arial" w:cs="Arial"/>
            <w:sz w:val="20"/>
            <w:szCs w:val="20"/>
            <w:lang w:val="en-US"/>
          </w:rPr>
          <w:t xml:space="preserve"> height</w:t>
        </w:r>
      </w:ins>
      <w:ins w:id="10" w:author="Irina Lazar" w:date="2020-11-09T11:50:00Z">
        <w:r w:rsidR="00C31A9A">
          <w:rPr>
            <w:rFonts w:ascii="Arial" w:hAnsi="Arial" w:cs="Arial"/>
            <w:sz w:val="20"/>
            <w:szCs w:val="20"/>
            <w:lang w:val="en-US"/>
          </w:rPr>
          <w:t>/ forward scatter – area (</w:t>
        </w:r>
      </w:ins>
      <w:r w:rsidRPr="0085194A">
        <w:rPr>
          <w:rFonts w:ascii="Arial" w:hAnsi="Arial" w:cs="Arial"/>
          <w:sz w:val="20"/>
          <w:szCs w:val="20"/>
          <w:lang w:val="en-US"/>
        </w:rPr>
        <w:t>FSC-H/FSC-A</w:t>
      </w:r>
      <w:ins w:id="11" w:author="Irina Lazar" w:date="2020-11-09T11:50:00Z">
        <w:r w:rsidR="00C31A9A">
          <w:rPr>
            <w:rFonts w:ascii="Arial" w:hAnsi="Arial" w:cs="Arial"/>
            <w:sz w:val="20"/>
            <w:szCs w:val="20"/>
            <w:lang w:val="en-US"/>
          </w:rPr>
          <w:t>)</w:t>
        </w:r>
      </w:ins>
      <w:r w:rsidRPr="0085194A">
        <w:rPr>
          <w:rFonts w:ascii="Arial" w:hAnsi="Arial" w:cs="Arial"/>
          <w:sz w:val="20"/>
          <w:szCs w:val="20"/>
          <w:lang w:val="en-US"/>
        </w:rPr>
        <w:t xml:space="preserve"> w</w:t>
      </w:r>
      <w:ins w:id="12" w:author="Irina Lazar" w:date="2020-11-09T11:50:00Z">
        <w:r w:rsidR="00C31A9A">
          <w:rPr>
            <w:rFonts w:ascii="Arial" w:hAnsi="Arial" w:cs="Arial"/>
            <w:sz w:val="20"/>
            <w:szCs w:val="20"/>
            <w:lang w:val="en-US"/>
          </w:rPr>
          <w:t>as</w:t>
        </w:r>
      </w:ins>
      <w:del w:id="13" w:author="Irina Lazar" w:date="2020-11-09T11:50:00Z">
        <w:r w:rsidRPr="0085194A" w:rsidDel="00C31A9A">
          <w:rPr>
            <w:rFonts w:ascii="Arial" w:hAnsi="Arial" w:cs="Arial"/>
            <w:sz w:val="20"/>
            <w:szCs w:val="20"/>
            <w:lang w:val="en-US"/>
          </w:rPr>
          <w:delText>as</w:delText>
        </w:r>
      </w:del>
      <w:r w:rsidRPr="0085194A">
        <w:rPr>
          <w:rFonts w:ascii="Arial" w:hAnsi="Arial" w:cs="Arial"/>
          <w:sz w:val="20"/>
          <w:szCs w:val="20"/>
          <w:lang w:val="en-US"/>
        </w:rPr>
        <w:t xml:space="preserve"> performed to exclude cell debris and cell clumps. </w:t>
      </w:r>
      <w:commentRangeEnd w:id="2"/>
      <w:r w:rsidR="002C1AD7">
        <w:rPr>
          <w:rStyle w:val="CommentReference"/>
        </w:rPr>
        <w:commentReference w:id="2"/>
      </w:r>
      <w:del w:id="14" w:author="Irina Lazar" w:date="2020-11-09T11:50:00Z">
        <w:r w:rsidRPr="0085194A" w:rsidDel="00C31A9A">
          <w:rPr>
            <w:rFonts w:ascii="Arial" w:hAnsi="Arial" w:cs="Arial"/>
            <w:sz w:val="20"/>
            <w:szCs w:val="20"/>
            <w:lang w:val="en-US"/>
          </w:rPr>
          <w:delText>For PND8/15 testes, double negative selection was performed for MHCI</w:delText>
        </w:r>
        <w:r w:rsidRPr="0085194A" w:rsidDel="00C31A9A">
          <w:rPr>
            <w:rFonts w:ascii="Arial" w:hAnsi="Arial" w:cs="Arial"/>
            <w:sz w:val="20"/>
            <w:szCs w:val="20"/>
            <w:vertAlign w:val="superscript"/>
            <w:lang w:val="en-US"/>
          </w:rPr>
          <w:delText>-</w:delText>
        </w:r>
        <w:r w:rsidRPr="0085194A" w:rsidDel="00C31A9A">
          <w:rPr>
            <w:rFonts w:ascii="Arial" w:hAnsi="Arial" w:cs="Arial"/>
            <w:sz w:val="20"/>
            <w:szCs w:val="20"/>
            <w:lang w:val="en-US"/>
          </w:rPr>
          <w:delText>/αV-integrin</w:delText>
        </w:r>
        <w:r w:rsidRPr="0085194A" w:rsidDel="00C31A9A">
          <w:rPr>
            <w:rFonts w:ascii="Arial" w:hAnsi="Arial" w:cs="Arial"/>
            <w:sz w:val="20"/>
            <w:szCs w:val="20"/>
            <w:vertAlign w:val="superscript"/>
            <w:lang w:val="en-US"/>
          </w:rPr>
          <w:delText xml:space="preserve">-/dim </w:delText>
        </w:r>
        <w:r w:rsidRPr="0085194A" w:rsidDel="00C31A9A">
          <w:rPr>
            <w:rFonts w:ascii="Arial" w:hAnsi="Arial" w:cs="Arial"/>
            <w:sz w:val="20"/>
            <w:szCs w:val="20"/>
            <w:lang w:val="en-US"/>
          </w:rPr>
          <w:delText>cells, followed by selection of Thy1</w:delText>
        </w:r>
        <w:r w:rsidRPr="0085194A" w:rsidDel="00C31A9A">
          <w:rPr>
            <w:rFonts w:ascii="Arial" w:hAnsi="Arial" w:cs="Arial"/>
            <w:sz w:val="20"/>
            <w:szCs w:val="20"/>
            <w:vertAlign w:val="superscript"/>
            <w:lang w:val="en-US"/>
          </w:rPr>
          <w:delText>+</w:delText>
        </w:r>
        <w:r w:rsidRPr="0085194A" w:rsidDel="00C31A9A">
          <w:rPr>
            <w:rFonts w:ascii="Arial" w:hAnsi="Arial" w:cs="Arial"/>
            <w:sz w:val="20"/>
            <w:szCs w:val="20"/>
            <w:lang w:val="en-US"/>
          </w:rPr>
          <w:delText xml:space="preserve"> cells;</w:delText>
        </w:r>
      </w:del>
    </w:p>
    <w:p w14:paraId="137B787E" w14:textId="0BC70B04" w:rsidR="00977FB6" w:rsidRPr="0085194A" w:rsidRDefault="00977FB6" w:rsidP="00977FB6">
      <w:pPr>
        <w:pStyle w:val="ListParagraph"/>
        <w:numPr>
          <w:ilvl w:val="0"/>
          <w:numId w:val="5"/>
        </w:numPr>
        <w:spacing w:after="240" w:line="276" w:lineRule="auto"/>
        <w:ind w:left="714" w:hanging="357"/>
        <w:contextualSpacing w:val="0"/>
        <w:jc w:val="both"/>
        <w:rPr>
          <w:rFonts w:ascii="Arial" w:hAnsi="Arial" w:cs="Arial"/>
          <w:sz w:val="20"/>
          <w:szCs w:val="20"/>
          <w:lang w:val="en-US"/>
        </w:rPr>
      </w:pPr>
      <w:r w:rsidRPr="0085194A">
        <w:rPr>
          <w:rFonts w:ascii="Arial" w:hAnsi="Arial" w:cs="Arial"/>
          <w:sz w:val="20"/>
          <w:szCs w:val="20"/>
          <w:lang w:val="en-US"/>
        </w:rPr>
        <w:t>PLZF</w:t>
      </w:r>
      <w:r w:rsidRPr="0085194A">
        <w:rPr>
          <w:rFonts w:ascii="Arial" w:hAnsi="Arial" w:cs="Arial"/>
          <w:sz w:val="20"/>
          <w:szCs w:val="20"/>
          <w:vertAlign w:val="superscript"/>
          <w:lang w:val="en-US"/>
        </w:rPr>
        <w:t>+</w:t>
      </w:r>
      <w:r w:rsidRPr="0085194A">
        <w:rPr>
          <w:rFonts w:ascii="Arial" w:hAnsi="Arial" w:cs="Arial"/>
          <w:sz w:val="20"/>
          <w:szCs w:val="20"/>
          <w:lang w:val="en-US"/>
        </w:rPr>
        <w:t xml:space="preserve"> cells are enriched following FACS, illustrated by immunocytochemistry on unsorted and sorted cell samples. Immunocytochemistry of PND15 unsorted and sorted testis cell suspension was performed by fixating the cells on poly-L-lysine coated slides. Cells were stained with anti-PLZF antibody (S19 clone, Acti</w:t>
      </w:r>
      <w:ins w:id="15" w:author="Isabelle Mansuy" w:date="2020-11-01T16:57:00Z">
        <w:r w:rsidR="006A578C">
          <w:rPr>
            <w:rFonts w:ascii="Arial" w:hAnsi="Arial" w:cs="Arial"/>
            <w:sz w:val="20"/>
            <w:szCs w:val="20"/>
            <w:lang w:val="en-US"/>
          </w:rPr>
          <w:t>ve</w:t>
        </w:r>
      </w:ins>
      <w:del w:id="16" w:author="Isabelle Mansuy" w:date="2020-11-01T16:57:00Z">
        <w:r w:rsidRPr="0085194A" w:rsidDel="006A578C">
          <w:rPr>
            <w:rFonts w:ascii="Arial" w:hAnsi="Arial" w:cs="Arial"/>
            <w:sz w:val="20"/>
            <w:szCs w:val="20"/>
            <w:lang w:val="en-US"/>
          </w:rPr>
          <w:delText>f</w:delText>
        </w:r>
      </w:del>
      <w:r w:rsidRPr="0085194A">
        <w:rPr>
          <w:rFonts w:ascii="Arial" w:hAnsi="Arial" w:cs="Arial"/>
          <w:sz w:val="20"/>
          <w:szCs w:val="20"/>
          <w:lang w:val="en-US"/>
        </w:rPr>
        <w:t xml:space="preserve"> Motif) and VECTASHIELD (with DAPI) antifade mounting medium was used for mounting. </w:t>
      </w:r>
      <w:ins w:id="17" w:author="Isabelle Mansuy" w:date="2020-11-01T16:58:00Z">
        <w:r w:rsidR="006A578C">
          <w:rPr>
            <w:rFonts w:ascii="Arial" w:hAnsi="Arial" w:cs="Arial"/>
            <w:sz w:val="20"/>
            <w:szCs w:val="20"/>
            <w:lang w:val="en-US"/>
          </w:rPr>
          <w:t>C</w:t>
        </w:r>
      </w:ins>
      <w:del w:id="18" w:author="Isabelle Mansuy" w:date="2020-11-01T16:58:00Z">
        <w:r w:rsidRPr="0085194A" w:rsidDel="006A578C">
          <w:rPr>
            <w:rFonts w:ascii="Arial" w:hAnsi="Arial" w:cs="Arial"/>
            <w:sz w:val="20"/>
            <w:szCs w:val="20"/>
            <w:lang w:val="en-US"/>
          </w:rPr>
          <w:delText>All c</w:delText>
        </w:r>
      </w:del>
      <w:r w:rsidRPr="0085194A">
        <w:rPr>
          <w:rFonts w:ascii="Arial" w:hAnsi="Arial" w:cs="Arial"/>
          <w:sz w:val="20"/>
          <w:szCs w:val="20"/>
          <w:lang w:val="en-US"/>
        </w:rPr>
        <w:t xml:space="preserve">ells </w:t>
      </w:r>
      <w:del w:id="19" w:author="Isabelle Mansuy" w:date="2020-11-01T16:58:00Z">
        <w:r w:rsidRPr="0085194A" w:rsidDel="006A578C">
          <w:rPr>
            <w:rFonts w:ascii="Arial" w:hAnsi="Arial" w:cs="Arial"/>
            <w:sz w:val="20"/>
            <w:szCs w:val="20"/>
            <w:lang w:val="en-US"/>
          </w:rPr>
          <w:delText xml:space="preserve">present in the field of view </w:delText>
        </w:r>
      </w:del>
      <w:r w:rsidRPr="0085194A">
        <w:rPr>
          <w:rFonts w:ascii="Arial" w:hAnsi="Arial" w:cs="Arial"/>
          <w:sz w:val="20"/>
          <w:szCs w:val="20"/>
          <w:lang w:val="en-US"/>
        </w:rPr>
        <w:t xml:space="preserve">were visualized under </w:t>
      </w:r>
      <w:del w:id="20" w:author="Isabelle Mansuy" w:date="2020-11-01T16:58:00Z">
        <w:r w:rsidRPr="0085194A" w:rsidDel="006A578C">
          <w:rPr>
            <w:rFonts w:ascii="Arial" w:hAnsi="Arial" w:cs="Arial"/>
            <w:sz w:val="20"/>
            <w:szCs w:val="20"/>
            <w:lang w:val="en-US"/>
          </w:rPr>
          <w:delText xml:space="preserve">the </w:delText>
        </w:r>
      </w:del>
      <w:ins w:id="21" w:author="Isabelle Mansuy" w:date="2020-11-01T16:58:00Z">
        <w:r w:rsidR="006A578C">
          <w:rPr>
            <w:rFonts w:ascii="Arial" w:hAnsi="Arial" w:cs="Arial"/>
            <w:sz w:val="20"/>
            <w:szCs w:val="20"/>
            <w:lang w:val="en-US"/>
          </w:rPr>
          <w:t>a</w:t>
        </w:r>
        <w:r w:rsidR="006A578C" w:rsidRPr="0085194A">
          <w:rPr>
            <w:rFonts w:ascii="Arial" w:hAnsi="Arial" w:cs="Arial"/>
            <w:sz w:val="20"/>
            <w:szCs w:val="20"/>
            <w:lang w:val="en-US"/>
          </w:rPr>
          <w:t xml:space="preserve"> </w:t>
        </w:r>
      </w:ins>
      <w:r w:rsidRPr="0085194A">
        <w:rPr>
          <w:rFonts w:ascii="Arial" w:hAnsi="Arial" w:cs="Arial"/>
          <w:sz w:val="20"/>
          <w:szCs w:val="20"/>
          <w:lang w:val="en-US"/>
        </w:rPr>
        <w:t>fluorescence microscope and counted in 10 different fields of view / slide. The number of PLZF</w:t>
      </w:r>
      <w:r w:rsidRPr="0085194A">
        <w:rPr>
          <w:rFonts w:ascii="Arial" w:hAnsi="Arial" w:cs="Arial"/>
          <w:sz w:val="20"/>
          <w:szCs w:val="20"/>
          <w:vertAlign w:val="superscript"/>
          <w:lang w:val="en-US"/>
        </w:rPr>
        <w:t>+</w:t>
      </w:r>
      <w:r w:rsidRPr="0085194A">
        <w:rPr>
          <w:rFonts w:ascii="Arial" w:hAnsi="Arial" w:cs="Arial"/>
          <w:sz w:val="20"/>
          <w:szCs w:val="20"/>
          <w:lang w:val="en-US"/>
        </w:rPr>
        <w:t xml:space="preserve"> and PLZF</w:t>
      </w:r>
      <w:r w:rsidRPr="0085194A">
        <w:rPr>
          <w:rFonts w:ascii="Arial" w:hAnsi="Arial" w:cs="Arial"/>
          <w:sz w:val="20"/>
          <w:szCs w:val="20"/>
          <w:vertAlign w:val="superscript"/>
          <w:lang w:val="en-US"/>
        </w:rPr>
        <w:t>-</w:t>
      </w:r>
      <w:r w:rsidRPr="0085194A">
        <w:rPr>
          <w:rFonts w:ascii="Arial" w:hAnsi="Arial" w:cs="Arial"/>
          <w:sz w:val="20"/>
          <w:szCs w:val="20"/>
          <w:lang w:val="en-US"/>
        </w:rPr>
        <w:t xml:space="preserve"> cells from 10 different fields of view </w:t>
      </w:r>
      <w:del w:id="22" w:author="Isabelle Mansuy" w:date="2020-11-01T16:58:00Z">
        <w:r w:rsidRPr="0085194A" w:rsidDel="006A578C">
          <w:rPr>
            <w:rFonts w:ascii="Arial" w:hAnsi="Arial" w:cs="Arial"/>
            <w:sz w:val="20"/>
            <w:szCs w:val="20"/>
            <w:lang w:val="en-US"/>
          </w:rPr>
          <w:delText xml:space="preserve">were </w:delText>
        </w:r>
      </w:del>
      <w:ins w:id="23" w:author="Isabelle Mansuy" w:date="2020-11-01T16:58:00Z">
        <w:r w:rsidR="006A578C" w:rsidRPr="0085194A">
          <w:rPr>
            <w:rFonts w:ascii="Arial" w:hAnsi="Arial" w:cs="Arial"/>
            <w:sz w:val="20"/>
            <w:szCs w:val="20"/>
            <w:lang w:val="en-US"/>
          </w:rPr>
          <w:t>w</w:t>
        </w:r>
        <w:r w:rsidR="006A578C">
          <w:rPr>
            <w:rFonts w:ascii="Arial" w:hAnsi="Arial" w:cs="Arial"/>
            <w:sz w:val="20"/>
            <w:szCs w:val="20"/>
            <w:lang w:val="en-US"/>
          </w:rPr>
          <w:t>as</w:t>
        </w:r>
        <w:r w:rsidR="006A578C" w:rsidRPr="0085194A">
          <w:rPr>
            <w:rFonts w:ascii="Arial" w:hAnsi="Arial" w:cs="Arial"/>
            <w:sz w:val="20"/>
            <w:szCs w:val="20"/>
            <w:lang w:val="en-US"/>
          </w:rPr>
          <w:t xml:space="preserve"> </w:t>
        </w:r>
      </w:ins>
      <w:commentRangeStart w:id="24"/>
      <w:commentRangeStart w:id="25"/>
      <w:r w:rsidRPr="0085194A">
        <w:rPr>
          <w:rFonts w:ascii="Arial" w:hAnsi="Arial" w:cs="Arial"/>
          <w:sz w:val="20"/>
          <w:szCs w:val="20"/>
          <w:lang w:val="en-US"/>
        </w:rPr>
        <w:t>averaged</w:t>
      </w:r>
      <w:commentRangeEnd w:id="24"/>
      <w:r w:rsidR="006A578C">
        <w:rPr>
          <w:rStyle w:val="CommentReference"/>
        </w:rPr>
        <w:commentReference w:id="24"/>
      </w:r>
      <w:commentRangeEnd w:id="25"/>
      <w:r w:rsidR="00B90BF9">
        <w:rPr>
          <w:rStyle w:val="CommentReference"/>
        </w:rPr>
        <w:commentReference w:id="25"/>
      </w:r>
      <w:r w:rsidRPr="0085194A">
        <w:rPr>
          <w:rFonts w:ascii="Arial" w:hAnsi="Arial" w:cs="Arial"/>
          <w:sz w:val="20"/>
          <w:szCs w:val="20"/>
          <w:lang w:val="en-US"/>
        </w:rPr>
        <w:t>;</w:t>
      </w:r>
    </w:p>
    <w:p w14:paraId="02CA2C47" w14:textId="4987095E" w:rsidR="00977FB6" w:rsidRPr="0085194A" w:rsidRDefault="00977FB6" w:rsidP="00977FB6">
      <w:pPr>
        <w:pStyle w:val="ListParagraph"/>
        <w:numPr>
          <w:ilvl w:val="0"/>
          <w:numId w:val="5"/>
        </w:numPr>
        <w:spacing w:after="360" w:line="276" w:lineRule="auto"/>
        <w:ind w:left="714" w:hanging="357"/>
        <w:contextualSpacing w:val="0"/>
        <w:jc w:val="both"/>
        <w:rPr>
          <w:rFonts w:ascii="Arial" w:hAnsi="Arial" w:cs="Arial"/>
          <w:sz w:val="20"/>
          <w:szCs w:val="20"/>
          <w:lang w:val="en-US"/>
        </w:rPr>
      </w:pPr>
      <w:r w:rsidRPr="0085194A">
        <w:rPr>
          <w:rFonts w:ascii="Arial" w:hAnsi="Arial" w:cs="Arial"/>
          <w:sz w:val="20"/>
          <w:szCs w:val="20"/>
          <w:lang w:val="en-US"/>
        </w:rPr>
        <w:t>Heatmap of the expression profile</w:t>
      </w:r>
      <w:del w:id="26" w:author="Isabelle Mansuy" w:date="2020-11-01T17:02:00Z">
        <w:r w:rsidRPr="0085194A" w:rsidDel="00144230">
          <w:rPr>
            <w:rFonts w:ascii="Arial" w:hAnsi="Arial" w:cs="Arial"/>
            <w:sz w:val="20"/>
            <w:szCs w:val="20"/>
            <w:lang w:val="en-US"/>
          </w:rPr>
          <w:delText>s</w:delText>
        </w:r>
      </w:del>
      <w:r w:rsidRPr="0085194A">
        <w:rPr>
          <w:rFonts w:ascii="Arial" w:hAnsi="Arial" w:cs="Arial"/>
          <w:sz w:val="20"/>
          <w:szCs w:val="20"/>
          <w:lang w:val="en-US"/>
        </w:rPr>
        <w:t xml:space="preserve"> of selected marker</w:t>
      </w:r>
      <w:ins w:id="27" w:author="Isabelle Mansuy" w:date="2020-11-01T17:02:00Z">
        <w:r w:rsidR="00144230">
          <w:rPr>
            <w:rFonts w:ascii="Arial" w:hAnsi="Arial" w:cs="Arial"/>
            <w:sz w:val="20"/>
            <w:szCs w:val="20"/>
            <w:lang w:val="en-US"/>
          </w:rPr>
          <w:t>s</w:t>
        </w:r>
      </w:ins>
      <w:r w:rsidRPr="0085194A">
        <w:rPr>
          <w:rFonts w:ascii="Arial" w:hAnsi="Arial" w:cs="Arial"/>
          <w:sz w:val="20"/>
          <w:szCs w:val="20"/>
          <w:lang w:val="en-US"/>
        </w:rPr>
        <w:t xml:space="preserve"> </w:t>
      </w:r>
      <w:del w:id="28" w:author="Isabelle Mansuy" w:date="2020-11-01T17:02:00Z">
        <w:r w:rsidRPr="0085194A" w:rsidDel="00144230">
          <w:rPr>
            <w:rFonts w:ascii="Arial" w:hAnsi="Arial" w:cs="Arial"/>
            <w:sz w:val="20"/>
            <w:szCs w:val="20"/>
            <w:lang w:val="en-US"/>
          </w:rPr>
          <w:delText>genes for</w:delText>
        </w:r>
      </w:del>
      <w:ins w:id="29" w:author="Isabelle Mansuy" w:date="2020-11-01T17:02:00Z">
        <w:r w:rsidR="00144230">
          <w:rPr>
            <w:rFonts w:ascii="Arial" w:hAnsi="Arial" w:cs="Arial"/>
            <w:sz w:val="20"/>
            <w:szCs w:val="20"/>
            <w:lang w:val="en-US"/>
          </w:rPr>
          <w:t>of</w:t>
        </w:r>
      </w:ins>
      <w:r w:rsidRPr="0085194A">
        <w:rPr>
          <w:rFonts w:ascii="Arial" w:hAnsi="Arial" w:cs="Arial"/>
          <w:sz w:val="20"/>
          <w:szCs w:val="20"/>
          <w:lang w:val="en-US"/>
        </w:rPr>
        <w:t xml:space="preserve"> spermatogonial and </w:t>
      </w:r>
      <w:ins w:id="30" w:author="Isabelle Mansuy" w:date="2020-11-01T17:02:00Z">
        <w:r w:rsidR="00144230">
          <w:rPr>
            <w:rFonts w:ascii="Arial" w:hAnsi="Arial" w:cs="Arial"/>
            <w:sz w:val="20"/>
            <w:szCs w:val="20"/>
            <w:lang w:val="en-US"/>
          </w:rPr>
          <w:t xml:space="preserve">different testicular </w:t>
        </w:r>
      </w:ins>
      <w:r w:rsidRPr="0085194A">
        <w:rPr>
          <w:rFonts w:ascii="Arial" w:hAnsi="Arial" w:cs="Arial"/>
          <w:sz w:val="20"/>
          <w:szCs w:val="20"/>
          <w:lang w:val="en-US"/>
        </w:rPr>
        <w:t>somatic cell</w:t>
      </w:r>
      <w:del w:id="31" w:author="Isabelle Mansuy" w:date="2020-11-01T17:03:00Z">
        <w:r w:rsidRPr="0085194A" w:rsidDel="00555E9B">
          <w:rPr>
            <w:rFonts w:ascii="Arial" w:hAnsi="Arial" w:cs="Arial"/>
            <w:sz w:val="20"/>
            <w:szCs w:val="20"/>
            <w:lang w:val="en-US"/>
          </w:rPr>
          <w:delText xml:space="preserve"> </w:delText>
        </w:r>
      </w:del>
      <w:ins w:id="32" w:author="Isabelle Mansuy" w:date="2020-11-01T17:03:00Z">
        <w:r w:rsidR="00555E9B">
          <w:rPr>
            <w:rFonts w:ascii="Arial" w:hAnsi="Arial" w:cs="Arial"/>
            <w:sz w:val="20"/>
            <w:szCs w:val="20"/>
            <w:lang w:val="en-US"/>
          </w:rPr>
          <w:t>s</w:t>
        </w:r>
      </w:ins>
      <w:ins w:id="33" w:author="Irina Lazar" w:date="2020-11-09T11:51:00Z">
        <w:r w:rsidR="00C31A9A">
          <w:rPr>
            <w:rFonts w:ascii="Arial" w:hAnsi="Arial" w:cs="Arial"/>
            <w:sz w:val="20"/>
            <w:szCs w:val="20"/>
            <w:lang w:val="en-US"/>
          </w:rPr>
          <w:t xml:space="preserve"> extracted from the RNA-seq data</w:t>
        </w:r>
        <w:r w:rsidR="00C2190D">
          <w:rPr>
            <w:rFonts w:ascii="Arial" w:hAnsi="Arial" w:cs="Arial"/>
            <w:sz w:val="20"/>
            <w:szCs w:val="20"/>
            <w:lang w:val="en-US"/>
          </w:rPr>
          <w:t xml:space="preserve"> on PND8, PND15 samples and on literature PND14 and PNW8 samples</w:t>
        </w:r>
      </w:ins>
      <w:del w:id="34" w:author="Isabelle Mansuy" w:date="2020-11-01T17:03:00Z">
        <w:r w:rsidRPr="0085194A" w:rsidDel="00555E9B">
          <w:rPr>
            <w:rFonts w:ascii="Arial" w:hAnsi="Arial" w:cs="Arial"/>
            <w:sz w:val="20"/>
            <w:szCs w:val="20"/>
            <w:lang w:val="en-US"/>
          </w:rPr>
          <w:delText>types</w:delText>
        </w:r>
      </w:del>
      <w:r w:rsidRPr="0085194A">
        <w:rPr>
          <w:rFonts w:ascii="Arial" w:hAnsi="Arial" w:cs="Arial"/>
          <w:sz w:val="20"/>
          <w:szCs w:val="20"/>
          <w:lang w:val="en-US"/>
        </w:rPr>
        <w:t xml:space="preserve">. Key genes for stem cell potential, stem and progenitor spermatogonia, and </w:t>
      </w:r>
      <w:del w:id="35" w:author="Isabelle Mansuy" w:date="2020-11-01T17:03:00Z">
        <w:r w:rsidRPr="0085194A" w:rsidDel="00555E9B">
          <w:rPr>
            <w:rFonts w:ascii="Arial" w:hAnsi="Arial" w:cs="Arial"/>
            <w:sz w:val="20"/>
            <w:szCs w:val="20"/>
            <w:lang w:val="en-US"/>
          </w:rPr>
          <w:delText xml:space="preserve">somatic </w:delText>
        </w:r>
      </w:del>
      <w:r w:rsidRPr="0085194A">
        <w:rPr>
          <w:rFonts w:ascii="Arial" w:hAnsi="Arial" w:cs="Arial"/>
          <w:sz w:val="20"/>
          <w:szCs w:val="20"/>
          <w:lang w:val="en-US"/>
        </w:rPr>
        <w:t xml:space="preserve">Leydig and Sertoli cells were chosen to assess the enrichment of spermatogonial cells in the sorted cell populations. </w:t>
      </w:r>
      <w:ins w:id="36" w:author="Isabelle Mansuy" w:date="2020-11-01T17:04:00Z">
        <w:r w:rsidR="00555E9B">
          <w:rPr>
            <w:rFonts w:ascii="Arial" w:hAnsi="Arial" w:cs="Arial"/>
            <w:sz w:val="20"/>
            <w:szCs w:val="20"/>
            <w:lang w:val="en-US"/>
          </w:rPr>
          <w:t>Gene e</w:t>
        </w:r>
      </w:ins>
      <w:del w:id="37" w:author="Isabelle Mansuy" w:date="2020-11-01T17:04:00Z">
        <w:r w:rsidRPr="0085194A" w:rsidDel="00555E9B">
          <w:rPr>
            <w:rFonts w:ascii="Arial" w:hAnsi="Arial" w:cs="Arial"/>
            <w:sz w:val="20"/>
            <w:szCs w:val="20"/>
            <w:lang w:val="en-US"/>
          </w:rPr>
          <w:delText>E</w:delText>
        </w:r>
      </w:del>
      <w:r w:rsidRPr="0085194A">
        <w:rPr>
          <w:rFonts w:ascii="Arial" w:hAnsi="Arial" w:cs="Arial"/>
          <w:sz w:val="20"/>
          <w:szCs w:val="20"/>
          <w:lang w:val="en-US"/>
        </w:rPr>
        <w:t xml:space="preserve">xpression </w:t>
      </w:r>
      <w:del w:id="38" w:author="Isabelle Mansuy" w:date="2020-11-01T17:04:00Z">
        <w:r w:rsidRPr="0085194A" w:rsidDel="00555E9B">
          <w:rPr>
            <w:rFonts w:ascii="Arial" w:hAnsi="Arial" w:cs="Arial"/>
            <w:sz w:val="20"/>
            <w:szCs w:val="20"/>
            <w:lang w:val="en-US"/>
          </w:rPr>
          <w:delText xml:space="preserve">of genes </w:delText>
        </w:r>
      </w:del>
      <w:r w:rsidRPr="0085194A">
        <w:rPr>
          <w:rFonts w:ascii="Arial" w:hAnsi="Arial" w:cs="Arial"/>
          <w:sz w:val="20"/>
          <w:szCs w:val="20"/>
          <w:lang w:val="en-US"/>
        </w:rPr>
        <w:t>is represented in Log</w:t>
      </w:r>
      <w:r w:rsidRPr="0085194A">
        <w:rPr>
          <w:rFonts w:ascii="Arial" w:hAnsi="Arial" w:cs="Arial"/>
          <w:sz w:val="20"/>
          <w:szCs w:val="20"/>
          <w:vertAlign w:val="subscript"/>
          <w:lang w:val="en-US"/>
        </w:rPr>
        <w:t>2</w:t>
      </w:r>
      <w:commentRangeStart w:id="39"/>
      <w:r w:rsidRPr="0085194A">
        <w:rPr>
          <w:rFonts w:ascii="Arial" w:hAnsi="Arial" w:cs="Arial"/>
          <w:sz w:val="20"/>
          <w:szCs w:val="20"/>
          <w:lang w:val="en-US"/>
        </w:rPr>
        <w:t>CPM</w:t>
      </w:r>
      <w:commentRangeEnd w:id="39"/>
      <w:r w:rsidR="00E24CEE">
        <w:rPr>
          <w:rStyle w:val="CommentReference"/>
        </w:rPr>
        <w:commentReference w:id="39"/>
      </w:r>
      <w:ins w:id="40" w:author="Irina Lazar" w:date="2020-11-09T12:22:00Z">
        <w:r w:rsidR="00151C81">
          <w:rPr>
            <w:rFonts w:ascii="Arial" w:hAnsi="Arial" w:cs="Arial"/>
            <w:sz w:val="20"/>
            <w:szCs w:val="20"/>
            <w:lang w:val="en-US"/>
          </w:rPr>
          <w:t xml:space="preserve"> (counts per million).</w:t>
        </w:r>
      </w:ins>
      <w:del w:id="41" w:author="Irina Lazar" w:date="2020-11-09T12:22:00Z">
        <w:r w:rsidRPr="0085194A" w:rsidDel="00151C81">
          <w:rPr>
            <w:rFonts w:ascii="Arial" w:hAnsi="Arial" w:cs="Arial"/>
            <w:sz w:val="20"/>
            <w:szCs w:val="20"/>
            <w:lang w:val="en-US"/>
          </w:rPr>
          <w:delText xml:space="preserve"> </w:delText>
        </w:r>
        <w:commentRangeStart w:id="42"/>
        <w:commentRangeStart w:id="43"/>
        <w:r w:rsidRPr="0085194A" w:rsidDel="00151C81">
          <w:rPr>
            <w:rFonts w:ascii="Arial" w:hAnsi="Arial" w:cs="Arial"/>
            <w:sz w:val="20"/>
            <w:szCs w:val="20"/>
            <w:lang w:val="en-US"/>
          </w:rPr>
          <w:delText>counts</w:delText>
        </w:r>
        <w:commentRangeEnd w:id="42"/>
        <w:r w:rsidR="00ED56E2" w:rsidDel="00151C81">
          <w:rPr>
            <w:rStyle w:val="CommentReference"/>
          </w:rPr>
          <w:commentReference w:id="42"/>
        </w:r>
        <w:commentRangeEnd w:id="43"/>
        <w:r w:rsidR="00B90BF9" w:rsidDel="00151C81">
          <w:rPr>
            <w:rStyle w:val="CommentReference"/>
          </w:rPr>
          <w:commentReference w:id="43"/>
        </w:r>
        <w:r w:rsidRPr="0085194A" w:rsidDel="00151C81">
          <w:rPr>
            <w:rFonts w:ascii="Arial" w:hAnsi="Arial" w:cs="Arial"/>
            <w:sz w:val="20"/>
            <w:szCs w:val="20"/>
            <w:lang w:val="en-US"/>
          </w:rPr>
          <w:delText xml:space="preserve">. </w:delText>
        </w:r>
      </w:del>
    </w:p>
    <w:p w14:paraId="2111639B" w14:textId="77777777" w:rsidR="00977FB6" w:rsidRPr="0085194A" w:rsidRDefault="00977FB6" w:rsidP="00977FB6">
      <w:pPr>
        <w:spacing w:after="120" w:line="276" w:lineRule="auto"/>
        <w:jc w:val="both"/>
        <w:rPr>
          <w:rFonts w:ascii="Arial" w:hAnsi="Arial" w:cs="Arial"/>
          <w:b/>
          <w:bCs/>
          <w:sz w:val="20"/>
          <w:szCs w:val="20"/>
          <w:lang w:val="en-US"/>
        </w:rPr>
      </w:pPr>
      <w:r w:rsidRPr="0085194A">
        <w:rPr>
          <w:rFonts w:ascii="Arial" w:hAnsi="Arial" w:cs="Arial"/>
          <w:b/>
          <w:bCs/>
          <w:sz w:val="20"/>
          <w:szCs w:val="20"/>
          <w:lang w:val="en-US"/>
        </w:rPr>
        <w:t xml:space="preserve">Figure S2. Omni-ATAC profiles of PND15 adult spermatogonial cell samples and their genomic distribution </w:t>
      </w:r>
    </w:p>
    <w:p w14:paraId="3326F38C" w14:textId="2E75F441" w:rsidR="00977FB6" w:rsidRPr="0085194A" w:rsidRDefault="00C2190D" w:rsidP="00977FB6">
      <w:pPr>
        <w:pStyle w:val="ListParagraph"/>
        <w:numPr>
          <w:ilvl w:val="0"/>
          <w:numId w:val="6"/>
        </w:numPr>
        <w:spacing w:after="240" w:line="276" w:lineRule="auto"/>
        <w:ind w:left="1077" w:hanging="357"/>
        <w:contextualSpacing w:val="0"/>
        <w:jc w:val="both"/>
        <w:rPr>
          <w:rFonts w:ascii="Arial" w:hAnsi="Arial" w:cs="Arial"/>
          <w:sz w:val="20"/>
          <w:szCs w:val="20"/>
          <w:lang w:val="en-US"/>
        </w:rPr>
      </w:pPr>
      <w:ins w:id="44" w:author="Irina Lazar" w:date="2020-11-09T11:52:00Z">
        <w:r w:rsidRPr="0085194A">
          <w:rPr>
            <w:rFonts w:ascii="Arial" w:hAnsi="Arial" w:cs="Arial"/>
            <w:sz w:val="20"/>
            <w:szCs w:val="20"/>
            <w:lang w:val="en-US"/>
          </w:rPr>
          <w:t>Genomic distribution of the 158, 978 Omni</w:t>
        </w:r>
        <w:r>
          <w:rPr>
            <w:rFonts w:ascii="Arial" w:hAnsi="Arial" w:cs="Arial"/>
            <w:sz w:val="20"/>
            <w:szCs w:val="20"/>
            <w:lang w:val="en-US"/>
          </w:rPr>
          <w:t>-</w:t>
        </w:r>
        <w:r w:rsidRPr="0085194A">
          <w:rPr>
            <w:rFonts w:ascii="Arial" w:hAnsi="Arial" w:cs="Arial"/>
            <w:sz w:val="20"/>
            <w:szCs w:val="20"/>
            <w:lang w:val="en-US"/>
          </w:rPr>
          <w:t>ATAC regions identified</w:t>
        </w:r>
      </w:ins>
      <w:del w:id="45" w:author="Irina Lazar" w:date="2020-11-09T11:52:00Z">
        <w:r w:rsidR="00977FB6" w:rsidRPr="0085194A" w:rsidDel="00C2190D">
          <w:rPr>
            <w:rFonts w:ascii="Arial" w:hAnsi="Arial" w:cs="Arial"/>
            <w:sz w:val="20"/>
            <w:szCs w:val="20"/>
            <w:lang w:val="en-US"/>
          </w:rPr>
          <w:delText>Omni-ATAC libraries fragment distribution represented for each sample from PND15 and adult spermatogonial samples</w:delText>
        </w:r>
      </w:del>
      <w:r w:rsidR="00977FB6" w:rsidRPr="0085194A">
        <w:rPr>
          <w:rFonts w:ascii="Arial" w:hAnsi="Arial" w:cs="Arial"/>
          <w:sz w:val="20"/>
          <w:szCs w:val="20"/>
          <w:lang w:val="en-US"/>
        </w:rPr>
        <w:t>;</w:t>
      </w:r>
    </w:p>
    <w:p w14:paraId="785A2237" w14:textId="7AF52812" w:rsidR="00977FB6" w:rsidRPr="00E91B01" w:rsidRDefault="00E91B01" w:rsidP="00E560DA">
      <w:pPr>
        <w:pStyle w:val="ListParagraph"/>
        <w:numPr>
          <w:ilvl w:val="0"/>
          <w:numId w:val="6"/>
        </w:numPr>
        <w:spacing w:after="240" w:line="276" w:lineRule="auto"/>
        <w:contextualSpacing w:val="0"/>
        <w:jc w:val="both"/>
        <w:rPr>
          <w:rFonts w:ascii="Arial" w:hAnsi="Arial" w:cs="Arial"/>
          <w:sz w:val="20"/>
          <w:szCs w:val="20"/>
          <w:lang w:val="en-CH"/>
          <w:rPrChange w:id="46" w:author="Irina Lazar" w:date="2020-11-09T11:56:00Z">
            <w:rPr>
              <w:lang w:val="en-US"/>
            </w:rPr>
          </w:rPrChange>
        </w:rPr>
        <w:pPrChange w:id="47" w:author="Irina Lazar" w:date="2020-11-09T11:58:00Z">
          <w:pPr>
            <w:pStyle w:val="ListParagraph"/>
            <w:numPr>
              <w:numId w:val="6"/>
            </w:numPr>
            <w:spacing w:after="360" w:line="276" w:lineRule="auto"/>
            <w:ind w:left="1077" w:hanging="357"/>
            <w:contextualSpacing w:val="0"/>
            <w:jc w:val="both"/>
          </w:pPr>
        </w:pPrChange>
      </w:pPr>
      <w:ins w:id="48" w:author="Irina Lazar" w:date="2020-11-09T11:56:00Z">
        <w:r w:rsidRPr="00E91B01">
          <w:rPr>
            <w:rFonts w:ascii="Arial" w:hAnsi="Arial" w:cs="Arial"/>
            <w:sz w:val="20"/>
            <w:szCs w:val="20"/>
            <w:lang w:val="en-US"/>
          </w:rPr>
          <w:t xml:space="preserve">Dot plots of top enriched GO biological </w:t>
        </w:r>
        <w:r w:rsidRPr="00E91B01">
          <w:rPr>
            <w:rFonts w:ascii="Arial" w:hAnsi="Arial" w:cs="Arial"/>
            <w:sz w:val="20"/>
            <w:szCs w:val="20"/>
            <w:lang w:val="en-US"/>
          </w:rPr>
          <w:t>processes for</w:t>
        </w:r>
        <w:r w:rsidRPr="00E91B01">
          <w:rPr>
            <w:rFonts w:ascii="Arial" w:hAnsi="Arial" w:cs="Arial"/>
            <w:sz w:val="20"/>
            <w:szCs w:val="20"/>
            <w:lang w:val="en-US"/>
          </w:rPr>
          <w:t xml:space="preserve"> regions with increased chromatin accessibility in adult spermatogonia</w:t>
        </w:r>
      </w:ins>
      <w:ins w:id="49" w:author="Irina Lazar" w:date="2020-11-09T11:58:00Z">
        <w:r w:rsidR="00E560DA">
          <w:rPr>
            <w:rFonts w:ascii="Arial" w:hAnsi="Arial" w:cs="Arial"/>
            <w:sz w:val="20"/>
            <w:szCs w:val="20"/>
            <w:lang w:val="en-US"/>
          </w:rPr>
          <w:t>, within gene bodies and around transcription starting sites (TSSs) of nearby gene</w:t>
        </w:r>
      </w:ins>
      <w:ins w:id="50" w:author="Irina Lazar" w:date="2020-11-09T11:59:00Z">
        <w:r w:rsidR="00AC6CD6">
          <w:rPr>
            <w:rFonts w:ascii="Arial" w:hAnsi="Arial" w:cs="Arial"/>
            <w:sz w:val="20"/>
            <w:szCs w:val="20"/>
            <w:lang w:val="en-US"/>
          </w:rPr>
          <w:t>s (TSS +/- 1kb)</w:t>
        </w:r>
      </w:ins>
      <w:ins w:id="51" w:author="Irina Lazar" w:date="2020-11-09T11:56:00Z">
        <w:r w:rsidRPr="00E91B01">
          <w:rPr>
            <w:rFonts w:ascii="Arial" w:hAnsi="Arial" w:cs="Arial"/>
            <w:sz w:val="20"/>
            <w:szCs w:val="20"/>
            <w:lang w:val="en-US"/>
          </w:rPr>
          <w:t xml:space="preserve">. The size of dots indicates the number of genes in the term and the color of each dot corresponds to the adjusted </w:t>
        </w:r>
        <w:r w:rsidRPr="00E91B01">
          <w:rPr>
            <w:rFonts w:ascii="Arial" w:hAnsi="Arial" w:cs="Arial"/>
            <w:i/>
            <w:iCs/>
            <w:sz w:val="20"/>
            <w:szCs w:val="20"/>
            <w:lang w:val="en-US"/>
          </w:rPr>
          <w:t xml:space="preserve">P </w:t>
        </w:r>
        <w:r w:rsidRPr="00E91B01">
          <w:rPr>
            <w:rFonts w:ascii="Arial" w:hAnsi="Arial" w:cs="Arial"/>
            <w:sz w:val="20"/>
            <w:szCs w:val="20"/>
            <w:lang w:val="en-US"/>
          </w:rPr>
          <w:t>value of the term’s enrichment.</w:t>
        </w:r>
      </w:ins>
      <w:del w:id="52" w:author="Irina Lazar" w:date="2020-11-09T11:56:00Z">
        <w:r w:rsidR="00977FB6" w:rsidRPr="00E91B01" w:rsidDel="00E91B01">
          <w:rPr>
            <w:rFonts w:ascii="Arial" w:hAnsi="Arial" w:cs="Arial"/>
            <w:sz w:val="20"/>
            <w:szCs w:val="20"/>
            <w:lang w:val="en-US"/>
            <w:rPrChange w:id="53" w:author="Irina Lazar" w:date="2020-11-09T11:56:00Z">
              <w:rPr>
                <w:lang w:val="en-US"/>
              </w:rPr>
            </w:rPrChange>
          </w:rPr>
          <w:delText xml:space="preserve">Genomic distribution of the 158, 978 OmniATAC regions identified. </w:delText>
        </w:r>
      </w:del>
    </w:p>
    <w:p w14:paraId="34DF8873" w14:textId="77777777" w:rsidR="00977FB6" w:rsidRPr="0085194A" w:rsidRDefault="00977FB6" w:rsidP="00977FB6">
      <w:pPr>
        <w:spacing w:after="240" w:line="276" w:lineRule="auto"/>
        <w:jc w:val="both"/>
        <w:rPr>
          <w:rFonts w:ascii="Arial" w:hAnsi="Arial" w:cs="Arial"/>
          <w:b/>
          <w:bCs/>
          <w:sz w:val="20"/>
          <w:szCs w:val="20"/>
          <w:lang w:val="en-US"/>
        </w:rPr>
      </w:pPr>
      <w:r w:rsidRPr="0085194A">
        <w:rPr>
          <w:rFonts w:ascii="Arial" w:hAnsi="Arial" w:cs="Arial"/>
          <w:b/>
          <w:bCs/>
          <w:sz w:val="20"/>
          <w:szCs w:val="20"/>
          <w:lang w:val="en-US"/>
        </w:rPr>
        <w:t>Figure S3. Representative examples from Categories 1-3 resulted from the overlap of chromatin accessibility, gene expression and histone profiling datasets</w:t>
      </w:r>
    </w:p>
    <w:p w14:paraId="7E826FFA" w14:textId="76DF3A6D" w:rsidR="00977FB6" w:rsidRPr="00637378" w:rsidRDefault="00977FB6" w:rsidP="00637378">
      <w:pPr>
        <w:spacing w:after="120" w:line="276" w:lineRule="auto"/>
        <w:ind w:left="720"/>
        <w:jc w:val="both"/>
        <w:rPr>
          <w:rFonts w:ascii="Arial" w:hAnsi="Arial" w:cs="Arial"/>
          <w:sz w:val="20"/>
          <w:szCs w:val="20"/>
          <w:lang w:val="en-CH"/>
          <w:rPrChange w:id="54" w:author="Irina Lazar" w:date="2020-11-09T12:03:00Z">
            <w:rPr>
              <w:rFonts w:ascii="Arial" w:hAnsi="Arial" w:cs="Arial"/>
              <w:sz w:val="20"/>
              <w:szCs w:val="20"/>
            </w:rPr>
          </w:rPrChange>
        </w:rPr>
        <w:pPrChange w:id="55" w:author="Irina Lazar" w:date="2020-11-09T12:03:00Z">
          <w:pPr>
            <w:spacing w:after="360" w:line="276" w:lineRule="auto"/>
            <w:ind w:left="720"/>
            <w:jc w:val="both"/>
          </w:pPr>
        </w:pPrChange>
      </w:pPr>
      <w:r w:rsidRPr="0085194A">
        <w:rPr>
          <w:rFonts w:ascii="Arial" w:hAnsi="Arial" w:cs="Arial"/>
          <w:sz w:val="20"/>
          <w:szCs w:val="20"/>
          <w:lang w:val="en-US"/>
        </w:rPr>
        <w:t xml:space="preserve">(A-C) </w:t>
      </w:r>
      <w:r w:rsidRPr="0085194A">
        <w:rPr>
          <w:rFonts w:ascii="Arial" w:hAnsi="Arial" w:cs="Arial"/>
          <w:sz w:val="20"/>
          <w:szCs w:val="20"/>
        </w:rPr>
        <w:t>Genomic snapshots from the Integrative Genomics Viewer (IGV, Broad Institute) of exemplary genes from Category 1 (</w:t>
      </w:r>
      <w:r w:rsidRPr="0085194A">
        <w:rPr>
          <w:rFonts w:ascii="Arial" w:hAnsi="Arial" w:cs="Arial"/>
          <w:i/>
          <w:iCs/>
          <w:sz w:val="20"/>
          <w:szCs w:val="20"/>
          <w:lang w:val="en-US"/>
        </w:rPr>
        <w:t>Gata2</w:t>
      </w:r>
      <w:r w:rsidRPr="0085194A">
        <w:rPr>
          <w:rFonts w:ascii="Arial" w:hAnsi="Arial" w:cs="Arial"/>
          <w:sz w:val="20"/>
          <w:szCs w:val="20"/>
          <w:lang w:val="en-US"/>
        </w:rPr>
        <w:t xml:space="preserve"> and</w:t>
      </w:r>
      <w:r w:rsidRPr="0085194A">
        <w:rPr>
          <w:rFonts w:ascii="Arial" w:hAnsi="Arial" w:cs="Arial"/>
          <w:i/>
          <w:iCs/>
          <w:sz w:val="20"/>
          <w:szCs w:val="20"/>
          <w:lang w:val="en-US"/>
        </w:rPr>
        <w:t xml:space="preserve"> Pdpk1</w:t>
      </w:r>
      <w:r w:rsidRPr="0085194A">
        <w:rPr>
          <w:rFonts w:ascii="Arial" w:hAnsi="Arial" w:cs="Arial"/>
          <w:sz w:val="20"/>
          <w:szCs w:val="20"/>
        </w:rPr>
        <w:t>), Category 2 (</w:t>
      </w:r>
      <w:r w:rsidRPr="0085194A">
        <w:rPr>
          <w:rFonts w:ascii="Arial" w:hAnsi="Arial" w:cs="Arial"/>
          <w:i/>
          <w:iCs/>
          <w:sz w:val="20"/>
          <w:szCs w:val="20"/>
        </w:rPr>
        <w:t>Hmx1</w:t>
      </w:r>
      <w:r w:rsidRPr="0085194A">
        <w:rPr>
          <w:rFonts w:ascii="Arial" w:hAnsi="Arial" w:cs="Arial"/>
          <w:i/>
          <w:iCs/>
          <w:sz w:val="20"/>
          <w:szCs w:val="20"/>
          <w:lang w:val="en-US"/>
        </w:rPr>
        <w:t xml:space="preserve"> </w:t>
      </w:r>
      <w:r w:rsidRPr="0085194A">
        <w:rPr>
          <w:rFonts w:ascii="Arial" w:hAnsi="Arial" w:cs="Arial"/>
          <w:sz w:val="20"/>
          <w:szCs w:val="20"/>
          <w:lang w:val="en-US"/>
        </w:rPr>
        <w:t>and</w:t>
      </w:r>
      <w:r w:rsidRPr="0085194A">
        <w:rPr>
          <w:rFonts w:ascii="Arial" w:hAnsi="Arial" w:cs="Arial"/>
          <w:i/>
          <w:iCs/>
          <w:sz w:val="20"/>
          <w:szCs w:val="20"/>
          <w:lang w:val="en-US"/>
        </w:rPr>
        <w:t xml:space="preserve"> Fgf8</w:t>
      </w:r>
      <w:r w:rsidRPr="0085194A">
        <w:rPr>
          <w:rFonts w:ascii="Arial" w:hAnsi="Arial" w:cs="Arial"/>
          <w:sz w:val="20"/>
          <w:szCs w:val="20"/>
        </w:rPr>
        <w:t>) and Category 3 (</w:t>
      </w:r>
      <w:r w:rsidRPr="0085194A">
        <w:rPr>
          <w:rFonts w:ascii="Arial" w:hAnsi="Arial" w:cs="Arial"/>
          <w:i/>
          <w:iCs/>
          <w:sz w:val="20"/>
          <w:szCs w:val="20"/>
          <w:lang w:val="en-US"/>
        </w:rPr>
        <w:t>Dap2ip</w:t>
      </w:r>
      <w:r w:rsidRPr="0085194A">
        <w:rPr>
          <w:rFonts w:ascii="Arial" w:hAnsi="Arial" w:cs="Arial"/>
          <w:sz w:val="20"/>
          <w:szCs w:val="20"/>
        </w:rPr>
        <w:t xml:space="preserve">) showing relative abundance of: transcripts from RNA-seq, chromatin accessibility from ATAC-seq and enrichment of 3 different histone marks (H3K27ac, H3K4me3 and H3K27me3) from ChIP-seq. </w:t>
      </w:r>
      <w:ins w:id="56" w:author="Irina Lazar" w:date="2020-11-09T12:03:00Z">
        <w:r w:rsidR="00AC6CD6" w:rsidRPr="008A5D81">
          <w:rPr>
            <w:rFonts w:ascii="Arial" w:hAnsi="Arial" w:cs="Arial"/>
            <w:sz w:val="20"/>
            <w:szCs w:val="20"/>
          </w:rPr>
          <w:t xml:space="preserve">RNA-seq data </w:t>
        </w:r>
      </w:ins>
      <w:ins w:id="57" w:author="Irina Lazar" w:date="2020-11-09T12:23:00Z">
        <w:r w:rsidR="00151C81" w:rsidRPr="00151C81">
          <w:rPr>
            <w:rFonts w:ascii="Arial" w:hAnsi="Arial" w:cs="Arial"/>
            <w:sz w:val="20"/>
            <w:szCs w:val="20"/>
            <w:lang w:val="en-US"/>
            <w:rPrChange w:id="58" w:author="Irina Lazar" w:date="2020-11-09T12:23:00Z">
              <w:rPr>
                <w:rFonts w:ascii="Arial" w:hAnsi="Arial" w:cs="Arial"/>
                <w:sz w:val="20"/>
                <w:szCs w:val="20"/>
                <w:lang w:val="de-CH"/>
              </w:rPr>
            </w:rPrChange>
          </w:rPr>
          <w:t>c</w:t>
        </w:r>
        <w:r w:rsidR="00151C81">
          <w:rPr>
            <w:rFonts w:ascii="Arial" w:hAnsi="Arial" w:cs="Arial"/>
            <w:sz w:val="20"/>
            <w:szCs w:val="20"/>
            <w:lang w:val="en-US"/>
          </w:rPr>
          <w:t xml:space="preserve">orresponds to </w:t>
        </w:r>
      </w:ins>
      <w:ins w:id="59" w:author="Irina Lazar" w:date="2020-11-09T12:03:00Z">
        <w:r w:rsidR="00AC6CD6" w:rsidRPr="008A5D81">
          <w:rPr>
            <w:rFonts w:ascii="Arial" w:hAnsi="Arial" w:cs="Arial"/>
            <w:sz w:val="20"/>
            <w:szCs w:val="20"/>
          </w:rPr>
          <w:t xml:space="preserve">literature PND14 and adult (PNW8) spermatogonial cells and  ATAC-seq data </w:t>
        </w:r>
      </w:ins>
      <w:ins w:id="60" w:author="Irina Lazar" w:date="2020-11-09T12:23:00Z">
        <w:r w:rsidR="00151C81" w:rsidRPr="00151C81">
          <w:rPr>
            <w:rFonts w:ascii="Arial" w:hAnsi="Arial" w:cs="Arial"/>
            <w:sz w:val="20"/>
            <w:szCs w:val="20"/>
            <w:lang w:val="en-US"/>
            <w:rPrChange w:id="61" w:author="Irina Lazar" w:date="2020-11-09T12:23:00Z">
              <w:rPr>
                <w:rFonts w:ascii="Arial" w:hAnsi="Arial" w:cs="Arial"/>
                <w:sz w:val="20"/>
                <w:szCs w:val="20"/>
                <w:lang w:val="de-CH"/>
              </w:rPr>
            </w:rPrChange>
          </w:rPr>
          <w:t>to</w:t>
        </w:r>
      </w:ins>
      <w:ins w:id="62" w:author="Irina Lazar" w:date="2020-11-09T12:03:00Z">
        <w:r w:rsidR="00AC6CD6" w:rsidRPr="008A5D81">
          <w:rPr>
            <w:rFonts w:ascii="Arial" w:hAnsi="Arial" w:cs="Arial"/>
            <w:sz w:val="20"/>
            <w:szCs w:val="20"/>
          </w:rPr>
          <w:t xml:space="preserve"> PND15 and adult (PNW20) spermatogonial cells, respectively. </w:t>
        </w:r>
      </w:ins>
      <w:del w:id="63" w:author="Irina Lazar" w:date="2020-11-09T12:03:00Z">
        <w:r w:rsidRPr="0085194A" w:rsidDel="00AC6CD6">
          <w:rPr>
            <w:rFonts w:ascii="Arial" w:hAnsi="Arial" w:cs="Arial"/>
            <w:sz w:val="20"/>
            <w:szCs w:val="20"/>
          </w:rPr>
          <w:delText>Pup (PND15 ATAC-seq or PND14 RNA-seq samples) spermatogonia are represented in green and adult (PNW20 ATAC-seq samples or PNW8 RNA-seq and ChIP-seq samples) spermatogonia are represented in orange and overlayed in each of the IGV tracks.</w:delText>
        </w:r>
      </w:del>
    </w:p>
    <w:p w14:paraId="6D0EBF9B" w14:textId="77777777" w:rsidR="00977FB6" w:rsidRPr="0085194A" w:rsidRDefault="00977FB6" w:rsidP="00977FB6">
      <w:pPr>
        <w:spacing w:after="240" w:line="276" w:lineRule="auto"/>
        <w:jc w:val="both"/>
        <w:rPr>
          <w:rFonts w:ascii="Arial" w:hAnsi="Arial" w:cs="Arial"/>
          <w:b/>
          <w:bCs/>
          <w:sz w:val="20"/>
          <w:szCs w:val="20"/>
          <w:lang w:val="en-US"/>
        </w:rPr>
      </w:pPr>
      <w:r w:rsidRPr="0085194A">
        <w:rPr>
          <w:rFonts w:ascii="Arial" w:hAnsi="Arial" w:cs="Arial"/>
          <w:b/>
          <w:bCs/>
          <w:sz w:val="20"/>
          <w:szCs w:val="20"/>
          <w:lang w:val="en-US"/>
        </w:rPr>
        <w:t>Figure S4. DNAme profiles of spermatogonial cells do not show major changes over the period of testis postnatal maturation</w:t>
      </w:r>
    </w:p>
    <w:p w14:paraId="69D98BD3" w14:textId="33031322" w:rsidR="00977FB6" w:rsidRPr="0085194A" w:rsidRDefault="00977FB6" w:rsidP="00977FB6">
      <w:pPr>
        <w:pStyle w:val="ListParagraph"/>
        <w:spacing w:after="360" w:line="276" w:lineRule="auto"/>
        <w:contextualSpacing w:val="0"/>
        <w:jc w:val="both"/>
        <w:rPr>
          <w:rFonts w:ascii="Arial" w:hAnsi="Arial" w:cs="Arial"/>
          <w:sz w:val="20"/>
          <w:szCs w:val="20"/>
          <w:lang w:val="en-US"/>
        </w:rPr>
      </w:pPr>
      <w:r w:rsidRPr="0085194A">
        <w:rPr>
          <w:rFonts w:ascii="Arial" w:hAnsi="Arial" w:cs="Arial"/>
          <w:sz w:val="20"/>
          <w:szCs w:val="20"/>
        </w:rPr>
        <w:t>Enriched heatmaps showing the overlap between Category 1-4 regions</w:t>
      </w:r>
      <w:r w:rsidRPr="0085194A">
        <w:rPr>
          <w:rFonts w:ascii="Arial" w:hAnsi="Arial" w:cs="Arial"/>
          <w:sz w:val="20"/>
          <w:szCs w:val="20"/>
          <w:lang w:val="en-US"/>
        </w:rPr>
        <w:t xml:space="preserve">, </w:t>
      </w:r>
      <w:r w:rsidRPr="0085194A">
        <w:rPr>
          <w:rFonts w:ascii="Arial" w:hAnsi="Arial" w:cs="Arial"/>
          <w:sz w:val="20"/>
          <w:szCs w:val="20"/>
        </w:rPr>
        <w:t>literature ChIP-seq data in PNW8 spermatogonia for H3K4me3, H3K27ac and H3K27me3</w:t>
      </w:r>
      <w:r w:rsidRPr="0085194A">
        <w:rPr>
          <w:rFonts w:ascii="Arial" w:hAnsi="Arial" w:cs="Arial"/>
          <w:sz w:val="20"/>
          <w:szCs w:val="20"/>
          <w:lang w:val="en-US"/>
        </w:rPr>
        <w:t>, and DNAme data from BS in PND7, PND14 and PNW8 spermatogonia</w:t>
      </w:r>
      <w:r w:rsidRPr="0085194A">
        <w:rPr>
          <w:rFonts w:ascii="Arial" w:hAnsi="Arial" w:cs="Arial"/>
          <w:sz w:val="20"/>
          <w:szCs w:val="20"/>
        </w:rPr>
        <w:t xml:space="preserve">. For each of the Category 1-4 the following sub-categorization was applied: regions that are enriched for H3K4me3 (with or w/o H3K27ac and/or H3K27me3), regions that are enriched for H3K27ac (and lack both </w:t>
      </w:r>
      <w:r w:rsidRPr="0085194A">
        <w:rPr>
          <w:rFonts w:ascii="Arial" w:hAnsi="Arial" w:cs="Arial"/>
          <w:sz w:val="20"/>
          <w:szCs w:val="20"/>
        </w:rPr>
        <w:lastRenderedPageBreak/>
        <w:t>H3K4me3 and H3K27me3) and regions that are enriched for H3K27me3 (and lack both H3K4me3 and H3K27ac).  Each line represents a peak region and the regions are ordered by the ATAC-seq signal. Mid-x-axis corresponds to the middle of a peak region and is extended to +/- 1 kbp. The color-key of the ATAC-se</w:t>
      </w:r>
      <w:r w:rsidRPr="0085194A">
        <w:rPr>
          <w:rFonts w:ascii="Arial" w:hAnsi="Arial" w:cs="Arial"/>
          <w:sz w:val="20"/>
          <w:szCs w:val="20"/>
          <w:lang w:val="en-US"/>
        </w:rPr>
        <w:t xml:space="preserve">q, </w:t>
      </w:r>
      <w:r w:rsidRPr="0085194A">
        <w:rPr>
          <w:rFonts w:ascii="Arial" w:hAnsi="Arial" w:cs="Arial"/>
          <w:sz w:val="20"/>
          <w:szCs w:val="20"/>
        </w:rPr>
        <w:t xml:space="preserve">ChIP-seq </w:t>
      </w:r>
      <w:r w:rsidRPr="0085194A">
        <w:rPr>
          <w:rFonts w:ascii="Arial" w:hAnsi="Arial" w:cs="Arial"/>
          <w:sz w:val="20"/>
          <w:szCs w:val="20"/>
          <w:lang w:val="en-US"/>
        </w:rPr>
        <w:t xml:space="preserve">and BS </w:t>
      </w:r>
      <w:r w:rsidRPr="0085194A">
        <w:rPr>
          <w:rFonts w:ascii="Arial" w:hAnsi="Arial" w:cs="Arial"/>
          <w:sz w:val="20"/>
          <w:szCs w:val="20"/>
        </w:rPr>
        <w:t>heatmaps represent ATAC-seq</w:t>
      </w:r>
      <w:r w:rsidRPr="0085194A">
        <w:rPr>
          <w:rFonts w:ascii="Arial" w:hAnsi="Arial" w:cs="Arial"/>
          <w:sz w:val="20"/>
          <w:szCs w:val="20"/>
          <w:lang w:val="en-US"/>
        </w:rPr>
        <w:t xml:space="preserve">, </w:t>
      </w:r>
      <w:r w:rsidRPr="0085194A">
        <w:rPr>
          <w:rFonts w:ascii="Arial" w:hAnsi="Arial" w:cs="Arial"/>
          <w:sz w:val="20"/>
          <w:szCs w:val="20"/>
        </w:rPr>
        <w:t xml:space="preserve">ChIP-seq </w:t>
      </w:r>
      <w:r w:rsidRPr="0085194A">
        <w:rPr>
          <w:rFonts w:ascii="Arial" w:hAnsi="Arial" w:cs="Arial"/>
          <w:sz w:val="20"/>
          <w:szCs w:val="20"/>
          <w:lang w:val="en-US"/>
        </w:rPr>
        <w:t>and BS signal</w:t>
      </w:r>
      <w:r w:rsidRPr="0085194A">
        <w:rPr>
          <w:rFonts w:ascii="Arial" w:hAnsi="Arial" w:cs="Arial"/>
          <w:sz w:val="20"/>
          <w:szCs w:val="20"/>
        </w:rPr>
        <w:t>, respectively. For RNA-seq, log</w:t>
      </w:r>
      <w:r w:rsidRPr="0085194A">
        <w:rPr>
          <w:rFonts w:ascii="Arial" w:hAnsi="Arial" w:cs="Arial"/>
          <w:sz w:val="20"/>
          <w:szCs w:val="20"/>
          <w:vertAlign w:val="subscript"/>
        </w:rPr>
        <w:t>2</w:t>
      </w:r>
      <w:r w:rsidRPr="0085194A">
        <w:rPr>
          <w:rFonts w:ascii="Arial" w:hAnsi="Arial" w:cs="Arial"/>
          <w:sz w:val="20"/>
          <w:szCs w:val="20"/>
        </w:rPr>
        <w:t xml:space="preserve"> FC is shown from PND8 vs PND15 and PND14 vs PNW8 comparisons</w:t>
      </w:r>
      <w:r w:rsidRPr="0085194A">
        <w:rPr>
          <w:rFonts w:ascii="Arial" w:hAnsi="Arial" w:cs="Arial"/>
          <w:sz w:val="20"/>
          <w:szCs w:val="20"/>
          <w:lang w:val="en-US"/>
        </w:rPr>
        <w:t xml:space="preserve">. For BS, the level of DNAme is between 0 and 1, with 0 representing completely unmethylated loci and 1 fully methylated </w:t>
      </w:r>
      <w:proofErr w:type="gramStart"/>
      <w:r w:rsidRPr="0085194A">
        <w:rPr>
          <w:rFonts w:ascii="Arial" w:hAnsi="Arial" w:cs="Arial"/>
          <w:sz w:val="20"/>
          <w:szCs w:val="20"/>
          <w:lang w:val="en-US"/>
        </w:rPr>
        <w:t>loci</w:t>
      </w:r>
      <w:proofErr w:type="gramEnd"/>
      <w:ins w:id="64" w:author="Irina Lazar" w:date="2020-11-09T12:13:00Z">
        <w:r w:rsidR="00CB409E">
          <w:rPr>
            <w:rFonts w:ascii="Arial" w:hAnsi="Arial" w:cs="Arial"/>
            <w:sz w:val="20"/>
            <w:szCs w:val="20"/>
            <w:lang w:val="en-US"/>
          </w:rPr>
          <w:t>,</w:t>
        </w:r>
      </w:ins>
      <w:r w:rsidRPr="0085194A">
        <w:rPr>
          <w:rFonts w:ascii="Arial" w:hAnsi="Arial" w:cs="Arial"/>
          <w:sz w:val="20"/>
          <w:szCs w:val="20"/>
          <w:lang w:val="en-US"/>
        </w:rPr>
        <w:t xml:space="preserve"> respectively. </w:t>
      </w:r>
    </w:p>
    <w:p w14:paraId="59D61ADB" w14:textId="77777777" w:rsidR="00977FB6" w:rsidRPr="0085194A" w:rsidRDefault="00977FB6" w:rsidP="00977FB6">
      <w:pPr>
        <w:spacing w:after="240" w:line="276" w:lineRule="auto"/>
        <w:jc w:val="both"/>
        <w:rPr>
          <w:rFonts w:ascii="Arial" w:hAnsi="Arial" w:cs="Arial"/>
          <w:b/>
          <w:bCs/>
          <w:sz w:val="20"/>
          <w:szCs w:val="20"/>
          <w:lang w:val="en-US"/>
        </w:rPr>
      </w:pPr>
      <w:r w:rsidRPr="0085194A">
        <w:rPr>
          <w:rFonts w:ascii="Arial" w:hAnsi="Arial" w:cs="Arial"/>
          <w:b/>
          <w:bCs/>
          <w:sz w:val="20"/>
          <w:szCs w:val="20"/>
          <w:lang w:val="en-US"/>
        </w:rPr>
        <w:t xml:space="preserve">Figure S5. Distinct chromatin profiles between PND15 and adult spermatogonia are present at distal regions across the genome </w:t>
      </w:r>
    </w:p>
    <w:p w14:paraId="05D13168" w14:textId="77777777" w:rsidR="00977FB6" w:rsidRPr="0085194A" w:rsidRDefault="00977FB6" w:rsidP="00977FB6">
      <w:pPr>
        <w:spacing w:after="360" w:line="276" w:lineRule="auto"/>
        <w:ind w:left="720"/>
        <w:jc w:val="both"/>
        <w:rPr>
          <w:rFonts w:ascii="Arial" w:hAnsi="Arial" w:cs="Arial"/>
          <w:sz w:val="20"/>
          <w:szCs w:val="20"/>
          <w:lang w:val="en-US"/>
        </w:rPr>
      </w:pPr>
      <w:r w:rsidRPr="0085194A">
        <w:rPr>
          <w:rFonts w:ascii="Arial" w:hAnsi="Arial" w:cs="Arial"/>
          <w:sz w:val="20"/>
          <w:szCs w:val="20"/>
          <w:lang w:val="en-US"/>
        </w:rPr>
        <w:t xml:space="preserve">(A-B) </w:t>
      </w:r>
      <w:r w:rsidRPr="0085194A">
        <w:rPr>
          <w:rFonts w:ascii="Arial" w:hAnsi="Arial" w:cs="Arial"/>
          <w:sz w:val="20"/>
          <w:szCs w:val="20"/>
        </w:rPr>
        <w:t xml:space="preserve">Enriched heatmaps showing the overlap between </w:t>
      </w:r>
      <w:r w:rsidRPr="0085194A">
        <w:rPr>
          <w:rFonts w:ascii="Arial" w:hAnsi="Arial" w:cs="Arial"/>
          <w:sz w:val="20"/>
          <w:szCs w:val="20"/>
          <w:lang w:val="en-US"/>
        </w:rPr>
        <w:t xml:space="preserve">more accessible regions (A) and less accessible regions (B) situated in distal regions in spermatogonial cells, and </w:t>
      </w:r>
      <w:r w:rsidRPr="0085194A">
        <w:rPr>
          <w:rFonts w:ascii="Arial" w:hAnsi="Arial" w:cs="Arial"/>
          <w:sz w:val="20"/>
          <w:szCs w:val="20"/>
        </w:rPr>
        <w:t xml:space="preserve">literature ChIP-seq </w:t>
      </w:r>
      <w:r w:rsidRPr="0085194A">
        <w:rPr>
          <w:rFonts w:ascii="Arial" w:hAnsi="Arial" w:cs="Arial"/>
          <w:sz w:val="20"/>
          <w:szCs w:val="20"/>
          <w:lang w:val="en-US"/>
        </w:rPr>
        <w:t xml:space="preserve">and DNAme </w:t>
      </w:r>
      <w:r w:rsidRPr="0085194A">
        <w:rPr>
          <w:rFonts w:ascii="Arial" w:hAnsi="Arial" w:cs="Arial"/>
          <w:sz w:val="20"/>
          <w:szCs w:val="20"/>
        </w:rPr>
        <w:t>data in PNW8 spermatogoni</w:t>
      </w:r>
      <w:r w:rsidRPr="0085194A">
        <w:rPr>
          <w:rFonts w:ascii="Arial" w:hAnsi="Arial" w:cs="Arial"/>
          <w:sz w:val="20"/>
          <w:szCs w:val="20"/>
          <w:lang w:val="en-US"/>
        </w:rPr>
        <w:t>a</w:t>
      </w:r>
      <w:r w:rsidRPr="0085194A">
        <w:rPr>
          <w:rFonts w:ascii="Arial" w:hAnsi="Arial" w:cs="Arial"/>
          <w:sz w:val="20"/>
          <w:szCs w:val="20"/>
        </w:rPr>
        <w:t xml:space="preserve">. </w:t>
      </w:r>
      <w:r w:rsidRPr="0085194A">
        <w:rPr>
          <w:rFonts w:ascii="Arial" w:hAnsi="Arial" w:cs="Arial"/>
          <w:sz w:val="20"/>
          <w:szCs w:val="20"/>
          <w:lang w:val="en-US"/>
        </w:rPr>
        <w:t>The</w:t>
      </w:r>
      <w:r w:rsidRPr="0085194A">
        <w:rPr>
          <w:rFonts w:ascii="Arial" w:hAnsi="Arial" w:cs="Arial"/>
          <w:sz w:val="20"/>
          <w:szCs w:val="20"/>
        </w:rPr>
        <w:t xml:space="preserve"> following sub-categorization was applied: regions that are enriched for H3K4me3 (with or w/o H3K27ac and/or H3K27me3), regions that are enriched for H3K27ac (and lack both H3K4me3 and H3K27me3) and regions that are enriched for H3K27me3 (and lack both H3K4me3 and H3K27ac).  Each line represents a peak region and the regions are ordered by the ATAC-seq signal. Mid-x-axis corresponds to the middle of a peak region and is extended to +/- 1 kbp. The color-key of the ATAC-se</w:t>
      </w:r>
      <w:r w:rsidRPr="0085194A">
        <w:rPr>
          <w:rFonts w:ascii="Arial" w:hAnsi="Arial" w:cs="Arial"/>
          <w:sz w:val="20"/>
          <w:szCs w:val="20"/>
          <w:lang w:val="en-US"/>
        </w:rPr>
        <w:t xml:space="preserve">q, </w:t>
      </w:r>
      <w:r w:rsidRPr="0085194A">
        <w:rPr>
          <w:rFonts w:ascii="Arial" w:hAnsi="Arial" w:cs="Arial"/>
          <w:sz w:val="20"/>
          <w:szCs w:val="20"/>
        </w:rPr>
        <w:t xml:space="preserve">ChIP-seq </w:t>
      </w:r>
      <w:r w:rsidRPr="0085194A">
        <w:rPr>
          <w:rFonts w:ascii="Arial" w:hAnsi="Arial" w:cs="Arial"/>
          <w:sz w:val="20"/>
          <w:szCs w:val="20"/>
          <w:lang w:val="en-US"/>
        </w:rPr>
        <w:t xml:space="preserve">and BS </w:t>
      </w:r>
      <w:r w:rsidRPr="0085194A">
        <w:rPr>
          <w:rFonts w:ascii="Arial" w:hAnsi="Arial" w:cs="Arial"/>
          <w:sz w:val="20"/>
          <w:szCs w:val="20"/>
        </w:rPr>
        <w:t>heatmaps represent ATAC-seq</w:t>
      </w:r>
      <w:r w:rsidRPr="0085194A">
        <w:rPr>
          <w:rFonts w:ascii="Arial" w:hAnsi="Arial" w:cs="Arial"/>
          <w:sz w:val="20"/>
          <w:szCs w:val="20"/>
          <w:lang w:val="en-US"/>
        </w:rPr>
        <w:t xml:space="preserve">, </w:t>
      </w:r>
      <w:r w:rsidRPr="0085194A">
        <w:rPr>
          <w:rFonts w:ascii="Arial" w:hAnsi="Arial" w:cs="Arial"/>
          <w:sz w:val="20"/>
          <w:szCs w:val="20"/>
        </w:rPr>
        <w:t xml:space="preserve">ChIP-seq </w:t>
      </w:r>
      <w:r w:rsidRPr="0085194A">
        <w:rPr>
          <w:rFonts w:ascii="Arial" w:hAnsi="Arial" w:cs="Arial"/>
          <w:sz w:val="20"/>
          <w:szCs w:val="20"/>
          <w:lang w:val="en-US"/>
        </w:rPr>
        <w:t>and BS signal</w:t>
      </w:r>
      <w:r w:rsidRPr="0085194A">
        <w:rPr>
          <w:rFonts w:ascii="Arial" w:hAnsi="Arial" w:cs="Arial"/>
          <w:sz w:val="20"/>
          <w:szCs w:val="20"/>
        </w:rPr>
        <w:t xml:space="preserve">, respectively. </w:t>
      </w:r>
      <w:r w:rsidRPr="0085194A">
        <w:rPr>
          <w:rFonts w:ascii="Arial" w:hAnsi="Arial" w:cs="Arial"/>
          <w:sz w:val="20"/>
          <w:szCs w:val="20"/>
          <w:lang w:val="en-US"/>
        </w:rPr>
        <w:t xml:space="preserve">For BS, the level of DNAme is between 0 and 1, with 0 representing completely unmethylated loci and 1 fully methylated </w:t>
      </w:r>
      <w:proofErr w:type="gramStart"/>
      <w:r w:rsidRPr="0085194A">
        <w:rPr>
          <w:rFonts w:ascii="Arial" w:hAnsi="Arial" w:cs="Arial"/>
          <w:sz w:val="20"/>
          <w:szCs w:val="20"/>
          <w:lang w:val="en-US"/>
        </w:rPr>
        <w:t>loci</w:t>
      </w:r>
      <w:proofErr w:type="gramEnd"/>
      <w:r w:rsidRPr="0085194A">
        <w:rPr>
          <w:rFonts w:ascii="Arial" w:hAnsi="Arial" w:cs="Arial"/>
          <w:sz w:val="20"/>
          <w:szCs w:val="20"/>
          <w:lang w:val="en-US"/>
        </w:rPr>
        <w:t xml:space="preserve">, respectively. </w:t>
      </w:r>
    </w:p>
    <w:p w14:paraId="45612132" w14:textId="77777777" w:rsidR="00977FB6" w:rsidRPr="0085194A" w:rsidRDefault="00977FB6" w:rsidP="00977FB6">
      <w:pPr>
        <w:spacing w:after="120" w:line="276" w:lineRule="auto"/>
        <w:jc w:val="both"/>
        <w:rPr>
          <w:rFonts w:ascii="Arial" w:hAnsi="Arial" w:cs="Arial"/>
          <w:b/>
          <w:bCs/>
          <w:sz w:val="20"/>
          <w:szCs w:val="20"/>
          <w:lang w:val="en-US"/>
        </w:rPr>
      </w:pPr>
      <w:r w:rsidRPr="0085194A">
        <w:rPr>
          <w:rFonts w:ascii="Arial" w:hAnsi="Arial" w:cs="Arial"/>
          <w:b/>
          <w:bCs/>
          <w:sz w:val="20"/>
          <w:szCs w:val="20"/>
          <w:lang w:val="en-US"/>
        </w:rPr>
        <w:t>Figure S6. Differentially accessible TEs exhibit enriched TF motifs and correspond to regions nearby non-random gene families</w:t>
      </w:r>
    </w:p>
    <w:p w14:paraId="3A4360C4" w14:textId="77777777" w:rsidR="00977FB6" w:rsidRPr="0085194A" w:rsidRDefault="00977FB6" w:rsidP="00977FB6">
      <w:pPr>
        <w:numPr>
          <w:ilvl w:val="0"/>
          <w:numId w:val="7"/>
        </w:numPr>
        <w:spacing w:after="120" w:line="276" w:lineRule="auto"/>
        <w:jc w:val="both"/>
        <w:rPr>
          <w:rFonts w:ascii="Arial" w:hAnsi="Arial" w:cs="Arial"/>
          <w:sz w:val="20"/>
          <w:szCs w:val="20"/>
        </w:rPr>
      </w:pPr>
      <w:r w:rsidRPr="0085194A">
        <w:rPr>
          <w:rFonts w:ascii="Arial" w:hAnsi="Arial" w:cs="Arial"/>
          <w:sz w:val="20"/>
          <w:szCs w:val="20"/>
        </w:rPr>
        <w:t xml:space="preserve">HOMER extracted consensus sequences for </w:t>
      </w:r>
      <w:r w:rsidRPr="0085194A">
        <w:rPr>
          <w:rFonts w:ascii="Arial" w:hAnsi="Arial" w:cs="Arial"/>
          <w:sz w:val="20"/>
          <w:szCs w:val="20"/>
          <w:lang w:val="en-US"/>
        </w:rPr>
        <w:t>TF motifs enriched in less accessible ERVK subtypes</w:t>
      </w:r>
      <w:r w:rsidRPr="0085194A">
        <w:rPr>
          <w:rFonts w:ascii="Arial" w:hAnsi="Arial" w:cs="Arial"/>
          <w:sz w:val="20"/>
          <w:szCs w:val="20"/>
        </w:rPr>
        <w:t>. Representative examples from the most enriched transcription factor families are depicted;</w:t>
      </w:r>
    </w:p>
    <w:p w14:paraId="45E424BB" w14:textId="0AB304C1" w:rsidR="00977FB6" w:rsidRPr="0085194A" w:rsidRDefault="00977FB6" w:rsidP="00977FB6">
      <w:pPr>
        <w:pStyle w:val="ListParagraph"/>
        <w:numPr>
          <w:ilvl w:val="0"/>
          <w:numId w:val="7"/>
        </w:numPr>
        <w:spacing w:after="120" w:line="276" w:lineRule="auto"/>
        <w:contextualSpacing w:val="0"/>
        <w:jc w:val="both"/>
        <w:rPr>
          <w:rFonts w:ascii="Arial" w:hAnsi="Arial" w:cs="Arial"/>
          <w:sz w:val="20"/>
          <w:szCs w:val="20"/>
        </w:rPr>
      </w:pPr>
      <w:r w:rsidRPr="0085194A">
        <w:rPr>
          <w:rFonts w:ascii="Arial" w:hAnsi="Arial" w:cs="Arial"/>
          <w:sz w:val="20"/>
          <w:szCs w:val="20"/>
        </w:rPr>
        <w:t xml:space="preserve">Genomic snapshots from the Integrative Genomics Viewer (IGV, Broad Institute) of </w:t>
      </w:r>
      <w:r w:rsidRPr="0085194A">
        <w:rPr>
          <w:rFonts w:ascii="Arial" w:hAnsi="Arial" w:cs="Arial"/>
          <w:sz w:val="20"/>
          <w:szCs w:val="20"/>
          <w:lang w:val="en-US"/>
        </w:rPr>
        <w:t xml:space="preserve">a cluster of </w:t>
      </w:r>
      <w:r w:rsidRPr="0085194A">
        <w:rPr>
          <w:rFonts w:ascii="Arial" w:hAnsi="Arial" w:cs="Arial"/>
          <w:i/>
          <w:iCs/>
          <w:sz w:val="20"/>
          <w:szCs w:val="20"/>
          <w:lang w:val="en-US"/>
        </w:rPr>
        <w:t xml:space="preserve">Olfr </w:t>
      </w:r>
      <w:r w:rsidRPr="0085194A">
        <w:rPr>
          <w:rFonts w:ascii="Arial" w:hAnsi="Arial" w:cs="Arial"/>
          <w:sz w:val="20"/>
          <w:szCs w:val="20"/>
          <w:lang w:val="en-US"/>
        </w:rPr>
        <w:t>genes on Chr2</w:t>
      </w:r>
      <w:r w:rsidRPr="0085194A">
        <w:rPr>
          <w:rFonts w:ascii="Arial" w:hAnsi="Arial" w:cs="Arial"/>
          <w:sz w:val="20"/>
          <w:szCs w:val="20"/>
        </w:rPr>
        <w:t xml:space="preserve"> </w:t>
      </w:r>
      <w:r w:rsidRPr="0085194A">
        <w:rPr>
          <w:rFonts w:ascii="Arial" w:hAnsi="Arial" w:cs="Arial"/>
          <w:sz w:val="20"/>
          <w:szCs w:val="20"/>
          <w:lang w:val="en-US"/>
        </w:rPr>
        <w:t xml:space="preserve">overlapping an increased density of LINE elements relative to the neighboring regions. The </w:t>
      </w:r>
      <w:r w:rsidRPr="0085194A">
        <w:rPr>
          <w:rFonts w:ascii="Arial" w:hAnsi="Arial" w:cs="Arial"/>
          <w:sz w:val="20"/>
          <w:szCs w:val="20"/>
        </w:rPr>
        <w:t>relative abundance of: transcripts from RNA-seq</w:t>
      </w:r>
      <w:ins w:id="65" w:author="Irina Lazar" w:date="2020-11-09T12:19:00Z">
        <w:r w:rsidR="00C84D79" w:rsidRPr="00C84D79">
          <w:rPr>
            <w:rFonts w:ascii="Arial" w:hAnsi="Arial" w:cs="Arial"/>
            <w:sz w:val="20"/>
            <w:szCs w:val="20"/>
            <w:lang w:val="en-US"/>
            <w:rPrChange w:id="66" w:author="Irina Lazar" w:date="2020-11-09T12:19:00Z">
              <w:rPr>
                <w:rFonts w:ascii="Arial" w:hAnsi="Arial" w:cs="Arial"/>
                <w:sz w:val="20"/>
                <w:szCs w:val="20"/>
                <w:lang w:val="de-CH"/>
              </w:rPr>
            </w:rPrChange>
          </w:rPr>
          <w:t xml:space="preserve"> </w:t>
        </w:r>
        <w:r w:rsidR="00C84D79">
          <w:rPr>
            <w:rFonts w:ascii="Arial" w:hAnsi="Arial" w:cs="Arial"/>
            <w:sz w:val="20"/>
            <w:szCs w:val="20"/>
            <w:lang w:val="en-US"/>
          </w:rPr>
          <w:t>and</w:t>
        </w:r>
      </w:ins>
      <w:del w:id="67" w:author="Irina Lazar" w:date="2020-11-09T12:19:00Z">
        <w:r w:rsidRPr="0085194A" w:rsidDel="00C84D79">
          <w:rPr>
            <w:rFonts w:ascii="Arial" w:hAnsi="Arial" w:cs="Arial"/>
            <w:sz w:val="20"/>
            <w:szCs w:val="20"/>
          </w:rPr>
          <w:delText>,</w:delText>
        </w:r>
      </w:del>
      <w:r w:rsidRPr="0085194A">
        <w:rPr>
          <w:rFonts w:ascii="Arial" w:hAnsi="Arial" w:cs="Arial"/>
          <w:sz w:val="20"/>
          <w:szCs w:val="20"/>
        </w:rPr>
        <w:t xml:space="preserve"> chromatin accessibility from ATAC-seq </w:t>
      </w:r>
      <w:del w:id="68" w:author="Irina Lazar" w:date="2020-11-09T12:19:00Z">
        <w:r w:rsidRPr="0085194A" w:rsidDel="00C84D79">
          <w:rPr>
            <w:rFonts w:ascii="Arial" w:hAnsi="Arial" w:cs="Arial"/>
            <w:sz w:val="20"/>
            <w:szCs w:val="20"/>
          </w:rPr>
          <w:delText>and enrichment of 3 different histone marks (H3K27ac, H3K4me3 and H3K27me3) from ChIP-seq</w:delText>
        </w:r>
        <w:r w:rsidRPr="0085194A" w:rsidDel="00C84D79">
          <w:rPr>
            <w:rFonts w:ascii="Arial" w:hAnsi="Arial" w:cs="Arial"/>
            <w:sz w:val="20"/>
            <w:szCs w:val="20"/>
            <w:lang w:val="en-US"/>
          </w:rPr>
          <w:delText xml:space="preserve"> </w:delText>
        </w:r>
      </w:del>
      <w:r w:rsidRPr="0085194A">
        <w:rPr>
          <w:rFonts w:ascii="Arial" w:hAnsi="Arial" w:cs="Arial"/>
          <w:sz w:val="20"/>
          <w:szCs w:val="20"/>
          <w:lang w:val="en-US"/>
        </w:rPr>
        <w:t>are shown</w:t>
      </w:r>
      <w:r w:rsidRPr="0085194A">
        <w:rPr>
          <w:rFonts w:ascii="Arial" w:hAnsi="Arial" w:cs="Arial"/>
          <w:sz w:val="20"/>
          <w:szCs w:val="20"/>
        </w:rPr>
        <w:t xml:space="preserve">. </w:t>
      </w:r>
      <w:ins w:id="69" w:author="Irina Lazar" w:date="2020-11-09T12:19:00Z">
        <w:r w:rsidR="00C84D79" w:rsidRPr="00C84D79">
          <w:rPr>
            <w:rFonts w:ascii="Arial" w:hAnsi="Arial" w:cs="Arial"/>
            <w:sz w:val="20"/>
            <w:szCs w:val="20"/>
          </w:rPr>
          <w:t xml:space="preserve">RNA-seq data </w:t>
        </w:r>
      </w:ins>
      <w:ins w:id="70" w:author="Irina Lazar" w:date="2020-11-09T12:23:00Z">
        <w:r w:rsidR="00151C81" w:rsidRPr="00151C81">
          <w:rPr>
            <w:rFonts w:ascii="Arial" w:hAnsi="Arial" w:cs="Arial"/>
            <w:sz w:val="20"/>
            <w:szCs w:val="20"/>
            <w:lang w:val="en-US"/>
            <w:rPrChange w:id="71" w:author="Irina Lazar" w:date="2020-11-09T12:23:00Z">
              <w:rPr>
                <w:rFonts w:ascii="Arial" w:hAnsi="Arial" w:cs="Arial"/>
                <w:sz w:val="20"/>
                <w:szCs w:val="20"/>
                <w:lang w:val="de-CH"/>
              </w:rPr>
            </w:rPrChange>
          </w:rPr>
          <w:t>corresponds to</w:t>
        </w:r>
      </w:ins>
      <w:ins w:id="72" w:author="Irina Lazar" w:date="2020-11-09T12:19:00Z">
        <w:r w:rsidR="00C84D79" w:rsidRPr="00C84D79">
          <w:rPr>
            <w:rFonts w:ascii="Arial" w:hAnsi="Arial" w:cs="Arial"/>
            <w:sz w:val="20"/>
            <w:szCs w:val="20"/>
          </w:rPr>
          <w:t xml:space="preserve"> literature PND14 and adult (PNW8) spermatogonial cells and ATAC-seq data </w:t>
        </w:r>
      </w:ins>
      <w:ins w:id="73" w:author="Irina Lazar" w:date="2020-11-09T12:23:00Z">
        <w:r w:rsidR="00151C81" w:rsidRPr="00151C81">
          <w:rPr>
            <w:rFonts w:ascii="Arial" w:hAnsi="Arial" w:cs="Arial"/>
            <w:sz w:val="20"/>
            <w:szCs w:val="20"/>
            <w:lang w:val="en-US"/>
            <w:rPrChange w:id="74" w:author="Irina Lazar" w:date="2020-11-09T12:23:00Z">
              <w:rPr>
                <w:rFonts w:ascii="Arial" w:hAnsi="Arial" w:cs="Arial"/>
                <w:sz w:val="20"/>
                <w:szCs w:val="20"/>
                <w:lang w:val="de-CH"/>
              </w:rPr>
            </w:rPrChange>
          </w:rPr>
          <w:t>to</w:t>
        </w:r>
      </w:ins>
      <w:ins w:id="75" w:author="Irina Lazar" w:date="2020-11-09T12:19:00Z">
        <w:r w:rsidR="00C84D79" w:rsidRPr="00C84D79">
          <w:rPr>
            <w:rFonts w:ascii="Arial" w:hAnsi="Arial" w:cs="Arial"/>
            <w:sz w:val="20"/>
            <w:szCs w:val="20"/>
          </w:rPr>
          <w:t xml:space="preserve"> PND15 and adult (PNW20) spermatogonial cells, respectively. </w:t>
        </w:r>
      </w:ins>
      <w:del w:id="76" w:author="Irina Lazar" w:date="2020-11-09T12:19:00Z">
        <w:r w:rsidRPr="0085194A" w:rsidDel="00C84D79">
          <w:rPr>
            <w:rFonts w:ascii="Arial" w:hAnsi="Arial" w:cs="Arial"/>
            <w:sz w:val="20"/>
            <w:szCs w:val="20"/>
          </w:rPr>
          <w:delText>Pup (PND15 ATAC-seq or PND14 RNA-seq samples) spermatogonia are represented in green and adult (PNW20 ATAC-seq samples or PNW8 RNA-seq and ChIP-seq samples) spermatogonia are represented in orange and overlayed in each of the IGV tracks</w:delText>
        </w:r>
        <w:r w:rsidRPr="0085194A" w:rsidDel="00C84D79">
          <w:rPr>
            <w:rFonts w:ascii="Arial" w:hAnsi="Arial" w:cs="Arial"/>
            <w:sz w:val="20"/>
            <w:szCs w:val="20"/>
            <w:lang w:val="en-US"/>
          </w:rPr>
          <w:delText>;</w:delText>
        </w:r>
      </w:del>
    </w:p>
    <w:p w14:paraId="5C61F87E" w14:textId="42835597" w:rsidR="00977FB6" w:rsidRPr="0085194A" w:rsidDel="00C84D79" w:rsidRDefault="00977FB6" w:rsidP="00977FB6">
      <w:pPr>
        <w:numPr>
          <w:ilvl w:val="0"/>
          <w:numId w:val="7"/>
        </w:numPr>
        <w:spacing w:after="120" w:line="276" w:lineRule="auto"/>
        <w:jc w:val="both"/>
        <w:rPr>
          <w:del w:id="77" w:author="Irina Lazar" w:date="2020-11-09T12:19:00Z"/>
          <w:rFonts w:ascii="Arial" w:hAnsi="Arial" w:cs="Arial"/>
          <w:sz w:val="20"/>
          <w:szCs w:val="20"/>
        </w:rPr>
      </w:pPr>
      <w:del w:id="78" w:author="Irina Lazar" w:date="2020-11-09T12:19:00Z">
        <w:r w:rsidRPr="0085194A" w:rsidDel="00C84D79">
          <w:rPr>
            <w:rFonts w:ascii="Arial" w:hAnsi="Arial" w:cs="Arial"/>
            <w:sz w:val="20"/>
            <w:szCs w:val="20"/>
          </w:rPr>
          <w:delText xml:space="preserve">HOMER extracted consensus sequences for </w:delText>
        </w:r>
        <w:r w:rsidRPr="0085194A" w:rsidDel="00C84D79">
          <w:rPr>
            <w:rFonts w:ascii="Arial" w:hAnsi="Arial" w:cs="Arial"/>
            <w:sz w:val="20"/>
            <w:szCs w:val="20"/>
            <w:lang w:val="en-US"/>
          </w:rPr>
          <w:delText>TF motifs enriched in more accessible LINE L1 subtypes</w:delText>
        </w:r>
        <w:r w:rsidRPr="0085194A" w:rsidDel="00C84D79">
          <w:rPr>
            <w:rFonts w:ascii="Arial" w:hAnsi="Arial" w:cs="Arial"/>
            <w:sz w:val="20"/>
            <w:szCs w:val="20"/>
          </w:rPr>
          <w:delText>. Representative examples from the most enriched transcription factor families are depicted</w:delText>
        </w:r>
        <w:r w:rsidRPr="0085194A" w:rsidDel="00C84D79">
          <w:rPr>
            <w:rFonts w:ascii="Arial" w:hAnsi="Arial" w:cs="Arial"/>
            <w:sz w:val="20"/>
            <w:szCs w:val="20"/>
            <w:lang w:val="en-US"/>
          </w:rPr>
          <w:delText>.</w:delText>
        </w:r>
      </w:del>
    </w:p>
    <w:p w14:paraId="250BEFAB" w14:textId="77777777" w:rsidR="00250CAF" w:rsidRDefault="00250CAF"/>
    <w:sectPr w:rsidR="00250CA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Irina Lazar" w:date="2020-11-09T12:19:00Z" w:initials="ILC">
    <w:p w14:paraId="5C2E17B2" w14:textId="52DF808E" w:rsidR="002C1AD7" w:rsidRPr="002C1AD7" w:rsidRDefault="002C1AD7">
      <w:pPr>
        <w:pStyle w:val="CommentText"/>
        <w:rPr>
          <w:lang w:val="en-US"/>
        </w:rPr>
      </w:pPr>
      <w:r>
        <w:rPr>
          <w:rStyle w:val="CommentReference"/>
        </w:rPr>
        <w:annotationRef/>
      </w:r>
      <w:r w:rsidRPr="002C1AD7">
        <w:rPr>
          <w:lang w:val="en-US"/>
        </w:rPr>
        <w:t>This subfig</w:t>
      </w:r>
      <w:r>
        <w:rPr>
          <w:lang w:val="en-US"/>
        </w:rPr>
        <w:t xml:space="preserve">ure will be complemented with the gating strategy of the adult spermatogonia. I will do it asap, but wanted to send you everything today; it will basically be another row of 4 dotplots similarly to PND8 and PND15 </w:t>
      </w:r>
    </w:p>
  </w:comment>
  <w:comment w:id="24" w:author="Isabelle Mansuy" w:date="2020-11-01T16:59:00Z" w:initials="M">
    <w:p w14:paraId="6DFE5D16" w14:textId="621B99C7" w:rsidR="00144230" w:rsidRDefault="00144230">
      <w:pPr>
        <w:pStyle w:val="CommentText"/>
      </w:pPr>
      <w:r>
        <w:rPr>
          <w:rStyle w:val="CommentReference"/>
        </w:rPr>
        <w:annotationRef/>
      </w:r>
      <w:r>
        <w:t xml:space="preserve">Explain how the % was calculated </w:t>
      </w:r>
    </w:p>
  </w:comment>
  <w:comment w:id="25" w:author="Irina Lazar" w:date="2020-11-09T11:48:00Z" w:initials="ILC">
    <w:p w14:paraId="717B81EC" w14:textId="67D3361E" w:rsidR="00B90BF9" w:rsidRPr="00B90BF9" w:rsidRDefault="00B90BF9">
      <w:pPr>
        <w:pStyle w:val="CommentText"/>
        <w:rPr>
          <w:lang w:val="en-US"/>
        </w:rPr>
      </w:pPr>
      <w:r>
        <w:rPr>
          <w:rStyle w:val="CommentReference"/>
        </w:rPr>
        <w:annotationRef/>
      </w:r>
      <w:r>
        <w:rPr>
          <w:lang w:val="en-US"/>
        </w:rPr>
        <w:t>I’m afraid I don’t understand this: should I explain what the definition of an average is?</w:t>
      </w:r>
      <w:r w:rsidR="002C1AD7">
        <w:rPr>
          <w:lang w:val="en-US"/>
        </w:rPr>
        <w:t xml:space="preserve"> </w:t>
      </w:r>
    </w:p>
  </w:comment>
  <w:comment w:id="39" w:author="Isabelle Mansuy" w:date="2020-11-01T17:04:00Z" w:initials="M">
    <w:p w14:paraId="1E60C617" w14:textId="5F383B71" w:rsidR="00E24CEE" w:rsidRDefault="00E24CEE">
      <w:pPr>
        <w:pStyle w:val="CommentText"/>
      </w:pPr>
      <w:r>
        <w:rPr>
          <w:rStyle w:val="CommentReference"/>
        </w:rPr>
        <w:annotationRef/>
      </w:r>
      <w:r>
        <w:t>explain</w:t>
      </w:r>
    </w:p>
  </w:comment>
  <w:comment w:id="42" w:author="Isabelle Mansuy" w:date="2020-11-01T17:16:00Z" w:initials="M">
    <w:p w14:paraId="566BEE03" w14:textId="47F09DE6" w:rsidR="00ED56E2" w:rsidRDefault="00ED56E2">
      <w:pPr>
        <w:pStyle w:val="CommentText"/>
      </w:pPr>
      <w:r>
        <w:rPr>
          <w:rStyle w:val="CommentReference"/>
        </w:rPr>
        <w:annotationRef/>
      </w:r>
      <w:r>
        <w:t xml:space="preserve">Please add n here, we need to know how many animals were used. </w:t>
      </w:r>
    </w:p>
  </w:comment>
  <w:comment w:id="43" w:author="Irina Lazar" w:date="2020-11-09T11:46:00Z" w:initials="ILC">
    <w:p w14:paraId="129A305C" w14:textId="1E1AB5C4" w:rsidR="00B90BF9" w:rsidRPr="00B90BF9" w:rsidRDefault="00B90BF9">
      <w:pPr>
        <w:pStyle w:val="CommentText"/>
        <w:rPr>
          <w:lang w:val="en-US"/>
        </w:rPr>
      </w:pPr>
      <w:r>
        <w:rPr>
          <w:rStyle w:val="CommentReference"/>
        </w:rPr>
        <w:annotationRef/>
      </w:r>
      <w:r w:rsidRPr="00B90BF9">
        <w:rPr>
          <w:lang w:val="en-US"/>
        </w:rPr>
        <w:t>This is not about the number of animals, it’s the RNA</w:t>
      </w:r>
      <w:r>
        <w:rPr>
          <w:lang w:val="en-US"/>
        </w:rPr>
        <w:t>-seq data analysis counts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2E17B2" w15:done="0"/>
  <w15:commentEx w15:paraId="6DFE5D16" w15:done="0"/>
  <w15:commentEx w15:paraId="717B81EC" w15:paraIdParent="6DFE5D16" w15:done="0"/>
  <w15:commentEx w15:paraId="1E60C617" w15:done="0"/>
  <w15:commentEx w15:paraId="566BEE03" w15:done="0"/>
  <w15:commentEx w15:paraId="129A305C" w15:paraIdParent="566BEE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B260" w16cex:dateUtc="2020-11-09T11:19:00Z"/>
  <w16cex:commentExtensible w16cex:durableId="2353AB09" w16cex:dateUtc="2020-11-09T10:48:00Z"/>
  <w16cex:commentExtensible w16cex:durableId="2353AAA2" w16cex:dateUtc="2020-11-09T1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2E17B2" w16cid:durableId="2353B260"/>
  <w16cid:commentId w16cid:paraId="6DFE5D16" w16cid:durableId="2353AA5F"/>
  <w16cid:commentId w16cid:paraId="717B81EC" w16cid:durableId="2353AB09"/>
  <w16cid:commentId w16cid:paraId="1E60C617" w16cid:durableId="2353AA62"/>
  <w16cid:commentId w16cid:paraId="566BEE03" w16cid:durableId="2353AA63"/>
  <w16cid:commentId w16cid:paraId="129A305C" w16cid:durableId="2353AA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06B5C"/>
    <w:multiLevelType w:val="multilevel"/>
    <w:tmpl w:val="BEA666C2"/>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 w15:restartNumberingAfterBreak="0">
    <w:nsid w:val="21A85F99"/>
    <w:multiLevelType w:val="multilevel"/>
    <w:tmpl w:val="A79CA098"/>
    <w:lvl w:ilvl="0">
      <w:start w:val="1"/>
      <w:numFmt w:val="upperLetter"/>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4160E8"/>
    <w:multiLevelType w:val="multilevel"/>
    <w:tmpl w:val="F93032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BA46B9F"/>
    <w:multiLevelType w:val="hybridMultilevel"/>
    <w:tmpl w:val="97589AEC"/>
    <w:lvl w:ilvl="0" w:tplc="C2D04A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9B049C"/>
    <w:multiLevelType w:val="hybridMultilevel"/>
    <w:tmpl w:val="0E0C6682"/>
    <w:lvl w:ilvl="0" w:tplc="C2D04A92">
      <w:start w:val="1"/>
      <w:numFmt w:val="upperLetter"/>
      <w:lvlText w:val="(%1)"/>
      <w:lvlJc w:val="left"/>
      <w:pPr>
        <w:ind w:left="720" w:hanging="360"/>
      </w:pPr>
      <w:rPr>
        <w:rFonts w:hint="default"/>
      </w:rPr>
    </w:lvl>
    <w:lvl w:ilvl="1" w:tplc="C2D04A92">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285845"/>
    <w:multiLevelType w:val="multilevel"/>
    <w:tmpl w:val="E5B04B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1BD3FC4"/>
    <w:multiLevelType w:val="hybridMultilevel"/>
    <w:tmpl w:val="0EA04C08"/>
    <w:lvl w:ilvl="0" w:tplc="39FE2BD0">
      <w:start w:val="1"/>
      <w:numFmt w:val="upperLetter"/>
      <w:lvlText w:val="(%1)"/>
      <w:lvlJc w:val="left"/>
      <w:pPr>
        <w:tabs>
          <w:tab w:val="num" w:pos="720"/>
        </w:tabs>
        <w:ind w:left="720" w:hanging="360"/>
      </w:pPr>
    </w:lvl>
    <w:lvl w:ilvl="1" w:tplc="2C9E1F08" w:tentative="1">
      <w:start w:val="1"/>
      <w:numFmt w:val="upperLetter"/>
      <w:lvlText w:val="(%2)"/>
      <w:lvlJc w:val="left"/>
      <w:pPr>
        <w:tabs>
          <w:tab w:val="num" w:pos="1440"/>
        </w:tabs>
        <w:ind w:left="1440" w:hanging="360"/>
      </w:pPr>
    </w:lvl>
    <w:lvl w:ilvl="2" w:tplc="BDF4E5E4" w:tentative="1">
      <w:start w:val="1"/>
      <w:numFmt w:val="upperLetter"/>
      <w:lvlText w:val="(%3)"/>
      <w:lvlJc w:val="left"/>
      <w:pPr>
        <w:tabs>
          <w:tab w:val="num" w:pos="2160"/>
        </w:tabs>
        <w:ind w:left="2160" w:hanging="360"/>
      </w:pPr>
    </w:lvl>
    <w:lvl w:ilvl="3" w:tplc="0C323768" w:tentative="1">
      <w:start w:val="1"/>
      <w:numFmt w:val="upperLetter"/>
      <w:lvlText w:val="(%4)"/>
      <w:lvlJc w:val="left"/>
      <w:pPr>
        <w:tabs>
          <w:tab w:val="num" w:pos="2880"/>
        </w:tabs>
        <w:ind w:left="2880" w:hanging="360"/>
      </w:pPr>
    </w:lvl>
    <w:lvl w:ilvl="4" w:tplc="0C6259B4" w:tentative="1">
      <w:start w:val="1"/>
      <w:numFmt w:val="upperLetter"/>
      <w:lvlText w:val="(%5)"/>
      <w:lvlJc w:val="left"/>
      <w:pPr>
        <w:tabs>
          <w:tab w:val="num" w:pos="3600"/>
        </w:tabs>
        <w:ind w:left="3600" w:hanging="360"/>
      </w:pPr>
    </w:lvl>
    <w:lvl w:ilvl="5" w:tplc="BD88A5EE" w:tentative="1">
      <w:start w:val="1"/>
      <w:numFmt w:val="upperLetter"/>
      <w:lvlText w:val="(%6)"/>
      <w:lvlJc w:val="left"/>
      <w:pPr>
        <w:tabs>
          <w:tab w:val="num" w:pos="4320"/>
        </w:tabs>
        <w:ind w:left="4320" w:hanging="360"/>
      </w:pPr>
    </w:lvl>
    <w:lvl w:ilvl="6" w:tplc="0860A7FE" w:tentative="1">
      <w:start w:val="1"/>
      <w:numFmt w:val="upperLetter"/>
      <w:lvlText w:val="(%7)"/>
      <w:lvlJc w:val="left"/>
      <w:pPr>
        <w:tabs>
          <w:tab w:val="num" w:pos="5040"/>
        </w:tabs>
        <w:ind w:left="5040" w:hanging="360"/>
      </w:pPr>
    </w:lvl>
    <w:lvl w:ilvl="7" w:tplc="2CFC146E" w:tentative="1">
      <w:start w:val="1"/>
      <w:numFmt w:val="upperLetter"/>
      <w:lvlText w:val="(%8)"/>
      <w:lvlJc w:val="left"/>
      <w:pPr>
        <w:tabs>
          <w:tab w:val="num" w:pos="5760"/>
        </w:tabs>
        <w:ind w:left="5760" w:hanging="360"/>
      </w:pPr>
    </w:lvl>
    <w:lvl w:ilvl="8" w:tplc="3F064FD4" w:tentative="1">
      <w:start w:val="1"/>
      <w:numFmt w:val="upperLetter"/>
      <w:lvlText w:val="(%9)"/>
      <w:lvlJc w:val="left"/>
      <w:pPr>
        <w:tabs>
          <w:tab w:val="num" w:pos="6480"/>
        </w:tabs>
        <w:ind w:left="6480" w:hanging="360"/>
      </w:pPr>
    </w:lvl>
  </w:abstractNum>
  <w:abstractNum w:abstractNumId="7" w15:restartNumberingAfterBreak="0">
    <w:nsid w:val="7E177D07"/>
    <w:multiLevelType w:val="hybridMultilevel"/>
    <w:tmpl w:val="760631DE"/>
    <w:lvl w:ilvl="0" w:tplc="C2D04A9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FA07EF3"/>
    <w:multiLevelType w:val="multilevel"/>
    <w:tmpl w:val="230AC2CE"/>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8"/>
  </w:num>
  <w:num w:numId="3">
    <w:abstractNumId w:val="5"/>
  </w:num>
  <w:num w:numId="4">
    <w:abstractNumId w:val="2"/>
  </w:num>
  <w:num w:numId="5">
    <w:abstractNumId w:val="4"/>
  </w:num>
  <w:num w:numId="6">
    <w:abstractNumId w:val="7"/>
  </w:num>
  <w:num w:numId="7">
    <w:abstractNumId w:val="3"/>
  </w:num>
  <w:num w:numId="8">
    <w:abstractNumId w:val="6"/>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rina Lazar">
    <w15:presenceInfo w15:providerId="None" w15:userId="Irina Laz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02"/>
    <w:rsid w:val="00144230"/>
    <w:rsid w:val="00151C81"/>
    <w:rsid w:val="001D4DFD"/>
    <w:rsid w:val="00250CAF"/>
    <w:rsid w:val="002B691A"/>
    <w:rsid w:val="002C1AD7"/>
    <w:rsid w:val="00367DC0"/>
    <w:rsid w:val="00555E9B"/>
    <w:rsid w:val="00637378"/>
    <w:rsid w:val="006A578C"/>
    <w:rsid w:val="00792032"/>
    <w:rsid w:val="00977FB6"/>
    <w:rsid w:val="00AC6CD6"/>
    <w:rsid w:val="00B90BF9"/>
    <w:rsid w:val="00C21502"/>
    <w:rsid w:val="00C2190D"/>
    <w:rsid w:val="00C31A9A"/>
    <w:rsid w:val="00C84D79"/>
    <w:rsid w:val="00CB409E"/>
    <w:rsid w:val="00E22915"/>
    <w:rsid w:val="00E24CEE"/>
    <w:rsid w:val="00E560DA"/>
    <w:rsid w:val="00E91B01"/>
    <w:rsid w:val="00ED56E2"/>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E599B9"/>
  <w15:docId w15:val="{D25A9E4F-05EE-0946-A707-80C56661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uz-Cyrl-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B6"/>
  </w:style>
  <w:style w:type="paragraph" w:styleId="Heading3">
    <w:name w:val="heading 3"/>
    <w:basedOn w:val="Normal"/>
    <w:next w:val="Normal"/>
    <w:link w:val="Heading3Char"/>
    <w:autoRedefine/>
    <w:uiPriority w:val="9"/>
    <w:unhideWhenUsed/>
    <w:qFormat/>
    <w:rsid w:val="001D4DFD"/>
    <w:pPr>
      <w:keepNext/>
      <w:keepLines/>
      <w:numPr>
        <w:numId w:val="2"/>
      </w:numPr>
      <w:spacing w:before="120" w:after="120"/>
      <w:ind w:left="1440" w:hanging="360"/>
      <w:outlineLvl w:val="2"/>
    </w:pPr>
    <w:rPr>
      <w:rFonts w:ascii="Arial" w:eastAsiaTheme="majorEastAsia" w:hAnsi="Arial" w:cstheme="majorBidi"/>
      <w:color w:val="1F3763" w:themeColor="accent1" w:themeShade="7F"/>
      <w:lang w:val="en-US"/>
    </w:rPr>
  </w:style>
  <w:style w:type="paragraph" w:styleId="Heading4">
    <w:name w:val="heading 4"/>
    <w:basedOn w:val="Normal"/>
    <w:next w:val="Normal"/>
    <w:link w:val="Heading4Char"/>
    <w:uiPriority w:val="9"/>
    <w:unhideWhenUsed/>
    <w:qFormat/>
    <w:rsid w:val="002B691A"/>
    <w:pPr>
      <w:keepNext/>
      <w:keepLines/>
      <w:numPr>
        <w:ilvl w:val="3"/>
        <w:numId w:val="4"/>
      </w:numPr>
      <w:spacing w:before="120" w:after="120"/>
      <w:outlineLvl w:val="3"/>
    </w:pPr>
    <w:rPr>
      <w:rFonts w:ascii="Arial" w:eastAsiaTheme="majorEastAsia" w:hAnsi="Arial" w:cstheme="majorBid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DFD"/>
    <w:rPr>
      <w:rFonts w:ascii="Arial" w:eastAsiaTheme="majorEastAsia" w:hAnsi="Arial" w:cstheme="majorBidi"/>
      <w:color w:val="1F3763" w:themeColor="accent1" w:themeShade="7F"/>
      <w:lang w:val="en-US"/>
    </w:rPr>
  </w:style>
  <w:style w:type="character" w:customStyle="1" w:styleId="Heading4Char">
    <w:name w:val="Heading 4 Char"/>
    <w:basedOn w:val="DefaultParagraphFont"/>
    <w:link w:val="Heading4"/>
    <w:uiPriority w:val="9"/>
    <w:rsid w:val="002B691A"/>
    <w:rPr>
      <w:rFonts w:ascii="Arial" w:eastAsiaTheme="majorEastAsia" w:hAnsi="Arial" w:cstheme="majorBidi"/>
      <w:iCs/>
      <w:color w:val="2F5496" w:themeColor="accent1" w:themeShade="BF"/>
    </w:rPr>
  </w:style>
  <w:style w:type="paragraph" w:styleId="ListParagraph">
    <w:name w:val="List Paragraph"/>
    <w:basedOn w:val="Normal"/>
    <w:uiPriority w:val="34"/>
    <w:qFormat/>
    <w:rsid w:val="00977FB6"/>
    <w:pPr>
      <w:ind w:left="720"/>
      <w:contextualSpacing/>
    </w:pPr>
  </w:style>
  <w:style w:type="character" w:styleId="CommentReference">
    <w:name w:val="annotation reference"/>
    <w:basedOn w:val="DefaultParagraphFont"/>
    <w:uiPriority w:val="99"/>
    <w:semiHidden/>
    <w:unhideWhenUsed/>
    <w:rsid w:val="006A578C"/>
    <w:rPr>
      <w:sz w:val="18"/>
      <w:szCs w:val="18"/>
    </w:rPr>
  </w:style>
  <w:style w:type="paragraph" w:styleId="CommentText">
    <w:name w:val="annotation text"/>
    <w:basedOn w:val="Normal"/>
    <w:link w:val="CommentTextChar"/>
    <w:uiPriority w:val="99"/>
    <w:semiHidden/>
    <w:unhideWhenUsed/>
    <w:rsid w:val="006A578C"/>
  </w:style>
  <w:style w:type="character" w:customStyle="1" w:styleId="CommentTextChar">
    <w:name w:val="Comment Text Char"/>
    <w:basedOn w:val="DefaultParagraphFont"/>
    <w:link w:val="CommentText"/>
    <w:uiPriority w:val="99"/>
    <w:semiHidden/>
    <w:rsid w:val="006A578C"/>
  </w:style>
  <w:style w:type="paragraph" w:styleId="CommentSubject">
    <w:name w:val="annotation subject"/>
    <w:basedOn w:val="CommentText"/>
    <w:next w:val="CommentText"/>
    <w:link w:val="CommentSubjectChar"/>
    <w:uiPriority w:val="99"/>
    <w:semiHidden/>
    <w:unhideWhenUsed/>
    <w:rsid w:val="006A578C"/>
    <w:rPr>
      <w:b/>
      <w:bCs/>
      <w:sz w:val="20"/>
      <w:szCs w:val="20"/>
    </w:rPr>
  </w:style>
  <w:style w:type="character" w:customStyle="1" w:styleId="CommentSubjectChar">
    <w:name w:val="Comment Subject Char"/>
    <w:basedOn w:val="CommentTextChar"/>
    <w:link w:val="CommentSubject"/>
    <w:uiPriority w:val="99"/>
    <w:semiHidden/>
    <w:rsid w:val="006A578C"/>
    <w:rPr>
      <w:b/>
      <w:bCs/>
      <w:sz w:val="20"/>
      <w:szCs w:val="20"/>
    </w:rPr>
  </w:style>
  <w:style w:type="paragraph" w:styleId="BalloonText">
    <w:name w:val="Balloon Text"/>
    <w:basedOn w:val="Normal"/>
    <w:link w:val="BalloonTextChar"/>
    <w:uiPriority w:val="99"/>
    <w:semiHidden/>
    <w:unhideWhenUsed/>
    <w:rsid w:val="006A57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7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680706">
      <w:bodyDiv w:val="1"/>
      <w:marLeft w:val="0"/>
      <w:marRight w:val="0"/>
      <w:marTop w:val="0"/>
      <w:marBottom w:val="0"/>
      <w:divBdr>
        <w:top w:val="none" w:sz="0" w:space="0" w:color="auto"/>
        <w:left w:val="none" w:sz="0" w:space="0" w:color="auto"/>
        <w:bottom w:val="none" w:sz="0" w:space="0" w:color="auto"/>
        <w:right w:val="none" w:sz="0" w:space="0" w:color="auto"/>
      </w:divBdr>
      <w:divsChild>
        <w:div w:id="1988313813">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Lazar</dc:creator>
  <cp:keywords/>
  <dc:description/>
  <cp:lastModifiedBy>Irina Lazar</cp:lastModifiedBy>
  <cp:revision>2</cp:revision>
  <dcterms:created xsi:type="dcterms:W3CDTF">2020-11-09T11:24:00Z</dcterms:created>
  <dcterms:modified xsi:type="dcterms:W3CDTF">2020-11-09T11:24:00Z</dcterms:modified>
</cp:coreProperties>
</file>