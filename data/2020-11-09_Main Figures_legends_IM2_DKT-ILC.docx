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2248E" w14:textId="6C5FD86E" w:rsidR="00CD2FE7" w:rsidRDefault="00CD2FE7" w:rsidP="00CD2FE7">
      <w:pPr>
        <w:spacing w:line="360" w:lineRule="auto"/>
        <w:jc w:val="both"/>
        <w:rPr>
          <w:rFonts w:ascii="Arial" w:hAnsi="Arial" w:cs="Arial"/>
          <w:b/>
          <w:sz w:val="20"/>
          <w:szCs w:val="20"/>
        </w:rPr>
      </w:pPr>
    </w:p>
    <w:p w14:paraId="1E83E4BD" w14:textId="69F0FA13" w:rsidR="00CD2FE7" w:rsidRPr="00CD2FE7" w:rsidRDefault="00CD2FE7" w:rsidP="00CD055E">
      <w:pPr>
        <w:spacing w:after="120" w:line="276" w:lineRule="auto"/>
        <w:jc w:val="both"/>
        <w:rPr>
          <w:rFonts w:ascii="Arial" w:hAnsi="Arial" w:cs="Arial"/>
          <w:sz w:val="20"/>
          <w:szCs w:val="20"/>
        </w:rPr>
      </w:pPr>
      <w:r w:rsidRPr="00CD2FE7">
        <w:rPr>
          <w:rFonts w:ascii="Arial" w:hAnsi="Arial" w:cs="Arial"/>
          <w:b/>
          <w:sz w:val="20"/>
          <w:szCs w:val="20"/>
        </w:rPr>
        <w:t xml:space="preserve">Figure 1. </w:t>
      </w:r>
      <w:r w:rsidR="00CD055E">
        <w:rPr>
          <w:rFonts w:ascii="Arial" w:hAnsi="Arial" w:cs="Arial"/>
          <w:b/>
          <w:sz w:val="20"/>
          <w:szCs w:val="20"/>
        </w:rPr>
        <w:t>Regions of differential c</w:t>
      </w:r>
      <w:r w:rsidRPr="00CD2FE7">
        <w:rPr>
          <w:rFonts w:ascii="Arial" w:hAnsi="Arial" w:cs="Arial"/>
          <w:b/>
          <w:sz w:val="20"/>
          <w:szCs w:val="20"/>
        </w:rPr>
        <w:t xml:space="preserve">hromatin accessibility </w:t>
      </w:r>
      <w:ins w:id="0" w:author="Isabelle Mansuy" w:date="2020-11-14T18:29:00Z">
        <w:r w:rsidR="00BB51AA">
          <w:rPr>
            <w:rFonts w:ascii="Arial" w:hAnsi="Arial" w:cs="Arial"/>
            <w:b/>
            <w:sz w:val="20"/>
            <w:szCs w:val="20"/>
          </w:rPr>
          <w:t xml:space="preserve">in </w:t>
        </w:r>
        <w:r w:rsidR="00BB51AA" w:rsidRPr="00CD2FE7">
          <w:rPr>
            <w:rFonts w:ascii="Arial" w:hAnsi="Arial" w:cs="Arial"/>
            <w:b/>
            <w:sz w:val="20"/>
            <w:szCs w:val="20"/>
          </w:rPr>
          <w:t xml:space="preserve">spermatogonial cells </w:t>
        </w:r>
      </w:ins>
      <w:del w:id="1" w:author="Isabelle Mansuy" w:date="2020-11-14T18:28:00Z">
        <w:r w:rsidR="008337AF" w:rsidDel="00BB51AA">
          <w:rPr>
            <w:rFonts w:ascii="Arial" w:hAnsi="Arial" w:cs="Arial"/>
            <w:b/>
            <w:sz w:val="20"/>
            <w:szCs w:val="20"/>
          </w:rPr>
          <w:delText xml:space="preserve">in </w:delText>
        </w:r>
      </w:del>
      <w:ins w:id="2" w:author="Isabelle Mansuy" w:date="2020-11-14T18:28:00Z">
        <w:r w:rsidR="00BB51AA">
          <w:rPr>
            <w:rFonts w:ascii="Arial" w:hAnsi="Arial" w:cs="Arial"/>
            <w:b/>
            <w:sz w:val="20"/>
            <w:szCs w:val="20"/>
          </w:rPr>
          <w:t xml:space="preserve">between </w:t>
        </w:r>
      </w:ins>
      <w:del w:id="3" w:author="Isabelle Mansuy" w:date="2020-11-14T18:28:00Z">
        <w:r w:rsidR="00254432" w:rsidDel="00BB51AA">
          <w:rPr>
            <w:rFonts w:ascii="Arial" w:hAnsi="Arial" w:cs="Arial"/>
            <w:b/>
            <w:sz w:val="20"/>
            <w:szCs w:val="20"/>
          </w:rPr>
          <w:delText xml:space="preserve">early </w:delText>
        </w:r>
      </w:del>
      <w:r w:rsidR="004D77DE">
        <w:rPr>
          <w:rFonts w:ascii="Arial" w:hAnsi="Arial" w:cs="Arial"/>
          <w:b/>
          <w:sz w:val="20"/>
          <w:szCs w:val="20"/>
        </w:rPr>
        <w:t>postnatal</w:t>
      </w:r>
      <w:r w:rsidRPr="00CD2FE7">
        <w:rPr>
          <w:rFonts w:ascii="Arial" w:hAnsi="Arial" w:cs="Arial"/>
          <w:b/>
          <w:sz w:val="20"/>
          <w:szCs w:val="20"/>
        </w:rPr>
        <w:t xml:space="preserve"> </w:t>
      </w:r>
      <w:r w:rsidR="004D77DE">
        <w:rPr>
          <w:rFonts w:ascii="Arial" w:hAnsi="Arial" w:cs="Arial"/>
          <w:b/>
          <w:sz w:val="20"/>
          <w:szCs w:val="20"/>
        </w:rPr>
        <w:t>and</w:t>
      </w:r>
      <w:r w:rsidR="004D77DE" w:rsidRPr="00CD2FE7">
        <w:rPr>
          <w:rFonts w:ascii="Arial" w:hAnsi="Arial" w:cs="Arial"/>
          <w:b/>
          <w:sz w:val="20"/>
          <w:szCs w:val="20"/>
        </w:rPr>
        <w:t xml:space="preserve"> </w:t>
      </w:r>
      <w:r w:rsidRPr="00CD2FE7">
        <w:rPr>
          <w:rFonts w:ascii="Arial" w:hAnsi="Arial" w:cs="Arial"/>
          <w:b/>
          <w:sz w:val="20"/>
          <w:szCs w:val="20"/>
        </w:rPr>
        <w:t xml:space="preserve">adult </w:t>
      </w:r>
      <w:ins w:id="4" w:author="Isabelle Mansuy" w:date="2020-11-14T18:29:00Z">
        <w:r w:rsidR="00BB51AA">
          <w:rPr>
            <w:rFonts w:ascii="Arial" w:hAnsi="Arial" w:cs="Arial"/>
            <w:b/>
            <w:sz w:val="20"/>
            <w:szCs w:val="20"/>
          </w:rPr>
          <w:t xml:space="preserve">stages </w:t>
        </w:r>
      </w:ins>
      <w:del w:id="5" w:author="Isabelle Mansuy" w:date="2020-11-14T18:29:00Z">
        <w:r w:rsidR="004D77DE" w:rsidRPr="00CD2FE7" w:rsidDel="00BB51AA">
          <w:rPr>
            <w:rFonts w:ascii="Arial" w:hAnsi="Arial" w:cs="Arial"/>
            <w:b/>
            <w:sz w:val="20"/>
            <w:szCs w:val="20"/>
          </w:rPr>
          <w:delText xml:space="preserve">spermatogonial cells </w:delText>
        </w:r>
      </w:del>
      <w:r w:rsidR="00CD055E">
        <w:rPr>
          <w:rFonts w:ascii="Arial" w:hAnsi="Arial" w:cs="Arial"/>
          <w:b/>
          <w:sz w:val="20"/>
          <w:szCs w:val="20"/>
        </w:rPr>
        <w:t xml:space="preserve">associate with distinct </w:t>
      </w:r>
      <w:del w:id="6" w:author="Isabelle Mansuy" w:date="2020-11-14T18:30:00Z">
        <w:r w:rsidR="00CD055E" w:rsidDel="00BB51AA">
          <w:rPr>
            <w:rFonts w:ascii="Arial" w:hAnsi="Arial" w:cs="Arial"/>
            <w:b/>
            <w:sz w:val="20"/>
            <w:szCs w:val="20"/>
          </w:rPr>
          <w:delText>gene programs</w:delText>
        </w:r>
      </w:del>
      <w:ins w:id="7" w:author="Isabelle Mansuy" w:date="2020-11-14T18:30:00Z">
        <w:r w:rsidR="00BB51AA">
          <w:rPr>
            <w:rFonts w:ascii="Arial" w:hAnsi="Arial" w:cs="Arial"/>
            <w:b/>
            <w:sz w:val="20"/>
            <w:szCs w:val="20"/>
          </w:rPr>
          <w:t>biological processes</w:t>
        </w:r>
      </w:ins>
      <w:r w:rsidR="00CD055E">
        <w:rPr>
          <w:rFonts w:ascii="Arial" w:hAnsi="Arial" w:cs="Arial"/>
          <w:b/>
          <w:sz w:val="20"/>
          <w:szCs w:val="20"/>
        </w:rPr>
        <w:t xml:space="preserve"> </w:t>
      </w:r>
    </w:p>
    <w:p w14:paraId="44EAF1D0" w14:textId="34F5DDCC" w:rsidR="00CD2FE7" w:rsidRPr="00CD2FE7" w:rsidRDefault="00CD2FE7" w:rsidP="00CD2FE7">
      <w:pPr>
        <w:numPr>
          <w:ilvl w:val="0"/>
          <w:numId w:val="5"/>
        </w:numPr>
        <w:spacing w:after="120" w:line="276" w:lineRule="auto"/>
        <w:jc w:val="both"/>
        <w:rPr>
          <w:rFonts w:ascii="Arial" w:hAnsi="Arial" w:cs="Arial"/>
          <w:sz w:val="20"/>
          <w:szCs w:val="20"/>
        </w:rPr>
      </w:pPr>
      <w:r w:rsidRPr="00CD2FE7">
        <w:rPr>
          <w:rFonts w:ascii="Arial" w:hAnsi="Arial" w:cs="Arial"/>
          <w:sz w:val="20"/>
          <w:szCs w:val="20"/>
        </w:rPr>
        <w:t xml:space="preserve">Volcano plot of differentially accessible regions (adjusted </w:t>
      </w:r>
      <w:r w:rsidRPr="00CD2FE7">
        <w:rPr>
          <w:rFonts w:ascii="Arial" w:hAnsi="Arial" w:cs="Arial"/>
          <w:i/>
          <w:sz w:val="20"/>
          <w:szCs w:val="20"/>
        </w:rPr>
        <w:t xml:space="preserve">P </w:t>
      </w:r>
      <w:r w:rsidRPr="00CD2FE7">
        <w:rPr>
          <w:rFonts w:ascii="Arial" w:hAnsi="Arial" w:cs="Arial"/>
          <w:sz w:val="20"/>
          <w:szCs w:val="20"/>
        </w:rPr>
        <w:t>≤ 0.05 and absolute Log</w:t>
      </w:r>
      <w:r w:rsidRPr="00CD2FE7">
        <w:rPr>
          <w:rFonts w:ascii="Arial" w:hAnsi="Arial" w:cs="Arial"/>
          <w:sz w:val="20"/>
          <w:szCs w:val="20"/>
          <w:vertAlign w:val="subscript"/>
        </w:rPr>
        <w:t>2</w:t>
      </w:r>
      <w:r w:rsidRPr="00CD2FE7">
        <w:rPr>
          <w:rFonts w:ascii="Arial" w:hAnsi="Arial" w:cs="Arial"/>
          <w:sz w:val="20"/>
          <w:szCs w:val="20"/>
        </w:rPr>
        <w:t xml:space="preserve"> FC ≥ 1) between PND15 </w:t>
      </w:r>
      <w:ins w:id="8" w:author="Isabelle Mansuy" w:date="2020-11-14T11:23:00Z">
        <w:r w:rsidR="00B117DF">
          <w:rPr>
            <w:rFonts w:ascii="Arial" w:hAnsi="Arial" w:cs="Arial"/>
            <w:sz w:val="20"/>
            <w:szCs w:val="20"/>
          </w:rPr>
          <w:t xml:space="preserve">(n = 6) </w:t>
        </w:r>
      </w:ins>
      <w:r w:rsidR="006741A5" w:rsidRPr="00CD2FE7">
        <w:rPr>
          <w:rFonts w:ascii="Arial" w:hAnsi="Arial" w:cs="Arial"/>
          <w:sz w:val="20"/>
          <w:szCs w:val="20"/>
        </w:rPr>
        <w:t xml:space="preserve">and adult </w:t>
      </w:r>
      <w:ins w:id="9" w:author="Isabelle Mansuy" w:date="2020-11-14T11:23:00Z">
        <w:r w:rsidR="00B117DF">
          <w:rPr>
            <w:rFonts w:ascii="Arial" w:hAnsi="Arial" w:cs="Arial"/>
            <w:sz w:val="20"/>
            <w:szCs w:val="20"/>
          </w:rPr>
          <w:t xml:space="preserve">(n = 5) </w:t>
        </w:r>
      </w:ins>
      <w:r w:rsidRPr="00CD2FE7">
        <w:rPr>
          <w:rFonts w:ascii="Arial" w:hAnsi="Arial" w:cs="Arial"/>
          <w:sz w:val="20"/>
          <w:szCs w:val="20"/>
        </w:rPr>
        <w:t>spermatogonial cells</w:t>
      </w:r>
      <w:r w:rsidR="006741A5" w:rsidRPr="006741A5">
        <w:rPr>
          <w:rFonts w:ascii="Arial" w:hAnsi="Arial" w:cs="Arial"/>
          <w:sz w:val="20"/>
          <w:szCs w:val="20"/>
        </w:rPr>
        <w:t xml:space="preserve"> </w:t>
      </w:r>
      <w:r w:rsidR="0022766E">
        <w:rPr>
          <w:rFonts w:ascii="Arial" w:hAnsi="Arial" w:cs="Arial"/>
          <w:sz w:val="20"/>
          <w:szCs w:val="20"/>
        </w:rPr>
        <w:t xml:space="preserve">identified </w:t>
      </w:r>
      <w:r w:rsidR="006741A5">
        <w:rPr>
          <w:rFonts w:ascii="Arial" w:hAnsi="Arial" w:cs="Arial"/>
          <w:sz w:val="20"/>
          <w:szCs w:val="20"/>
        </w:rPr>
        <w:t xml:space="preserve">by </w:t>
      </w:r>
      <w:r w:rsidR="006741A5" w:rsidRPr="00CD2FE7">
        <w:rPr>
          <w:rFonts w:ascii="Arial" w:hAnsi="Arial" w:cs="Arial"/>
          <w:sz w:val="20"/>
          <w:szCs w:val="20"/>
        </w:rPr>
        <w:t>ATAC-seq</w:t>
      </w:r>
      <w:ins w:id="10" w:author="Isabelle Mansuy" w:date="2020-11-14T11:23:00Z">
        <w:r w:rsidR="00B117DF">
          <w:rPr>
            <w:rFonts w:ascii="Arial" w:hAnsi="Arial" w:cs="Arial"/>
            <w:sz w:val="20"/>
            <w:szCs w:val="20"/>
          </w:rPr>
          <w:t xml:space="preserve">. </w:t>
        </w:r>
      </w:ins>
      <w:del w:id="11" w:author="Isabelle Mansuy" w:date="2020-11-14T11:24:00Z">
        <w:r w:rsidR="008F4DD5" w:rsidDel="00B117DF">
          <w:rPr>
            <w:rFonts w:ascii="Arial" w:hAnsi="Arial" w:cs="Arial"/>
            <w:sz w:val="20"/>
            <w:szCs w:val="20"/>
          </w:rPr>
          <w:delText xml:space="preserve"> </w:delText>
        </w:r>
      </w:del>
      <w:del w:id="12" w:author="Isabelle Mansuy" w:date="2020-11-14T11:23:00Z">
        <w:r w:rsidR="008F4DD5" w:rsidDel="00B117DF">
          <w:rPr>
            <w:rFonts w:ascii="Arial" w:hAnsi="Arial" w:cs="Arial"/>
            <w:sz w:val="20"/>
            <w:szCs w:val="20"/>
          </w:rPr>
          <w:delText>(n = 6</w:delText>
        </w:r>
      </w:del>
      <w:del w:id="13" w:author="Isabelle Mansuy" w:date="2020-11-14T11:24:00Z">
        <w:r w:rsidR="008F4DD5" w:rsidDel="00B117DF">
          <w:rPr>
            <w:rFonts w:ascii="Arial" w:hAnsi="Arial" w:cs="Arial"/>
            <w:sz w:val="20"/>
            <w:szCs w:val="20"/>
          </w:rPr>
          <w:delText xml:space="preserve"> </w:delText>
        </w:r>
      </w:del>
      <w:del w:id="14" w:author="Isabelle Mansuy" w:date="2020-11-14T11:23:00Z">
        <w:r w:rsidR="008F4DD5" w:rsidDel="00B117DF">
          <w:rPr>
            <w:rFonts w:ascii="Arial" w:hAnsi="Arial" w:cs="Arial"/>
            <w:sz w:val="20"/>
            <w:szCs w:val="20"/>
          </w:rPr>
          <w:delText>for PND15 and 5 for adult stage)</w:delText>
        </w:r>
        <w:r w:rsidRPr="00CD2FE7" w:rsidDel="00B117DF">
          <w:rPr>
            <w:rFonts w:ascii="Arial" w:hAnsi="Arial" w:cs="Arial"/>
            <w:sz w:val="20"/>
            <w:szCs w:val="20"/>
          </w:rPr>
          <w:delText>;</w:delText>
        </w:r>
      </w:del>
    </w:p>
    <w:p w14:paraId="044B9986" w14:textId="497049C5" w:rsidR="00CD2FE7" w:rsidRPr="00CD2FE7" w:rsidRDefault="00CD2FE7" w:rsidP="00CD2FE7">
      <w:pPr>
        <w:numPr>
          <w:ilvl w:val="0"/>
          <w:numId w:val="5"/>
        </w:numPr>
        <w:spacing w:after="120" w:line="276" w:lineRule="auto"/>
        <w:jc w:val="both"/>
        <w:rPr>
          <w:rFonts w:ascii="Arial" w:hAnsi="Arial" w:cs="Arial"/>
          <w:sz w:val="20"/>
          <w:szCs w:val="20"/>
        </w:rPr>
      </w:pPr>
      <w:r w:rsidRPr="00CD2FE7">
        <w:rPr>
          <w:rFonts w:ascii="Arial" w:hAnsi="Arial" w:cs="Arial"/>
          <w:sz w:val="20"/>
          <w:szCs w:val="20"/>
        </w:rPr>
        <w:t xml:space="preserve">Bar plot illustrating the genomic distribution of differentially accessible </w:t>
      </w:r>
      <w:r w:rsidR="006741A5">
        <w:rPr>
          <w:rFonts w:ascii="Arial" w:hAnsi="Arial" w:cs="Arial"/>
          <w:sz w:val="20"/>
          <w:szCs w:val="20"/>
        </w:rPr>
        <w:t xml:space="preserve">chromatin </w:t>
      </w:r>
      <w:r w:rsidRPr="00CD2FE7">
        <w:rPr>
          <w:rFonts w:ascii="Arial" w:hAnsi="Arial" w:cs="Arial"/>
          <w:sz w:val="20"/>
          <w:szCs w:val="20"/>
        </w:rPr>
        <w:t xml:space="preserve">regions </w:t>
      </w:r>
      <w:r w:rsidR="006741A5">
        <w:rPr>
          <w:rFonts w:ascii="Arial" w:hAnsi="Arial" w:cs="Arial"/>
          <w:sz w:val="20"/>
          <w:szCs w:val="20"/>
        </w:rPr>
        <w:t>in</w:t>
      </w:r>
      <w:r w:rsidR="006741A5" w:rsidRPr="00CD2FE7">
        <w:rPr>
          <w:rFonts w:ascii="Arial" w:hAnsi="Arial" w:cs="Arial"/>
          <w:sz w:val="20"/>
          <w:szCs w:val="20"/>
        </w:rPr>
        <w:t xml:space="preserve"> </w:t>
      </w:r>
      <w:r w:rsidRPr="00CD2FE7">
        <w:rPr>
          <w:rFonts w:ascii="Arial" w:hAnsi="Arial" w:cs="Arial"/>
          <w:sz w:val="20"/>
          <w:szCs w:val="20"/>
        </w:rPr>
        <w:t xml:space="preserve">PND15 </w:t>
      </w:r>
      <w:r w:rsidR="006741A5" w:rsidRPr="00CD2FE7">
        <w:rPr>
          <w:rFonts w:ascii="Arial" w:hAnsi="Arial" w:cs="Arial"/>
          <w:sz w:val="20"/>
          <w:szCs w:val="20"/>
        </w:rPr>
        <w:t xml:space="preserve">and </w:t>
      </w:r>
      <w:r w:rsidR="006741A5">
        <w:rPr>
          <w:rFonts w:ascii="Arial" w:hAnsi="Arial" w:cs="Arial"/>
          <w:sz w:val="20"/>
          <w:szCs w:val="20"/>
        </w:rPr>
        <w:t xml:space="preserve">adult </w:t>
      </w:r>
      <w:r w:rsidRPr="00CD2FE7">
        <w:rPr>
          <w:rFonts w:ascii="Arial" w:hAnsi="Arial" w:cs="Arial"/>
          <w:sz w:val="20"/>
          <w:szCs w:val="20"/>
        </w:rPr>
        <w:t xml:space="preserve">spermatogonial cells. Genomic regions </w:t>
      </w:r>
      <w:r w:rsidR="006741A5">
        <w:rPr>
          <w:rFonts w:ascii="Arial" w:hAnsi="Arial" w:cs="Arial"/>
          <w:sz w:val="20"/>
          <w:szCs w:val="20"/>
        </w:rPr>
        <w:t>a</w:t>
      </w:r>
      <w:r w:rsidR="006741A5" w:rsidRPr="00CD2FE7">
        <w:rPr>
          <w:rFonts w:ascii="Arial" w:hAnsi="Arial" w:cs="Arial"/>
          <w:sz w:val="20"/>
          <w:szCs w:val="20"/>
        </w:rPr>
        <w:t xml:space="preserve">re </w:t>
      </w:r>
      <w:r w:rsidRPr="00CD2FE7">
        <w:rPr>
          <w:rFonts w:ascii="Arial" w:hAnsi="Arial" w:cs="Arial"/>
          <w:sz w:val="20"/>
          <w:szCs w:val="20"/>
        </w:rPr>
        <w:t xml:space="preserve">categorized in </w:t>
      </w:r>
      <w:r w:rsidR="000A1D1B" w:rsidRPr="00CD2FE7">
        <w:rPr>
          <w:rFonts w:ascii="Arial" w:hAnsi="Arial" w:cs="Arial"/>
          <w:sz w:val="20"/>
          <w:szCs w:val="20"/>
        </w:rPr>
        <w:t xml:space="preserve">exonic, </w:t>
      </w:r>
      <w:r w:rsidRPr="00CD2FE7">
        <w:rPr>
          <w:rFonts w:ascii="Arial" w:hAnsi="Arial" w:cs="Arial"/>
          <w:sz w:val="20"/>
          <w:szCs w:val="20"/>
        </w:rPr>
        <w:t>intronic, intergenic and +/- 1kb from the TSS of a gene;</w:t>
      </w:r>
    </w:p>
    <w:p w14:paraId="00CA21A0" w14:textId="5EF431DE" w:rsidR="00077CCE" w:rsidRPr="003D1B0A" w:rsidRDefault="00CD2FE7" w:rsidP="00FD0849">
      <w:pPr>
        <w:numPr>
          <w:ilvl w:val="0"/>
          <w:numId w:val="5"/>
        </w:numPr>
        <w:spacing w:after="120" w:line="276" w:lineRule="auto"/>
        <w:jc w:val="both"/>
        <w:rPr>
          <w:rFonts w:ascii="Arial" w:hAnsi="Arial" w:cs="Arial"/>
          <w:b/>
          <w:color w:val="000000" w:themeColor="text1"/>
        </w:rPr>
      </w:pPr>
      <w:r w:rsidRPr="00CD2FE7">
        <w:rPr>
          <w:rFonts w:ascii="Arial" w:hAnsi="Arial" w:cs="Arial"/>
          <w:sz w:val="20"/>
          <w:szCs w:val="20"/>
        </w:rPr>
        <w:t>Dot plots of top enriched GO biological processes</w:t>
      </w:r>
      <w:r w:rsidR="00254432">
        <w:rPr>
          <w:rFonts w:ascii="Arial" w:hAnsi="Arial" w:cs="Arial"/>
          <w:sz w:val="20"/>
          <w:szCs w:val="20"/>
        </w:rPr>
        <w:t xml:space="preserve"> </w:t>
      </w:r>
      <w:ins w:id="15" w:author="Irina Lazar" w:date="2020-11-05T15:25:00Z">
        <w:r w:rsidR="00FD0849">
          <w:rPr>
            <w:rFonts w:ascii="Arial" w:hAnsi="Arial" w:cs="Arial"/>
            <w:sz w:val="20"/>
            <w:szCs w:val="20"/>
          </w:rPr>
          <w:t xml:space="preserve">for </w:t>
        </w:r>
      </w:ins>
      <w:r w:rsidRPr="00CD2FE7">
        <w:rPr>
          <w:rFonts w:ascii="Arial" w:hAnsi="Arial" w:cs="Arial"/>
          <w:sz w:val="20"/>
          <w:szCs w:val="20"/>
        </w:rPr>
        <w:t xml:space="preserve">regions with increased </w:t>
      </w:r>
      <w:del w:id="16" w:author="Isabelle Mansuy" w:date="2020-11-14T18:58:00Z">
        <w:r w:rsidRPr="00CD2FE7" w:rsidDel="00EE45F1">
          <w:rPr>
            <w:rFonts w:ascii="Arial" w:hAnsi="Arial" w:cs="Arial"/>
            <w:sz w:val="20"/>
            <w:szCs w:val="20"/>
          </w:rPr>
          <w:delText xml:space="preserve">and </w:delText>
        </w:r>
      </w:del>
      <w:ins w:id="17" w:author="Isabelle Mansuy" w:date="2020-11-14T18:58:00Z">
        <w:r w:rsidR="00EE45F1">
          <w:rPr>
            <w:rFonts w:ascii="Arial" w:hAnsi="Arial" w:cs="Arial"/>
            <w:sz w:val="20"/>
            <w:szCs w:val="20"/>
          </w:rPr>
          <w:t>or</w:t>
        </w:r>
        <w:r w:rsidR="00EE45F1" w:rsidRPr="00CD2FE7">
          <w:rPr>
            <w:rFonts w:ascii="Arial" w:hAnsi="Arial" w:cs="Arial"/>
            <w:sz w:val="20"/>
            <w:szCs w:val="20"/>
          </w:rPr>
          <w:t xml:space="preserve"> </w:t>
        </w:r>
      </w:ins>
      <w:r w:rsidRPr="00CD2FE7">
        <w:rPr>
          <w:rFonts w:ascii="Arial" w:hAnsi="Arial" w:cs="Arial"/>
          <w:sz w:val="20"/>
          <w:szCs w:val="20"/>
        </w:rPr>
        <w:t>decreased chromatin accessibility in adult spermatogonia</w:t>
      </w:r>
      <w:r w:rsidR="00224C48">
        <w:rPr>
          <w:rFonts w:ascii="Arial" w:hAnsi="Arial" w:cs="Arial"/>
          <w:sz w:val="20"/>
          <w:szCs w:val="20"/>
        </w:rPr>
        <w:t xml:space="preserve">. </w:t>
      </w:r>
      <w:ins w:id="18" w:author="Isabelle Mansuy" w:date="2020-11-14T18:59:00Z">
        <w:r w:rsidR="00EE45F1">
          <w:rPr>
            <w:rFonts w:ascii="Arial" w:hAnsi="Arial" w:cs="Arial"/>
            <w:sz w:val="20"/>
            <w:szCs w:val="20"/>
          </w:rPr>
          <w:t>D</w:t>
        </w:r>
      </w:ins>
      <w:del w:id="19" w:author="Isabelle Mansuy" w:date="2020-11-14T18:59:00Z">
        <w:r w:rsidR="00224C48" w:rsidDel="00EE45F1">
          <w:rPr>
            <w:rFonts w:ascii="Arial" w:hAnsi="Arial" w:cs="Arial"/>
            <w:sz w:val="20"/>
            <w:szCs w:val="20"/>
          </w:rPr>
          <w:delText>T</w:delText>
        </w:r>
        <w:r w:rsidR="00224C48" w:rsidRPr="00CD2FE7" w:rsidDel="00EE45F1">
          <w:rPr>
            <w:rFonts w:ascii="Arial" w:hAnsi="Arial" w:cs="Arial"/>
            <w:sz w:val="20"/>
            <w:szCs w:val="20"/>
          </w:rPr>
          <w:delText xml:space="preserve">he </w:delText>
        </w:r>
      </w:del>
      <w:ins w:id="20" w:author="Isabelle Mansuy" w:date="2020-11-14T18:59:00Z">
        <w:r w:rsidR="00EE45F1" w:rsidRPr="00CD2FE7">
          <w:rPr>
            <w:rFonts w:ascii="Arial" w:hAnsi="Arial" w:cs="Arial"/>
            <w:sz w:val="20"/>
            <w:szCs w:val="20"/>
          </w:rPr>
          <w:t>ot</w:t>
        </w:r>
        <w:r w:rsidR="00EE45F1">
          <w:rPr>
            <w:rFonts w:ascii="Arial" w:hAnsi="Arial" w:cs="Arial"/>
            <w:sz w:val="20"/>
            <w:szCs w:val="20"/>
          </w:rPr>
          <w:t>s</w:t>
        </w:r>
        <w:r w:rsidR="00EE45F1" w:rsidRPr="00CD2FE7">
          <w:rPr>
            <w:rFonts w:ascii="Arial" w:hAnsi="Arial" w:cs="Arial"/>
            <w:sz w:val="20"/>
            <w:szCs w:val="20"/>
          </w:rPr>
          <w:t xml:space="preserve"> </w:t>
        </w:r>
      </w:ins>
      <w:r w:rsidR="00224C48" w:rsidRPr="00CD2FE7">
        <w:rPr>
          <w:rFonts w:ascii="Arial" w:hAnsi="Arial" w:cs="Arial"/>
          <w:sz w:val="20"/>
          <w:szCs w:val="20"/>
        </w:rPr>
        <w:t xml:space="preserve">size </w:t>
      </w:r>
      <w:del w:id="21" w:author="Isabelle Mansuy" w:date="2020-11-14T18:59:00Z">
        <w:r w:rsidR="00224C48" w:rsidRPr="00CD2FE7" w:rsidDel="00EE45F1">
          <w:rPr>
            <w:rFonts w:ascii="Arial" w:hAnsi="Arial" w:cs="Arial"/>
            <w:sz w:val="20"/>
            <w:szCs w:val="20"/>
          </w:rPr>
          <w:delText>of dot</w:delText>
        </w:r>
        <w:r w:rsidR="00224C48" w:rsidDel="00EE45F1">
          <w:rPr>
            <w:rFonts w:ascii="Arial" w:hAnsi="Arial" w:cs="Arial"/>
            <w:sz w:val="20"/>
            <w:szCs w:val="20"/>
          </w:rPr>
          <w:delText>s</w:delText>
        </w:r>
        <w:r w:rsidR="00224C48" w:rsidRPr="00CD2FE7" w:rsidDel="00EE45F1">
          <w:rPr>
            <w:rFonts w:ascii="Arial" w:hAnsi="Arial" w:cs="Arial"/>
            <w:sz w:val="20"/>
            <w:szCs w:val="20"/>
          </w:rPr>
          <w:delText xml:space="preserve"> </w:delText>
        </w:r>
      </w:del>
      <w:r w:rsidR="00224C48" w:rsidRPr="00CD2FE7">
        <w:rPr>
          <w:rFonts w:ascii="Arial" w:hAnsi="Arial" w:cs="Arial"/>
          <w:sz w:val="20"/>
          <w:szCs w:val="20"/>
        </w:rPr>
        <w:t>indicates the number of genes in the term</w:t>
      </w:r>
      <w:ins w:id="22" w:author="Isabelle Mansuy" w:date="2020-11-14T18:59:00Z">
        <w:r w:rsidR="00EE45F1">
          <w:rPr>
            <w:rFonts w:ascii="Arial" w:hAnsi="Arial" w:cs="Arial"/>
            <w:sz w:val="20"/>
            <w:szCs w:val="20"/>
          </w:rPr>
          <w:t>,</w:t>
        </w:r>
      </w:ins>
      <w:r w:rsidR="00224C48" w:rsidRPr="00CD2FE7">
        <w:rPr>
          <w:rFonts w:ascii="Arial" w:hAnsi="Arial" w:cs="Arial"/>
          <w:sz w:val="20"/>
          <w:szCs w:val="20"/>
        </w:rPr>
        <w:t xml:space="preserve"> and the</w:t>
      </w:r>
      <w:ins w:id="23" w:author="Isabelle Mansuy" w:date="2020-11-14T18:59:00Z">
        <w:r w:rsidR="00EE45F1">
          <w:rPr>
            <w:rFonts w:ascii="Arial" w:hAnsi="Arial" w:cs="Arial"/>
            <w:sz w:val="20"/>
            <w:szCs w:val="20"/>
          </w:rPr>
          <w:t>ir</w:t>
        </w:r>
      </w:ins>
      <w:r w:rsidR="00224C48" w:rsidRPr="00CD2FE7">
        <w:rPr>
          <w:rFonts w:ascii="Arial" w:hAnsi="Arial" w:cs="Arial"/>
          <w:sz w:val="20"/>
          <w:szCs w:val="20"/>
        </w:rPr>
        <w:t xml:space="preserve"> color </w:t>
      </w:r>
      <w:del w:id="24" w:author="Isabelle Mansuy" w:date="2020-11-14T18:59:00Z">
        <w:r w:rsidR="00224C48" w:rsidRPr="00CD2FE7" w:rsidDel="00EE45F1">
          <w:rPr>
            <w:rFonts w:ascii="Arial" w:hAnsi="Arial" w:cs="Arial"/>
            <w:sz w:val="20"/>
            <w:szCs w:val="20"/>
          </w:rPr>
          <w:delText xml:space="preserve">of each dot </w:delText>
        </w:r>
      </w:del>
      <w:r w:rsidR="00224C48" w:rsidRPr="00CD2FE7">
        <w:rPr>
          <w:rFonts w:ascii="Arial" w:hAnsi="Arial" w:cs="Arial"/>
          <w:sz w:val="20"/>
          <w:szCs w:val="20"/>
        </w:rPr>
        <w:t xml:space="preserve">corresponds to the adjusted </w:t>
      </w:r>
      <w:r w:rsidR="00224C48" w:rsidRPr="00CD2FE7">
        <w:rPr>
          <w:rFonts w:ascii="Arial" w:hAnsi="Arial" w:cs="Arial"/>
          <w:i/>
          <w:sz w:val="20"/>
          <w:szCs w:val="20"/>
        </w:rPr>
        <w:t xml:space="preserve">P </w:t>
      </w:r>
      <w:r w:rsidR="00224C48" w:rsidRPr="00CD2FE7">
        <w:rPr>
          <w:rFonts w:ascii="Arial" w:hAnsi="Arial" w:cs="Arial"/>
          <w:iCs/>
          <w:sz w:val="20"/>
          <w:szCs w:val="20"/>
        </w:rPr>
        <w:t>value of the term’s enrichment</w:t>
      </w:r>
      <w:r w:rsidR="00224C48">
        <w:rPr>
          <w:rFonts w:ascii="Arial" w:hAnsi="Arial" w:cs="Arial"/>
          <w:sz w:val="20"/>
          <w:szCs w:val="20"/>
        </w:rPr>
        <w:t>.</w:t>
      </w:r>
    </w:p>
    <w:p w14:paraId="61044183" w14:textId="7D7F27C6" w:rsidR="0077052F" w:rsidRPr="00077CCE" w:rsidRDefault="0077052F" w:rsidP="00FD0849">
      <w:pPr>
        <w:spacing w:before="240" w:after="120" w:line="276" w:lineRule="auto"/>
        <w:jc w:val="both"/>
        <w:rPr>
          <w:rFonts w:ascii="Arial" w:hAnsi="Arial" w:cs="Arial"/>
          <w:sz w:val="20"/>
          <w:szCs w:val="20"/>
        </w:rPr>
      </w:pPr>
      <w:r w:rsidRPr="00077CCE">
        <w:rPr>
          <w:rFonts w:ascii="Arial" w:hAnsi="Arial" w:cs="Arial"/>
          <w:b/>
          <w:color w:val="000000" w:themeColor="text1"/>
          <w:sz w:val="20"/>
          <w:szCs w:val="20"/>
        </w:rPr>
        <w:t>Figure 2. Transcriptom</w:t>
      </w:r>
      <w:r w:rsidR="003921CD">
        <w:rPr>
          <w:rFonts w:ascii="Arial" w:hAnsi="Arial" w:cs="Arial"/>
          <w:b/>
          <w:color w:val="000000" w:themeColor="text1"/>
          <w:sz w:val="20"/>
          <w:szCs w:val="20"/>
        </w:rPr>
        <w:t>ic profile in</w:t>
      </w:r>
      <w:r w:rsidRPr="00077CCE">
        <w:rPr>
          <w:rFonts w:ascii="Arial" w:hAnsi="Arial" w:cs="Arial"/>
          <w:b/>
          <w:color w:val="000000" w:themeColor="text1"/>
          <w:sz w:val="20"/>
          <w:szCs w:val="20"/>
        </w:rPr>
        <w:t xml:space="preserve"> </w:t>
      </w:r>
      <w:commentRangeStart w:id="25"/>
      <w:commentRangeEnd w:id="25"/>
      <w:del w:id="26" w:author="Isabelle Mansuy" w:date="2020-11-14T19:22:00Z">
        <w:r w:rsidR="003D1B0A" w:rsidDel="00FE2A59">
          <w:rPr>
            <w:rFonts w:ascii="Arial" w:hAnsi="Arial" w:cs="Arial"/>
            <w:b/>
            <w:color w:val="000000" w:themeColor="text1"/>
            <w:sz w:val="20"/>
            <w:szCs w:val="20"/>
          </w:rPr>
          <w:delText xml:space="preserve">early </w:delText>
        </w:r>
      </w:del>
      <w:r w:rsidRPr="00077CCE">
        <w:rPr>
          <w:rFonts w:ascii="Arial" w:hAnsi="Arial" w:cs="Arial"/>
          <w:b/>
          <w:color w:val="000000" w:themeColor="text1"/>
          <w:sz w:val="20"/>
          <w:szCs w:val="20"/>
        </w:rPr>
        <w:t xml:space="preserve">postnatal and </w:t>
      </w:r>
      <w:r w:rsidRPr="00077CCE">
        <w:rPr>
          <w:rFonts w:ascii="Arial" w:hAnsi="Arial" w:cs="Arial"/>
          <w:b/>
          <w:sz w:val="20"/>
          <w:szCs w:val="20"/>
        </w:rPr>
        <w:t xml:space="preserve">adult spermatogonial cells </w:t>
      </w:r>
    </w:p>
    <w:p w14:paraId="7B521B46" w14:textId="1DCDCC4F" w:rsidR="0077052F" w:rsidRPr="00077CCE" w:rsidRDefault="0077052F" w:rsidP="00077CCE">
      <w:pPr>
        <w:numPr>
          <w:ilvl w:val="0"/>
          <w:numId w:val="6"/>
        </w:numPr>
        <w:spacing w:after="120" w:line="276" w:lineRule="auto"/>
        <w:ind w:left="714" w:hanging="357"/>
        <w:jc w:val="both"/>
        <w:rPr>
          <w:rFonts w:ascii="Arial" w:hAnsi="Arial" w:cs="Arial"/>
          <w:sz w:val="20"/>
          <w:szCs w:val="20"/>
        </w:rPr>
      </w:pPr>
      <w:r w:rsidRPr="00077CCE">
        <w:rPr>
          <w:rFonts w:ascii="Arial" w:hAnsi="Arial" w:cs="Arial"/>
          <w:sz w:val="20"/>
          <w:szCs w:val="20"/>
        </w:rPr>
        <w:t>Heatmap of differentially expressed genes</w:t>
      </w:r>
      <w:ins w:id="27" w:author="Isabelle Mansuy" w:date="2020-11-14T22:25:00Z">
        <w:r w:rsidR="00116A19">
          <w:rPr>
            <w:rFonts w:ascii="Arial" w:hAnsi="Arial" w:cs="Arial"/>
            <w:sz w:val="20"/>
            <w:szCs w:val="20"/>
          </w:rPr>
          <w:t xml:space="preserve"> (coding and non-coding)</w:t>
        </w:r>
      </w:ins>
      <w:r w:rsidRPr="00077CCE">
        <w:rPr>
          <w:rFonts w:ascii="Arial" w:hAnsi="Arial" w:cs="Arial"/>
          <w:sz w:val="20"/>
          <w:szCs w:val="20"/>
        </w:rPr>
        <w:t xml:space="preserve"> (adjusted </w:t>
      </w:r>
      <w:r w:rsidRPr="00077CCE">
        <w:rPr>
          <w:rFonts w:ascii="Arial" w:hAnsi="Arial" w:cs="Arial"/>
          <w:i/>
          <w:sz w:val="20"/>
          <w:szCs w:val="20"/>
        </w:rPr>
        <w:t xml:space="preserve">P </w:t>
      </w:r>
      <w:r w:rsidRPr="00077CCE">
        <w:rPr>
          <w:rFonts w:ascii="Arial" w:hAnsi="Arial" w:cs="Arial"/>
          <w:sz w:val="20"/>
          <w:szCs w:val="20"/>
        </w:rPr>
        <w:t>≤ 0.05 and abs</w:t>
      </w:r>
      <w:ins w:id="28" w:author="Isabelle Mansuy" w:date="2020-11-14T19:36:00Z">
        <w:r w:rsidR="007F6CF3">
          <w:rPr>
            <w:rFonts w:ascii="Arial" w:hAnsi="Arial" w:cs="Arial"/>
            <w:sz w:val="20"/>
            <w:szCs w:val="20"/>
          </w:rPr>
          <w:t>olute</w:t>
        </w:r>
      </w:ins>
      <w:r w:rsidRPr="00077CCE">
        <w:rPr>
          <w:rFonts w:ascii="Arial" w:hAnsi="Arial" w:cs="Arial"/>
          <w:sz w:val="20"/>
          <w:szCs w:val="20"/>
        </w:rPr>
        <w:t xml:space="preserve"> Log</w:t>
      </w:r>
      <w:r w:rsidRPr="00077CCE">
        <w:rPr>
          <w:rFonts w:ascii="Arial" w:hAnsi="Arial" w:cs="Arial"/>
          <w:sz w:val="20"/>
          <w:szCs w:val="20"/>
          <w:vertAlign w:val="subscript"/>
        </w:rPr>
        <w:t>2</w:t>
      </w:r>
      <w:r w:rsidRPr="00077CCE">
        <w:rPr>
          <w:rFonts w:ascii="Arial" w:hAnsi="Arial" w:cs="Arial"/>
          <w:sz w:val="20"/>
          <w:szCs w:val="20"/>
        </w:rPr>
        <w:t xml:space="preserve"> FC ≥ 1) between </w:t>
      </w:r>
      <w:r w:rsidR="0080134A" w:rsidRPr="00077CCE">
        <w:rPr>
          <w:rFonts w:ascii="Arial" w:hAnsi="Arial" w:cs="Arial"/>
          <w:sz w:val="20"/>
          <w:szCs w:val="20"/>
        </w:rPr>
        <w:t>P</w:t>
      </w:r>
      <w:commentRangeStart w:id="29"/>
      <w:r w:rsidR="0080134A" w:rsidRPr="00077CCE">
        <w:rPr>
          <w:rFonts w:ascii="Arial" w:hAnsi="Arial" w:cs="Arial"/>
          <w:sz w:val="20"/>
          <w:szCs w:val="20"/>
        </w:rPr>
        <w:t xml:space="preserve">ND8 (n = 9) and </w:t>
      </w:r>
      <w:r w:rsidRPr="00077CCE">
        <w:rPr>
          <w:rFonts w:ascii="Arial" w:hAnsi="Arial" w:cs="Arial"/>
          <w:sz w:val="20"/>
          <w:szCs w:val="20"/>
        </w:rPr>
        <w:t xml:space="preserve">PND15 (n = 8) </w:t>
      </w:r>
      <w:commentRangeEnd w:id="29"/>
      <w:r w:rsidR="000D11DE">
        <w:rPr>
          <w:rStyle w:val="CommentReference"/>
        </w:rPr>
        <w:commentReference w:id="29"/>
      </w:r>
      <w:r w:rsidRPr="00077CCE">
        <w:rPr>
          <w:rFonts w:ascii="Arial" w:hAnsi="Arial" w:cs="Arial"/>
          <w:sz w:val="20"/>
          <w:szCs w:val="20"/>
        </w:rPr>
        <w:t xml:space="preserve">spermatogonial cells. </w:t>
      </w:r>
      <w:commentRangeStart w:id="30"/>
      <w:r w:rsidRPr="00077CCE">
        <w:rPr>
          <w:rFonts w:ascii="Arial" w:hAnsi="Arial" w:cs="Arial"/>
          <w:sz w:val="20"/>
          <w:szCs w:val="20"/>
        </w:rPr>
        <w:t xml:space="preserve">Shown are </w:t>
      </w:r>
      <w:del w:id="31" w:author="Isabelle Mansuy" w:date="2020-11-14T19:36:00Z">
        <w:r w:rsidRPr="00077CCE" w:rsidDel="007F6CF3">
          <w:rPr>
            <w:rFonts w:ascii="Arial" w:hAnsi="Arial" w:cs="Arial"/>
            <w:sz w:val="20"/>
            <w:szCs w:val="20"/>
          </w:rPr>
          <w:delText xml:space="preserve">the </w:delText>
        </w:r>
      </w:del>
      <w:r w:rsidRPr="00077CCE">
        <w:rPr>
          <w:rFonts w:ascii="Arial" w:hAnsi="Arial" w:cs="Arial"/>
          <w:sz w:val="20"/>
          <w:szCs w:val="20"/>
        </w:rPr>
        <w:t>Log</w:t>
      </w:r>
      <w:r w:rsidRPr="00077CCE">
        <w:rPr>
          <w:rFonts w:ascii="Arial" w:hAnsi="Arial" w:cs="Arial"/>
          <w:sz w:val="20"/>
          <w:szCs w:val="20"/>
          <w:vertAlign w:val="subscript"/>
        </w:rPr>
        <w:t xml:space="preserve">2 </w:t>
      </w:r>
      <w:r w:rsidR="008F4DD5">
        <w:rPr>
          <w:rFonts w:ascii="Arial" w:hAnsi="Arial" w:cs="Arial"/>
          <w:sz w:val="20"/>
          <w:szCs w:val="20"/>
        </w:rPr>
        <w:t>FC</w:t>
      </w:r>
      <w:r w:rsidRPr="00077CCE">
        <w:rPr>
          <w:rFonts w:ascii="Arial" w:hAnsi="Arial" w:cs="Arial"/>
          <w:sz w:val="20"/>
          <w:szCs w:val="20"/>
        </w:rPr>
        <w:t xml:space="preserve"> with respect to the average of PND8</w:t>
      </w:r>
      <w:ins w:id="32" w:author="Isabelle Mansuy" w:date="2020-11-14T19:36:00Z">
        <w:r w:rsidR="007F6CF3">
          <w:rPr>
            <w:rFonts w:ascii="Arial" w:hAnsi="Arial" w:cs="Arial"/>
            <w:sz w:val="20"/>
            <w:szCs w:val="20"/>
          </w:rPr>
          <w:t xml:space="preserve"> data</w:t>
        </w:r>
      </w:ins>
      <w:r w:rsidR="00224C48">
        <w:rPr>
          <w:rFonts w:ascii="Arial" w:hAnsi="Arial" w:cs="Arial"/>
          <w:sz w:val="20"/>
          <w:szCs w:val="20"/>
        </w:rPr>
        <w:t>. Samples are clustered using Ward’s method</w:t>
      </w:r>
      <w:ins w:id="33" w:author="Isabelle Mansuy" w:date="2020-11-14T20:50:00Z">
        <w:r w:rsidR="003E1DE2">
          <w:rPr>
            <w:rFonts w:ascii="Arial" w:hAnsi="Arial" w:cs="Arial"/>
            <w:sz w:val="20"/>
            <w:szCs w:val="20"/>
          </w:rPr>
          <w:t>.</w:t>
        </w:r>
      </w:ins>
      <w:del w:id="34" w:author="Isabelle Mansuy" w:date="2020-11-14T20:50:00Z">
        <w:r w:rsidRPr="00077CCE" w:rsidDel="003E1DE2">
          <w:rPr>
            <w:rFonts w:ascii="Arial" w:hAnsi="Arial" w:cs="Arial"/>
            <w:sz w:val="20"/>
            <w:szCs w:val="20"/>
          </w:rPr>
          <w:delText>;</w:delText>
        </w:r>
      </w:del>
      <w:commentRangeEnd w:id="30"/>
      <w:r w:rsidR="000D11DE">
        <w:rPr>
          <w:rStyle w:val="CommentReference"/>
        </w:rPr>
        <w:commentReference w:id="30"/>
      </w:r>
      <w:ins w:id="35" w:author="Isabelle Mansuy" w:date="2020-11-14T20:50:00Z">
        <w:r w:rsidR="003E1DE2" w:rsidRPr="003E1DE2">
          <w:rPr>
            <w:rFonts w:ascii="Arial" w:hAnsi="Arial" w:cs="Arial"/>
            <w:sz w:val="20"/>
            <w:szCs w:val="20"/>
          </w:rPr>
          <w:t xml:space="preserve"> </w:t>
        </w:r>
        <w:r w:rsidR="003E1DE2">
          <w:rPr>
            <w:rFonts w:ascii="Arial" w:hAnsi="Arial" w:cs="Arial"/>
            <w:sz w:val="20"/>
            <w:szCs w:val="20"/>
          </w:rPr>
          <w:t>Genes are ordered by principal component analysis (PCA) method using seriation (R package).</w:t>
        </w:r>
      </w:ins>
    </w:p>
    <w:p w14:paraId="5DCAF678" w14:textId="53BD3CAE" w:rsidR="00CD2FE7" w:rsidRDefault="0077052F" w:rsidP="00FD0849">
      <w:pPr>
        <w:spacing w:after="120" w:line="276" w:lineRule="auto"/>
        <w:ind w:left="357"/>
        <w:jc w:val="both"/>
        <w:rPr>
          <w:ins w:id="36" w:author="Isabelle Mansuy" w:date="2020-11-14T21:20:00Z"/>
          <w:rFonts w:ascii="Arial" w:hAnsi="Arial" w:cs="Arial"/>
          <w:color w:val="000000" w:themeColor="text1"/>
          <w:sz w:val="20"/>
          <w:szCs w:val="20"/>
        </w:rPr>
      </w:pPr>
      <w:r w:rsidRPr="00077CCE">
        <w:rPr>
          <w:rFonts w:ascii="Arial" w:hAnsi="Arial" w:cs="Arial"/>
          <w:color w:val="000000" w:themeColor="text1"/>
          <w:sz w:val="20"/>
          <w:szCs w:val="20"/>
        </w:rPr>
        <w:t>(</w:t>
      </w:r>
      <w:ins w:id="37" w:author="Isabelle Mansuy" w:date="2020-11-14T20:53:00Z">
        <w:r w:rsidR="00421C45">
          <w:rPr>
            <w:rFonts w:ascii="Arial" w:hAnsi="Arial" w:cs="Arial"/>
            <w:color w:val="000000" w:themeColor="text1"/>
            <w:sz w:val="20"/>
            <w:szCs w:val="20"/>
          </w:rPr>
          <w:t>B</w:t>
        </w:r>
      </w:ins>
      <w:del w:id="38" w:author="Isabelle Mansuy" w:date="2020-11-14T20:53:00Z">
        <w:r w:rsidRPr="00077CCE" w:rsidDel="00421C45">
          <w:rPr>
            <w:rFonts w:ascii="Arial" w:hAnsi="Arial" w:cs="Arial"/>
            <w:color w:val="000000" w:themeColor="text1"/>
            <w:sz w:val="20"/>
            <w:szCs w:val="20"/>
          </w:rPr>
          <w:delText>C</w:delText>
        </w:r>
      </w:del>
      <w:del w:id="39" w:author="Isabelle Mansuy" w:date="2020-11-14T20:54:00Z">
        <w:r w:rsidRPr="00077CCE" w:rsidDel="008C0B1C">
          <w:rPr>
            <w:rFonts w:ascii="Arial" w:hAnsi="Arial" w:cs="Arial"/>
            <w:color w:val="000000" w:themeColor="text1"/>
            <w:sz w:val="20"/>
            <w:szCs w:val="20"/>
          </w:rPr>
          <w:delText xml:space="preserve">, </w:delText>
        </w:r>
      </w:del>
      <w:del w:id="40" w:author="Isabelle Mansuy" w:date="2020-11-14T20:53:00Z">
        <w:r w:rsidRPr="00077CCE" w:rsidDel="00421C45">
          <w:rPr>
            <w:rFonts w:ascii="Arial" w:hAnsi="Arial" w:cs="Arial"/>
            <w:color w:val="000000" w:themeColor="text1"/>
            <w:sz w:val="20"/>
            <w:szCs w:val="20"/>
          </w:rPr>
          <w:delText>D</w:delText>
        </w:r>
      </w:del>
      <w:r w:rsidRPr="00077CCE">
        <w:rPr>
          <w:rFonts w:ascii="Arial" w:hAnsi="Arial" w:cs="Arial"/>
          <w:color w:val="000000" w:themeColor="text1"/>
          <w:sz w:val="20"/>
          <w:szCs w:val="20"/>
        </w:rPr>
        <w:t xml:space="preserve">) </w:t>
      </w:r>
      <w:r w:rsidR="008F4DD5" w:rsidRPr="00077CCE">
        <w:rPr>
          <w:rFonts w:ascii="Arial" w:hAnsi="Arial" w:cs="Arial"/>
          <w:sz w:val="20"/>
          <w:szCs w:val="20"/>
        </w:rPr>
        <w:t xml:space="preserve">Dot plots of top 20 enriched GO </w:t>
      </w:r>
      <w:r w:rsidR="00026BC7">
        <w:rPr>
          <w:rFonts w:ascii="Arial" w:hAnsi="Arial" w:cs="Arial"/>
          <w:sz w:val="20"/>
          <w:szCs w:val="20"/>
        </w:rPr>
        <w:t>biological processes</w:t>
      </w:r>
      <w:commentRangeStart w:id="41"/>
      <w:r w:rsidR="008F4DD5" w:rsidRPr="00077CCE">
        <w:rPr>
          <w:rFonts w:ascii="Arial" w:hAnsi="Arial" w:cs="Arial"/>
          <w:sz w:val="20"/>
          <w:szCs w:val="20"/>
        </w:rPr>
        <w:t xml:space="preserve"> </w:t>
      </w:r>
      <w:commentRangeEnd w:id="41"/>
      <w:r w:rsidR="008F4DD5">
        <w:rPr>
          <w:rStyle w:val="CommentReference"/>
        </w:rPr>
        <w:commentReference w:id="41"/>
      </w:r>
      <w:r w:rsidR="008F4DD5" w:rsidRPr="00077CCE">
        <w:rPr>
          <w:rFonts w:ascii="Arial" w:hAnsi="Arial" w:cs="Arial"/>
          <w:sz w:val="20"/>
          <w:szCs w:val="20"/>
        </w:rPr>
        <w:t xml:space="preserve"> (adjusted </w:t>
      </w:r>
      <w:r w:rsidR="008F4DD5" w:rsidRPr="00077CCE">
        <w:rPr>
          <w:rFonts w:ascii="Arial" w:hAnsi="Arial" w:cs="Arial"/>
          <w:i/>
          <w:iCs/>
          <w:sz w:val="20"/>
          <w:szCs w:val="20"/>
        </w:rPr>
        <w:t xml:space="preserve">P </w:t>
      </w:r>
      <w:r w:rsidR="008F4DD5" w:rsidRPr="00077CCE">
        <w:rPr>
          <w:rFonts w:ascii="Arial" w:hAnsi="Arial" w:cs="Arial"/>
          <w:sz w:val="20"/>
          <w:szCs w:val="20"/>
        </w:rPr>
        <w:t xml:space="preserve">≤ 0.05) from GSEA analysis of </w:t>
      </w:r>
      <w:ins w:id="42" w:author="Isabelle Mansuy" w:date="2020-11-14T20:56:00Z">
        <w:r w:rsidR="00153DA0" w:rsidRPr="00077CCE">
          <w:rPr>
            <w:rFonts w:ascii="Arial" w:hAnsi="Arial" w:cs="Arial"/>
            <w:sz w:val="20"/>
            <w:szCs w:val="20"/>
          </w:rPr>
          <w:t>PND8</w:t>
        </w:r>
        <w:r w:rsidR="00153DA0">
          <w:rPr>
            <w:rFonts w:ascii="Arial" w:hAnsi="Arial" w:cs="Arial"/>
            <w:sz w:val="20"/>
            <w:szCs w:val="20"/>
          </w:rPr>
          <w:t xml:space="preserve"> versus </w:t>
        </w:r>
      </w:ins>
      <w:r w:rsidR="008F4DD5" w:rsidRPr="00077CCE">
        <w:rPr>
          <w:rFonts w:ascii="Arial" w:hAnsi="Arial" w:cs="Arial"/>
          <w:sz w:val="20"/>
          <w:szCs w:val="20"/>
        </w:rPr>
        <w:t>PND15</w:t>
      </w:r>
      <w:ins w:id="43" w:author="Isabelle Mansuy" w:date="2020-11-14T20:56:00Z">
        <w:r w:rsidR="00153DA0">
          <w:rPr>
            <w:rFonts w:ascii="Arial" w:hAnsi="Arial" w:cs="Arial"/>
            <w:sz w:val="20"/>
            <w:szCs w:val="20"/>
          </w:rPr>
          <w:t>.</w:t>
        </w:r>
      </w:ins>
      <w:ins w:id="44" w:author="Isabelle Mansuy" w:date="2020-11-14T20:54:00Z">
        <w:r w:rsidR="008C0B1C">
          <w:rPr>
            <w:rFonts w:ascii="Arial" w:hAnsi="Arial" w:cs="Arial"/>
            <w:sz w:val="20"/>
            <w:szCs w:val="20"/>
          </w:rPr>
          <w:t>.</w:t>
        </w:r>
      </w:ins>
      <w:ins w:id="45" w:author="Isabelle Mansuy" w:date="2020-11-14T20:56:00Z">
        <w:r w:rsidR="00153DA0">
          <w:rPr>
            <w:rFonts w:ascii="Arial" w:hAnsi="Arial" w:cs="Arial"/>
            <w:sz w:val="20"/>
            <w:szCs w:val="20"/>
          </w:rPr>
          <w:t xml:space="preserve"> </w:t>
        </w:r>
      </w:ins>
      <w:r w:rsidRPr="00077CCE">
        <w:rPr>
          <w:rFonts w:ascii="Arial" w:hAnsi="Arial" w:cs="Arial"/>
          <w:color w:val="000000" w:themeColor="text1"/>
          <w:sz w:val="20"/>
          <w:szCs w:val="20"/>
        </w:rPr>
        <w:t xml:space="preserve">GO terms are summarized by REVIGO and ordered by their normalized enrichment scores (NES). The size of the dot indicates the number of expressed genes annotated in the GO term, and the color corresponds to the adjusted </w:t>
      </w:r>
      <w:r w:rsidRPr="00077CCE">
        <w:rPr>
          <w:rFonts w:ascii="Arial" w:hAnsi="Arial" w:cs="Arial"/>
          <w:i/>
          <w:color w:val="000000" w:themeColor="text1"/>
          <w:sz w:val="20"/>
          <w:szCs w:val="20"/>
        </w:rPr>
        <w:t xml:space="preserve">P </w:t>
      </w:r>
      <w:r w:rsidRPr="00077CCE">
        <w:rPr>
          <w:rFonts w:ascii="Arial" w:hAnsi="Arial" w:cs="Arial"/>
          <w:iCs/>
          <w:color w:val="000000" w:themeColor="text1"/>
          <w:sz w:val="20"/>
          <w:szCs w:val="20"/>
        </w:rPr>
        <w:t>value</w:t>
      </w:r>
      <w:r w:rsidRPr="00077CCE">
        <w:rPr>
          <w:rFonts w:ascii="Arial" w:hAnsi="Arial" w:cs="Arial"/>
          <w:color w:val="000000" w:themeColor="text1"/>
          <w:sz w:val="20"/>
          <w:szCs w:val="20"/>
        </w:rPr>
        <w:t>.</w:t>
      </w:r>
      <w:r w:rsidR="003D1B0A" w:rsidRPr="00077CCE" w:rsidDel="003D1B0A">
        <w:rPr>
          <w:rFonts w:ascii="Arial" w:hAnsi="Arial" w:cs="Arial"/>
          <w:color w:val="000000" w:themeColor="text1"/>
          <w:sz w:val="20"/>
          <w:szCs w:val="20"/>
        </w:rPr>
        <w:t xml:space="preserve"> </w:t>
      </w:r>
    </w:p>
    <w:p w14:paraId="75E4783B" w14:textId="77777777" w:rsidR="0056573D" w:rsidRDefault="0056573D" w:rsidP="00FD0849">
      <w:pPr>
        <w:spacing w:after="120" w:line="276" w:lineRule="auto"/>
        <w:ind w:left="357"/>
        <w:jc w:val="both"/>
        <w:rPr>
          <w:ins w:id="46" w:author="Isabelle Mansuy" w:date="2020-11-14T21:20:00Z"/>
          <w:rFonts w:ascii="Arial" w:hAnsi="Arial" w:cs="Arial"/>
          <w:color w:val="000000" w:themeColor="text1"/>
          <w:sz w:val="20"/>
          <w:szCs w:val="20"/>
        </w:rPr>
      </w:pPr>
    </w:p>
    <w:p w14:paraId="58E56645" w14:textId="7A1307DC" w:rsidR="0056573D" w:rsidRPr="00D446C9" w:rsidRDefault="0056573D" w:rsidP="00FD0849">
      <w:pPr>
        <w:spacing w:after="120" w:line="276" w:lineRule="auto"/>
        <w:ind w:left="357"/>
        <w:jc w:val="both"/>
        <w:rPr>
          <w:rFonts w:ascii="Arial" w:hAnsi="Arial" w:cs="Arial"/>
          <w:sz w:val="20"/>
          <w:szCs w:val="20"/>
        </w:rPr>
      </w:pPr>
      <w:ins w:id="47" w:author="Isabelle Mansuy" w:date="2020-11-14T21:20:00Z">
        <w:r>
          <w:rPr>
            <w:rFonts w:ascii="Arial" w:hAnsi="Arial" w:cs="Arial"/>
            <w:color w:val="000000" w:themeColor="text1"/>
            <w:sz w:val="20"/>
            <w:szCs w:val="20"/>
          </w:rPr>
          <w:t>Adult data are needed here</w:t>
        </w:r>
      </w:ins>
    </w:p>
    <w:p w14:paraId="2ACFEA7F" w14:textId="6A730075" w:rsidR="00D446C9" w:rsidRPr="00D446C9" w:rsidRDefault="00D446C9" w:rsidP="003D1B0A">
      <w:pPr>
        <w:spacing w:before="240" w:after="120" w:line="276" w:lineRule="auto"/>
        <w:jc w:val="both"/>
        <w:rPr>
          <w:rFonts w:ascii="Arial" w:hAnsi="Arial" w:cs="Arial"/>
          <w:sz w:val="20"/>
          <w:szCs w:val="20"/>
        </w:rPr>
      </w:pPr>
      <w:r w:rsidRPr="00D446C9">
        <w:rPr>
          <w:rFonts w:ascii="Arial" w:hAnsi="Arial" w:cs="Arial"/>
          <w:b/>
          <w:sz w:val="20"/>
          <w:szCs w:val="20"/>
        </w:rPr>
        <w:t xml:space="preserve">Figure 3. Chromatin accessibility and histone modifications at proximal regions of genes dynamically expressed between PND15 </w:t>
      </w:r>
      <w:ins w:id="48" w:author="Isabelle Mansuy" w:date="2020-11-14T21:45:00Z">
        <w:r w:rsidR="00A20431" w:rsidRPr="00D446C9">
          <w:rPr>
            <w:rFonts w:ascii="Arial" w:hAnsi="Arial" w:cs="Arial"/>
            <w:b/>
            <w:sz w:val="20"/>
            <w:szCs w:val="20"/>
          </w:rPr>
          <w:t xml:space="preserve">and adult </w:t>
        </w:r>
      </w:ins>
      <w:r w:rsidRPr="00D446C9">
        <w:rPr>
          <w:rFonts w:ascii="Arial" w:hAnsi="Arial" w:cs="Arial"/>
          <w:b/>
          <w:sz w:val="20"/>
          <w:szCs w:val="20"/>
        </w:rPr>
        <w:t xml:space="preserve">spermatogonial </w:t>
      </w:r>
      <w:commentRangeStart w:id="49"/>
      <w:commentRangeStart w:id="50"/>
      <w:r w:rsidRPr="00D446C9">
        <w:rPr>
          <w:rFonts w:ascii="Arial" w:hAnsi="Arial" w:cs="Arial"/>
          <w:b/>
          <w:sz w:val="20"/>
          <w:szCs w:val="20"/>
        </w:rPr>
        <w:t>cells</w:t>
      </w:r>
      <w:commentRangeEnd w:id="49"/>
      <w:r w:rsidR="00197E59">
        <w:rPr>
          <w:rStyle w:val="CommentReference"/>
        </w:rPr>
        <w:commentReference w:id="49"/>
      </w:r>
      <w:commentRangeEnd w:id="50"/>
      <w:r w:rsidR="00D062EE">
        <w:rPr>
          <w:rStyle w:val="CommentReference"/>
        </w:rPr>
        <w:commentReference w:id="50"/>
      </w:r>
    </w:p>
    <w:p w14:paraId="0563C93B" w14:textId="568B3AE0" w:rsidR="00D446C9" w:rsidRPr="00D446C9" w:rsidRDefault="00D446C9" w:rsidP="00D446C9">
      <w:pPr>
        <w:pStyle w:val="ListParagraph"/>
        <w:numPr>
          <w:ilvl w:val="0"/>
          <w:numId w:val="7"/>
        </w:numPr>
        <w:spacing w:after="120" w:line="276" w:lineRule="auto"/>
        <w:jc w:val="both"/>
        <w:rPr>
          <w:rFonts w:ascii="Arial" w:hAnsi="Arial" w:cs="Arial"/>
          <w:sz w:val="20"/>
          <w:szCs w:val="20"/>
        </w:rPr>
      </w:pPr>
      <w:r w:rsidRPr="00D446C9">
        <w:rPr>
          <w:rFonts w:ascii="Arial" w:hAnsi="Arial" w:cs="Arial"/>
          <w:sz w:val="20"/>
          <w:szCs w:val="20"/>
        </w:rPr>
        <w:t xml:space="preserve">Heatmap of </w:t>
      </w:r>
      <w:ins w:id="52" w:author="Isabelle Mansuy" w:date="2020-11-15T12:28:00Z">
        <w:r w:rsidR="00D062EE">
          <w:rPr>
            <w:rFonts w:ascii="Arial" w:hAnsi="Arial" w:cs="Arial"/>
            <w:sz w:val="20"/>
            <w:szCs w:val="20"/>
          </w:rPr>
          <w:t>mean</w:t>
        </w:r>
        <w:r w:rsidR="00D062EE" w:rsidRPr="00D446C9">
          <w:rPr>
            <w:rFonts w:ascii="Arial" w:hAnsi="Arial" w:cs="Arial"/>
            <w:sz w:val="20"/>
            <w:szCs w:val="20"/>
          </w:rPr>
          <w:t xml:space="preserve"> </w:t>
        </w:r>
      </w:ins>
      <w:r w:rsidRPr="00D446C9">
        <w:rPr>
          <w:rFonts w:ascii="Arial" w:hAnsi="Arial" w:cs="Arial"/>
          <w:sz w:val="20"/>
          <w:szCs w:val="20"/>
        </w:rPr>
        <w:t>coverage across condition</w:t>
      </w:r>
      <w:ins w:id="53" w:author="Isabelle Mansuy" w:date="2020-11-15T12:25:00Z">
        <w:r w:rsidR="00CB28CA">
          <w:rPr>
            <w:rFonts w:ascii="Arial" w:hAnsi="Arial" w:cs="Arial"/>
            <w:sz w:val="20"/>
            <w:szCs w:val="20"/>
          </w:rPr>
          <w:t>s</w:t>
        </w:r>
      </w:ins>
      <w:r w:rsidRPr="00D446C9">
        <w:rPr>
          <w:rFonts w:ascii="Arial" w:hAnsi="Arial" w:cs="Arial"/>
          <w:sz w:val="20"/>
          <w:szCs w:val="20"/>
        </w:rPr>
        <w:t xml:space="preserve"> showing proximal regions of increased chromatin accessibility and increased (Category 1, n = 171)</w:t>
      </w:r>
      <w:ins w:id="54" w:author="Isabelle Mansuy" w:date="2020-11-15T12:19:00Z">
        <w:r w:rsidR="00776F0D">
          <w:rPr>
            <w:rFonts w:ascii="Arial" w:hAnsi="Arial" w:cs="Arial"/>
            <w:sz w:val="20"/>
            <w:szCs w:val="20"/>
          </w:rPr>
          <w:t xml:space="preserve"> or</w:t>
        </w:r>
      </w:ins>
      <w:r w:rsidRPr="00D446C9">
        <w:rPr>
          <w:rFonts w:ascii="Arial" w:hAnsi="Arial" w:cs="Arial"/>
          <w:sz w:val="20"/>
          <w:szCs w:val="20"/>
        </w:rPr>
        <w:t xml:space="preserve"> decreased </w:t>
      </w:r>
      <w:ins w:id="55" w:author="Isabelle Mansuy" w:date="2020-11-15T12:19:00Z">
        <w:r w:rsidR="00776F0D">
          <w:rPr>
            <w:rFonts w:ascii="Arial" w:hAnsi="Arial" w:cs="Arial"/>
            <w:sz w:val="20"/>
            <w:szCs w:val="20"/>
          </w:rPr>
          <w:t>(Category 2, n = 233)</w:t>
        </w:r>
        <w:r w:rsidR="00776F0D" w:rsidRPr="00D446C9">
          <w:rPr>
            <w:rFonts w:ascii="Arial" w:hAnsi="Arial" w:cs="Arial"/>
            <w:sz w:val="20"/>
            <w:szCs w:val="20"/>
          </w:rPr>
          <w:t xml:space="preserve"> </w:t>
        </w:r>
      </w:ins>
      <w:r w:rsidRPr="00D446C9">
        <w:rPr>
          <w:rFonts w:ascii="Arial" w:hAnsi="Arial" w:cs="Arial"/>
          <w:sz w:val="20"/>
          <w:szCs w:val="20"/>
        </w:rPr>
        <w:t>gene expression</w:t>
      </w:r>
      <w:ins w:id="56" w:author="Isabelle Mansuy" w:date="2020-11-15T12:19:00Z">
        <w:r w:rsidR="00776F0D">
          <w:rPr>
            <w:rFonts w:ascii="Arial" w:hAnsi="Arial" w:cs="Arial"/>
            <w:sz w:val="20"/>
            <w:szCs w:val="20"/>
          </w:rPr>
          <w:t>,</w:t>
        </w:r>
      </w:ins>
      <w:r w:rsidRPr="00D446C9">
        <w:rPr>
          <w:rFonts w:ascii="Arial" w:hAnsi="Arial" w:cs="Arial"/>
          <w:sz w:val="20"/>
          <w:szCs w:val="20"/>
        </w:rPr>
        <w:t xml:space="preserve"> decreased chromatin accessibility and decreased </w:t>
      </w:r>
      <w:ins w:id="57" w:author="Isabelle Mansuy" w:date="2020-11-15T12:19:00Z">
        <w:r w:rsidR="00776F0D" w:rsidRPr="00D446C9">
          <w:rPr>
            <w:rFonts w:ascii="Arial" w:hAnsi="Arial" w:cs="Arial"/>
            <w:sz w:val="20"/>
            <w:szCs w:val="20"/>
          </w:rPr>
          <w:t xml:space="preserve">(Category 3, n = 32) </w:t>
        </w:r>
        <w:r w:rsidR="00776F0D">
          <w:rPr>
            <w:rFonts w:ascii="Arial" w:hAnsi="Arial" w:cs="Arial"/>
            <w:sz w:val="20"/>
            <w:szCs w:val="20"/>
          </w:rPr>
          <w:t>or</w:t>
        </w:r>
      </w:ins>
      <w:r w:rsidRPr="00D446C9">
        <w:rPr>
          <w:rFonts w:ascii="Arial" w:hAnsi="Arial" w:cs="Arial"/>
          <w:sz w:val="20"/>
          <w:szCs w:val="20"/>
        </w:rPr>
        <w:t xml:space="preserve"> increased </w:t>
      </w:r>
      <w:ins w:id="58" w:author="Isabelle Mansuy" w:date="2020-11-15T12:19:00Z">
        <w:r w:rsidR="00776F0D" w:rsidRPr="00D446C9">
          <w:rPr>
            <w:rFonts w:ascii="Arial" w:hAnsi="Arial" w:cs="Arial"/>
            <w:sz w:val="20"/>
            <w:szCs w:val="20"/>
          </w:rPr>
          <w:t xml:space="preserve">(Category 4, n = 14) </w:t>
        </w:r>
      </w:ins>
      <w:r w:rsidRPr="00D446C9">
        <w:rPr>
          <w:rFonts w:ascii="Arial" w:hAnsi="Arial" w:cs="Arial"/>
          <w:sz w:val="20"/>
          <w:szCs w:val="20"/>
        </w:rPr>
        <w:t xml:space="preserve">gene expression when comparing </w:t>
      </w:r>
      <w:ins w:id="59" w:author="Isabelle Mansuy" w:date="2020-11-15T12:19:00Z">
        <w:r w:rsidR="00776F0D" w:rsidRPr="00D446C9">
          <w:rPr>
            <w:rFonts w:ascii="Arial" w:hAnsi="Arial" w:cs="Arial"/>
            <w:sz w:val="20"/>
            <w:szCs w:val="20"/>
          </w:rPr>
          <w:t xml:space="preserve">PND15 </w:t>
        </w:r>
      </w:ins>
      <w:ins w:id="60" w:author="Isabelle Mansuy" w:date="2020-11-15T12:20:00Z">
        <w:r w:rsidR="00776F0D" w:rsidRPr="00D446C9">
          <w:rPr>
            <w:rFonts w:ascii="Arial" w:hAnsi="Arial" w:cs="Arial"/>
            <w:sz w:val="20"/>
            <w:szCs w:val="20"/>
          </w:rPr>
          <w:t xml:space="preserve">with </w:t>
        </w:r>
      </w:ins>
      <w:r w:rsidRPr="00D446C9">
        <w:rPr>
          <w:rFonts w:ascii="Arial" w:hAnsi="Arial" w:cs="Arial"/>
          <w:sz w:val="20"/>
          <w:szCs w:val="20"/>
        </w:rPr>
        <w:t xml:space="preserve">adult spermatogonia. Proximal inactive regions were defined as regions </w:t>
      </w:r>
      <w:ins w:id="61" w:author="Isabelle Mansuy" w:date="2020-11-15T12:23:00Z">
        <w:r w:rsidR="00473745">
          <w:rPr>
            <w:rFonts w:ascii="Arial" w:hAnsi="Arial" w:cs="Arial"/>
            <w:sz w:val="20"/>
            <w:szCs w:val="20"/>
          </w:rPr>
          <w:t>with</w:t>
        </w:r>
        <w:r w:rsidR="00473745" w:rsidRPr="00D446C9">
          <w:rPr>
            <w:rFonts w:ascii="Arial" w:hAnsi="Arial" w:cs="Arial"/>
            <w:sz w:val="20"/>
            <w:szCs w:val="20"/>
          </w:rPr>
          <w:t xml:space="preserve"> </w:t>
        </w:r>
      </w:ins>
      <w:r w:rsidRPr="00D446C9">
        <w:rPr>
          <w:rFonts w:ascii="Arial" w:hAnsi="Arial" w:cs="Arial"/>
          <w:sz w:val="20"/>
          <w:szCs w:val="20"/>
        </w:rPr>
        <w:t>increased (Category 5, n = 291) or decreased</w:t>
      </w:r>
      <w:ins w:id="62" w:author="Isabelle Mansuy" w:date="2020-11-15T12:29:00Z">
        <w:r w:rsidR="009003E9">
          <w:rPr>
            <w:rFonts w:ascii="Arial" w:hAnsi="Arial" w:cs="Arial"/>
            <w:sz w:val="20"/>
            <w:szCs w:val="20"/>
          </w:rPr>
          <w:t xml:space="preserve"> </w:t>
        </w:r>
      </w:ins>
      <w:ins w:id="63" w:author="Isabelle Mansuy" w:date="2020-11-15T12:23:00Z">
        <w:r w:rsidR="00473745" w:rsidRPr="00D446C9">
          <w:rPr>
            <w:rFonts w:ascii="Arial" w:hAnsi="Arial" w:cs="Arial"/>
            <w:sz w:val="20"/>
            <w:szCs w:val="20"/>
          </w:rPr>
          <w:t xml:space="preserve">(Category 6, n = 88) </w:t>
        </w:r>
      </w:ins>
      <w:r w:rsidRPr="00D446C9">
        <w:rPr>
          <w:rFonts w:ascii="Arial" w:hAnsi="Arial" w:cs="Arial"/>
          <w:sz w:val="20"/>
          <w:szCs w:val="20"/>
        </w:rPr>
        <w:t xml:space="preserve">accessibility for which </w:t>
      </w:r>
      <w:ins w:id="64" w:author="Isabelle Mansuy" w:date="2020-11-15T12:25:00Z">
        <w:r w:rsidR="00473745">
          <w:rPr>
            <w:rFonts w:ascii="Arial" w:hAnsi="Arial" w:cs="Arial"/>
            <w:sz w:val="20"/>
            <w:szCs w:val="20"/>
          </w:rPr>
          <w:t xml:space="preserve">no </w:t>
        </w:r>
      </w:ins>
      <w:ins w:id="65" w:author="Isabelle Mansuy" w:date="2020-11-15T12:24:00Z">
        <w:r w:rsidR="00473745" w:rsidRPr="00D446C9">
          <w:rPr>
            <w:rFonts w:ascii="Arial" w:hAnsi="Arial" w:cs="Arial"/>
            <w:sz w:val="20"/>
            <w:szCs w:val="20"/>
          </w:rPr>
          <w:t xml:space="preserve">expression </w:t>
        </w:r>
        <w:r w:rsidR="00473745">
          <w:rPr>
            <w:rFonts w:ascii="Arial" w:hAnsi="Arial" w:cs="Arial"/>
            <w:sz w:val="20"/>
            <w:szCs w:val="20"/>
          </w:rPr>
          <w:t xml:space="preserve">of </w:t>
        </w:r>
      </w:ins>
      <w:r w:rsidRPr="00D446C9">
        <w:rPr>
          <w:rFonts w:ascii="Arial" w:hAnsi="Arial" w:cs="Arial"/>
          <w:sz w:val="20"/>
          <w:szCs w:val="20"/>
        </w:rPr>
        <w:t xml:space="preserve">the nearest gene </w:t>
      </w:r>
      <w:ins w:id="66" w:author="Isabelle Mansuy" w:date="2020-11-15T12:24:00Z">
        <w:r w:rsidR="00473745">
          <w:rPr>
            <w:rFonts w:ascii="Arial" w:hAnsi="Arial" w:cs="Arial"/>
            <w:sz w:val="20"/>
            <w:szCs w:val="20"/>
          </w:rPr>
          <w:t>could</w:t>
        </w:r>
      </w:ins>
      <w:r w:rsidRPr="00D446C9">
        <w:rPr>
          <w:rFonts w:ascii="Arial" w:hAnsi="Arial" w:cs="Arial"/>
          <w:sz w:val="20"/>
          <w:szCs w:val="20"/>
        </w:rPr>
        <w:t xml:space="preserve"> </w:t>
      </w:r>
      <w:ins w:id="67" w:author="Isabelle Mansuy" w:date="2020-11-15T12:25:00Z">
        <w:r w:rsidR="00473745">
          <w:rPr>
            <w:rFonts w:ascii="Arial" w:hAnsi="Arial" w:cs="Arial"/>
            <w:sz w:val="20"/>
            <w:szCs w:val="20"/>
          </w:rPr>
          <w:t xml:space="preserve">be </w:t>
        </w:r>
      </w:ins>
      <w:r w:rsidRPr="00D446C9">
        <w:rPr>
          <w:rFonts w:ascii="Arial" w:hAnsi="Arial" w:cs="Arial"/>
          <w:sz w:val="20"/>
          <w:szCs w:val="20"/>
        </w:rPr>
        <w:t xml:space="preserve">detected </w:t>
      </w:r>
      <w:ins w:id="68" w:author="Isabelle Mansuy" w:date="2020-11-15T12:25:00Z">
        <w:r w:rsidR="00473745">
          <w:rPr>
            <w:rFonts w:ascii="Arial" w:hAnsi="Arial" w:cs="Arial"/>
            <w:sz w:val="20"/>
            <w:szCs w:val="20"/>
          </w:rPr>
          <w:t>by</w:t>
        </w:r>
        <w:r w:rsidR="00473745" w:rsidRPr="00D446C9">
          <w:rPr>
            <w:rFonts w:ascii="Arial" w:hAnsi="Arial" w:cs="Arial"/>
            <w:sz w:val="20"/>
            <w:szCs w:val="20"/>
          </w:rPr>
          <w:t xml:space="preserve"> </w:t>
        </w:r>
      </w:ins>
      <w:r w:rsidRPr="00D446C9">
        <w:rPr>
          <w:rFonts w:ascii="Arial" w:hAnsi="Arial" w:cs="Arial"/>
          <w:sz w:val="20"/>
          <w:szCs w:val="20"/>
        </w:rPr>
        <w:t>RNA-seq.</w:t>
      </w:r>
    </w:p>
    <w:p w14:paraId="602B8DA9" w14:textId="31B1B363" w:rsidR="00D446C9" w:rsidRPr="00D446C9" w:rsidRDefault="00D446C9" w:rsidP="00D446C9">
      <w:pPr>
        <w:numPr>
          <w:ilvl w:val="0"/>
          <w:numId w:val="7"/>
        </w:numPr>
        <w:spacing w:after="120" w:line="276" w:lineRule="auto"/>
        <w:jc w:val="both"/>
        <w:rPr>
          <w:rFonts w:ascii="Arial" w:hAnsi="Arial" w:cs="Arial"/>
          <w:sz w:val="20"/>
          <w:szCs w:val="20"/>
        </w:rPr>
      </w:pPr>
      <w:r w:rsidRPr="00D446C9">
        <w:rPr>
          <w:rFonts w:ascii="Arial" w:hAnsi="Arial" w:cs="Arial"/>
          <w:sz w:val="20"/>
          <w:szCs w:val="20"/>
        </w:rPr>
        <w:t xml:space="preserve">Heatmap showing the overlap between Category 1-4 regions and </w:t>
      </w:r>
      <w:del w:id="69" w:author="Isabelle Mansuy" w:date="2020-11-15T12:29:00Z">
        <w:r w:rsidRPr="00D446C9" w:rsidDel="009003E9">
          <w:rPr>
            <w:rFonts w:ascii="Arial" w:hAnsi="Arial" w:cs="Arial"/>
            <w:sz w:val="20"/>
            <w:szCs w:val="20"/>
          </w:rPr>
          <w:delText xml:space="preserve">literature </w:delText>
        </w:r>
      </w:del>
      <w:r w:rsidRPr="00D446C9">
        <w:rPr>
          <w:rFonts w:ascii="Arial" w:hAnsi="Arial" w:cs="Arial"/>
          <w:sz w:val="20"/>
          <w:szCs w:val="20"/>
        </w:rPr>
        <w:t xml:space="preserve">ChIP-seq data in PNW8 spermatogonia for H3K4me3, H3K27ac and </w:t>
      </w:r>
      <w:commentRangeStart w:id="70"/>
      <w:r w:rsidRPr="00D446C9">
        <w:rPr>
          <w:rFonts w:ascii="Arial" w:hAnsi="Arial" w:cs="Arial"/>
          <w:sz w:val="20"/>
          <w:szCs w:val="20"/>
        </w:rPr>
        <w:t>H3K27me3</w:t>
      </w:r>
      <w:commentRangeEnd w:id="70"/>
      <w:r w:rsidR="009003E9">
        <w:rPr>
          <w:rStyle w:val="CommentReference"/>
        </w:rPr>
        <w:commentReference w:id="70"/>
      </w:r>
      <w:r w:rsidRPr="00D446C9">
        <w:rPr>
          <w:rFonts w:ascii="Arial" w:hAnsi="Arial" w:cs="Arial"/>
          <w:sz w:val="20"/>
          <w:szCs w:val="20"/>
        </w:rPr>
        <w:t>. For each of the Category 1-4</w:t>
      </w:r>
      <w:ins w:id="71" w:author="Isabelle Mansuy" w:date="2020-11-15T12:30:00Z">
        <w:r w:rsidR="0076210C">
          <w:rPr>
            <w:rFonts w:ascii="Arial" w:hAnsi="Arial" w:cs="Arial"/>
            <w:sz w:val="20"/>
            <w:szCs w:val="20"/>
          </w:rPr>
          <w:t>,</w:t>
        </w:r>
      </w:ins>
      <w:r w:rsidRPr="00D446C9">
        <w:rPr>
          <w:rFonts w:ascii="Arial" w:hAnsi="Arial" w:cs="Arial"/>
          <w:sz w:val="20"/>
          <w:szCs w:val="20"/>
        </w:rPr>
        <w:t xml:space="preserve"> the following sub-categorization was applied: regions </w:t>
      </w:r>
      <w:del w:id="72" w:author="Isabelle Mansuy" w:date="2020-11-15T12:30:00Z">
        <w:r w:rsidRPr="00D446C9" w:rsidDel="0076210C">
          <w:rPr>
            <w:rFonts w:ascii="Arial" w:hAnsi="Arial" w:cs="Arial"/>
            <w:sz w:val="20"/>
            <w:szCs w:val="20"/>
          </w:rPr>
          <w:delText xml:space="preserve">that are </w:delText>
        </w:r>
      </w:del>
      <w:r w:rsidRPr="00D446C9">
        <w:rPr>
          <w:rFonts w:ascii="Arial" w:hAnsi="Arial" w:cs="Arial"/>
          <w:sz w:val="20"/>
          <w:szCs w:val="20"/>
        </w:rPr>
        <w:t xml:space="preserve">enriched for H3K4me3 (with or w/o H3K27ac and/or H3K27me3), regions </w:t>
      </w:r>
      <w:del w:id="73" w:author="Isabelle Mansuy" w:date="2020-11-15T12:30:00Z">
        <w:r w:rsidRPr="00D446C9" w:rsidDel="0076210C">
          <w:rPr>
            <w:rFonts w:ascii="Arial" w:hAnsi="Arial" w:cs="Arial"/>
            <w:sz w:val="20"/>
            <w:szCs w:val="20"/>
          </w:rPr>
          <w:delText xml:space="preserve">that are </w:delText>
        </w:r>
      </w:del>
      <w:r w:rsidRPr="00D446C9">
        <w:rPr>
          <w:rFonts w:ascii="Arial" w:hAnsi="Arial" w:cs="Arial"/>
          <w:sz w:val="20"/>
          <w:szCs w:val="20"/>
        </w:rPr>
        <w:t xml:space="preserve">enriched for H3K27ac (and lack both H3K4me3 and H3K27me3) and regions </w:t>
      </w:r>
      <w:del w:id="74" w:author="Isabelle Mansuy" w:date="2020-11-15T12:30:00Z">
        <w:r w:rsidRPr="00D446C9" w:rsidDel="0076210C">
          <w:rPr>
            <w:rFonts w:ascii="Arial" w:hAnsi="Arial" w:cs="Arial"/>
            <w:sz w:val="20"/>
            <w:szCs w:val="20"/>
          </w:rPr>
          <w:delText xml:space="preserve">that are </w:delText>
        </w:r>
      </w:del>
      <w:r w:rsidRPr="00D446C9">
        <w:rPr>
          <w:rFonts w:ascii="Arial" w:hAnsi="Arial" w:cs="Arial"/>
          <w:sz w:val="20"/>
          <w:szCs w:val="20"/>
        </w:rPr>
        <w:t>enriched for H3K27me3 (and lack both H3K4me3 and H3K27ac)</w:t>
      </w:r>
      <w:ins w:id="75" w:author="Isabelle Mansuy" w:date="2020-11-15T12:30:00Z">
        <w:r w:rsidR="0076210C">
          <w:rPr>
            <w:rFonts w:ascii="Arial" w:hAnsi="Arial" w:cs="Arial"/>
            <w:sz w:val="20"/>
            <w:szCs w:val="20"/>
          </w:rPr>
          <w:t>.</w:t>
        </w:r>
      </w:ins>
      <w:del w:id="76" w:author="Isabelle Mansuy" w:date="2020-11-15T12:30:00Z">
        <w:r w:rsidRPr="00D446C9" w:rsidDel="0076210C">
          <w:rPr>
            <w:rFonts w:ascii="Arial" w:hAnsi="Arial" w:cs="Arial"/>
            <w:sz w:val="20"/>
            <w:szCs w:val="20"/>
          </w:rPr>
          <w:delText>;</w:delText>
        </w:r>
      </w:del>
    </w:p>
    <w:p w14:paraId="01E67333" w14:textId="194BA8C1" w:rsidR="00D446C9" w:rsidRPr="00D446C9" w:rsidRDefault="009B467A" w:rsidP="00D446C9">
      <w:pPr>
        <w:spacing w:after="120" w:line="276" w:lineRule="auto"/>
        <w:ind w:left="360"/>
        <w:jc w:val="both"/>
        <w:rPr>
          <w:rFonts w:ascii="Arial" w:hAnsi="Arial" w:cs="Arial"/>
          <w:color w:val="000000" w:themeColor="text1"/>
          <w:sz w:val="20"/>
          <w:szCs w:val="20"/>
        </w:rPr>
      </w:pPr>
      <w:ins w:id="77" w:author="Isabelle Mansuy" w:date="2020-11-15T12:32:00Z">
        <w:r>
          <w:rPr>
            <w:rFonts w:ascii="Arial" w:hAnsi="Arial" w:cs="Arial"/>
            <w:color w:val="000000" w:themeColor="text1"/>
            <w:sz w:val="20"/>
            <w:szCs w:val="20"/>
          </w:rPr>
          <w:t xml:space="preserve">For </w:t>
        </w:r>
      </w:ins>
      <w:r w:rsidR="00D446C9" w:rsidRPr="00D446C9">
        <w:rPr>
          <w:rFonts w:ascii="Arial" w:hAnsi="Arial" w:cs="Arial"/>
          <w:color w:val="000000" w:themeColor="text1"/>
          <w:sz w:val="20"/>
          <w:szCs w:val="20"/>
        </w:rPr>
        <w:t>(A, B)</w:t>
      </w:r>
      <w:ins w:id="78" w:author="Isabelle Mansuy" w:date="2020-11-15T12:32:00Z">
        <w:r>
          <w:rPr>
            <w:rFonts w:ascii="Arial" w:hAnsi="Arial" w:cs="Arial"/>
            <w:color w:val="000000" w:themeColor="text1"/>
            <w:sz w:val="20"/>
            <w:szCs w:val="20"/>
          </w:rPr>
          <w:t>, e</w:t>
        </w:r>
      </w:ins>
      <w:del w:id="79" w:author="Isabelle Mansuy" w:date="2020-11-15T12:32:00Z">
        <w:r w:rsidR="00D446C9" w:rsidRPr="00D446C9" w:rsidDel="009B467A">
          <w:rPr>
            <w:rFonts w:ascii="Arial" w:hAnsi="Arial" w:cs="Arial"/>
            <w:color w:val="000000" w:themeColor="text1"/>
            <w:sz w:val="20"/>
            <w:szCs w:val="20"/>
          </w:rPr>
          <w:delText xml:space="preserve"> E</w:delText>
        </w:r>
      </w:del>
      <w:r w:rsidR="00D446C9" w:rsidRPr="00D446C9">
        <w:rPr>
          <w:rFonts w:ascii="Arial" w:hAnsi="Arial" w:cs="Arial"/>
          <w:color w:val="000000" w:themeColor="text1"/>
          <w:sz w:val="20"/>
          <w:szCs w:val="20"/>
        </w:rPr>
        <w:t xml:space="preserve">ach line represents a peak region and </w:t>
      </w:r>
      <w:del w:id="80" w:author="Isabelle Mansuy" w:date="2020-11-15T12:30:00Z">
        <w:r w:rsidR="00D446C9" w:rsidRPr="00D446C9" w:rsidDel="00C623D8">
          <w:rPr>
            <w:rFonts w:ascii="Arial" w:hAnsi="Arial" w:cs="Arial"/>
            <w:color w:val="000000" w:themeColor="text1"/>
            <w:sz w:val="20"/>
            <w:szCs w:val="20"/>
          </w:rPr>
          <w:delText xml:space="preserve">the </w:delText>
        </w:r>
      </w:del>
      <w:r w:rsidR="00D446C9" w:rsidRPr="00D446C9">
        <w:rPr>
          <w:rFonts w:ascii="Arial" w:hAnsi="Arial" w:cs="Arial"/>
          <w:color w:val="000000" w:themeColor="text1"/>
          <w:sz w:val="20"/>
          <w:szCs w:val="20"/>
        </w:rPr>
        <w:t xml:space="preserve">regions are ordered within a category by the ATAC-seq signal. Mid-x-axis corresponds to the middle of a peak region and is extended to +/- </w:t>
      </w:r>
      <w:commentRangeStart w:id="81"/>
      <w:r w:rsidR="00D446C9" w:rsidRPr="00D446C9">
        <w:rPr>
          <w:rFonts w:ascii="Arial" w:hAnsi="Arial" w:cs="Arial"/>
          <w:color w:val="000000" w:themeColor="text1"/>
          <w:sz w:val="20"/>
          <w:szCs w:val="20"/>
        </w:rPr>
        <w:t>1 kb</w:t>
      </w:r>
      <w:commentRangeEnd w:id="81"/>
      <w:r w:rsidR="00C623D8">
        <w:rPr>
          <w:rStyle w:val="CommentReference"/>
        </w:rPr>
        <w:commentReference w:id="81"/>
      </w:r>
      <w:del w:id="82" w:author="Isabelle Mansuy" w:date="2020-11-15T12:31:00Z">
        <w:r w:rsidR="00D446C9" w:rsidRPr="00D446C9" w:rsidDel="00C623D8">
          <w:rPr>
            <w:rFonts w:ascii="Arial" w:hAnsi="Arial" w:cs="Arial"/>
            <w:color w:val="000000" w:themeColor="text1"/>
            <w:sz w:val="20"/>
            <w:szCs w:val="20"/>
          </w:rPr>
          <w:delText>p</w:delText>
        </w:r>
      </w:del>
      <w:r w:rsidR="00D446C9" w:rsidRPr="00D446C9">
        <w:rPr>
          <w:rFonts w:ascii="Arial" w:hAnsi="Arial" w:cs="Arial"/>
          <w:color w:val="000000" w:themeColor="text1"/>
          <w:sz w:val="20"/>
          <w:szCs w:val="20"/>
        </w:rPr>
        <w:t xml:space="preserve">. The color-key of </w:t>
      </w:r>
      <w:del w:id="83" w:author="Isabelle Mansuy" w:date="2020-11-15T12:31:00Z">
        <w:r w:rsidR="00D446C9" w:rsidRPr="00D446C9" w:rsidDel="00C623D8">
          <w:rPr>
            <w:rFonts w:ascii="Arial" w:hAnsi="Arial" w:cs="Arial"/>
            <w:color w:val="000000" w:themeColor="text1"/>
            <w:sz w:val="20"/>
            <w:szCs w:val="20"/>
          </w:rPr>
          <w:delText xml:space="preserve">the </w:delText>
        </w:r>
      </w:del>
      <w:r w:rsidR="00D446C9" w:rsidRPr="00D446C9">
        <w:rPr>
          <w:rFonts w:ascii="Arial" w:hAnsi="Arial" w:cs="Arial"/>
          <w:color w:val="000000" w:themeColor="text1"/>
          <w:sz w:val="20"/>
          <w:szCs w:val="20"/>
        </w:rPr>
        <w:t xml:space="preserve">ATAC-seq heatmap represents </w:t>
      </w:r>
      <w:del w:id="84" w:author="Isabelle Mansuy" w:date="2020-11-15T12:31:00Z">
        <w:r w:rsidR="00D446C9" w:rsidRPr="00D446C9" w:rsidDel="00C93265">
          <w:rPr>
            <w:rFonts w:ascii="Arial" w:hAnsi="Arial" w:cs="Arial"/>
            <w:color w:val="000000" w:themeColor="text1"/>
            <w:sz w:val="20"/>
            <w:szCs w:val="20"/>
          </w:rPr>
          <w:delText xml:space="preserve">the </w:delText>
        </w:r>
      </w:del>
      <w:r w:rsidR="00D446C9" w:rsidRPr="00D446C9">
        <w:rPr>
          <w:rFonts w:ascii="Arial" w:hAnsi="Arial" w:cs="Arial"/>
          <w:color w:val="000000" w:themeColor="text1"/>
          <w:sz w:val="20"/>
          <w:szCs w:val="20"/>
        </w:rPr>
        <w:t>ATAC-seq signal in Log</w:t>
      </w:r>
      <w:r w:rsidR="00D446C9" w:rsidRPr="00D446C9">
        <w:rPr>
          <w:rFonts w:ascii="Arial" w:hAnsi="Arial" w:cs="Arial"/>
          <w:color w:val="000000" w:themeColor="text1"/>
          <w:sz w:val="20"/>
          <w:szCs w:val="20"/>
          <w:vertAlign w:val="subscript"/>
        </w:rPr>
        <w:t xml:space="preserve">2 </w:t>
      </w:r>
      <w:r w:rsidR="00D446C9" w:rsidRPr="00D446C9">
        <w:rPr>
          <w:rFonts w:ascii="Arial" w:hAnsi="Arial" w:cs="Arial"/>
          <w:color w:val="000000" w:themeColor="text1"/>
          <w:sz w:val="20"/>
          <w:szCs w:val="20"/>
        </w:rPr>
        <w:t>Reads Per Kilobase per Million (RPKM) reads sequenced. For RNA-seq, log</w:t>
      </w:r>
      <w:r w:rsidR="00D446C9" w:rsidRPr="00D446C9">
        <w:rPr>
          <w:rFonts w:ascii="Arial" w:hAnsi="Arial" w:cs="Arial"/>
          <w:color w:val="000000" w:themeColor="text1"/>
          <w:sz w:val="20"/>
          <w:szCs w:val="20"/>
          <w:vertAlign w:val="subscript"/>
        </w:rPr>
        <w:t>2</w:t>
      </w:r>
      <w:r w:rsidR="00D446C9" w:rsidRPr="00D446C9">
        <w:rPr>
          <w:rFonts w:ascii="Arial" w:hAnsi="Arial" w:cs="Arial"/>
          <w:color w:val="000000" w:themeColor="text1"/>
          <w:sz w:val="20"/>
          <w:szCs w:val="20"/>
        </w:rPr>
        <w:t xml:space="preserve"> FC is shown from </w:t>
      </w:r>
      <w:ins w:id="85" w:author="Isabelle Mansuy" w:date="2020-11-15T12:31:00Z">
        <w:r w:rsidR="00C93265" w:rsidRPr="00D446C9">
          <w:rPr>
            <w:rFonts w:ascii="Arial" w:hAnsi="Arial" w:cs="Arial"/>
            <w:color w:val="000000" w:themeColor="text1"/>
            <w:sz w:val="20"/>
            <w:szCs w:val="20"/>
          </w:rPr>
          <w:t>PND8 v</w:t>
        </w:r>
        <w:r w:rsidR="00C93265">
          <w:rPr>
            <w:rFonts w:ascii="Arial" w:hAnsi="Arial" w:cs="Arial"/>
            <w:color w:val="000000" w:themeColor="text1"/>
            <w:sz w:val="20"/>
            <w:szCs w:val="20"/>
          </w:rPr>
          <w:t>er</w:t>
        </w:r>
        <w:r w:rsidR="00C93265" w:rsidRPr="00D446C9">
          <w:rPr>
            <w:rFonts w:ascii="Arial" w:hAnsi="Arial" w:cs="Arial"/>
            <w:color w:val="000000" w:themeColor="text1"/>
            <w:sz w:val="20"/>
            <w:szCs w:val="20"/>
          </w:rPr>
          <w:t>s</w:t>
        </w:r>
        <w:r w:rsidR="00C93265">
          <w:rPr>
            <w:rFonts w:ascii="Arial" w:hAnsi="Arial" w:cs="Arial"/>
            <w:color w:val="000000" w:themeColor="text1"/>
            <w:sz w:val="20"/>
            <w:szCs w:val="20"/>
          </w:rPr>
          <w:t>us</w:t>
        </w:r>
        <w:r w:rsidR="00C93265" w:rsidRPr="00D446C9">
          <w:rPr>
            <w:rFonts w:ascii="Arial" w:hAnsi="Arial" w:cs="Arial"/>
            <w:color w:val="000000" w:themeColor="text1"/>
            <w:sz w:val="20"/>
            <w:szCs w:val="20"/>
          </w:rPr>
          <w:t xml:space="preserve"> </w:t>
        </w:r>
      </w:ins>
      <w:r w:rsidR="00D446C9" w:rsidRPr="00D446C9">
        <w:rPr>
          <w:rFonts w:ascii="Arial" w:hAnsi="Arial" w:cs="Arial"/>
          <w:color w:val="000000" w:themeColor="text1"/>
          <w:sz w:val="20"/>
          <w:szCs w:val="20"/>
        </w:rPr>
        <w:t xml:space="preserve">PND15 </w:t>
      </w:r>
      <w:del w:id="86" w:author="Isabelle Mansuy" w:date="2020-11-15T12:31:00Z">
        <w:r w:rsidR="00D446C9" w:rsidRPr="00D446C9" w:rsidDel="00C93265">
          <w:rPr>
            <w:rFonts w:ascii="Arial" w:hAnsi="Arial" w:cs="Arial"/>
            <w:color w:val="000000" w:themeColor="text1"/>
            <w:sz w:val="20"/>
            <w:szCs w:val="20"/>
          </w:rPr>
          <w:delText xml:space="preserve">vs PND8 </w:delText>
        </w:r>
      </w:del>
      <w:r w:rsidR="00D446C9" w:rsidRPr="00D446C9">
        <w:rPr>
          <w:rFonts w:ascii="Arial" w:hAnsi="Arial" w:cs="Arial"/>
          <w:color w:val="000000" w:themeColor="text1"/>
          <w:sz w:val="20"/>
          <w:szCs w:val="20"/>
        </w:rPr>
        <w:t xml:space="preserve">and </w:t>
      </w:r>
      <w:ins w:id="87" w:author="Isabelle Mansuy" w:date="2020-11-15T12:32:00Z">
        <w:r w:rsidR="00C93265" w:rsidRPr="00D446C9">
          <w:rPr>
            <w:rFonts w:ascii="Arial" w:hAnsi="Arial" w:cs="Arial"/>
            <w:color w:val="000000" w:themeColor="text1"/>
            <w:sz w:val="20"/>
            <w:szCs w:val="20"/>
          </w:rPr>
          <w:t>PND14</w:t>
        </w:r>
        <w:r w:rsidR="00C93265">
          <w:rPr>
            <w:rFonts w:ascii="Arial" w:hAnsi="Arial" w:cs="Arial"/>
            <w:color w:val="000000" w:themeColor="text1"/>
            <w:sz w:val="20"/>
            <w:szCs w:val="20"/>
          </w:rPr>
          <w:t xml:space="preserve"> versus </w:t>
        </w:r>
      </w:ins>
      <w:r w:rsidR="00D446C9" w:rsidRPr="00D446C9">
        <w:rPr>
          <w:rFonts w:ascii="Arial" w:hAnsi="Arial" w:cs="Arial"/>
          <w:color w:val="000000" w:themeColor="text1"/>
          <w:sz w:val="20"/>
          <w:szCs w:val="20"/>
        </w:rPr>
        <w:t xml:space="preserve">PNW8 </w:t>
      </w:r>
      <w:del w:id="88" w:author="Isabelle Mansuy" w:date="2020-11-15T12:32:00Z">
        <w:r w:rsidR="00D446C9" w:rsidRPr="00D446C9" w:rsidDel="00C93265">
          <w:rPr>
            <w:rFonts w:ascii="Arial" w:hAnsi="Arial" w:cs="Arial"/>
            <w:color w:val="000000" w:themeColor="text1"/>
            <w:sz w:val="20"/>
            <w:szCs w:val="20"/>
          </w:rPr>
          <w:delText xml:space="preserve">vs PND14 </w:delText>
        </w:r>
      </w:del>
      <w:r w:rsidR="00D446C9" w:rsidRPr="00D446C9">
        <w:rPr>
          <w:rFonts w:ascii="Arial" w:hAnsi="Arial" w:cs="Arial"/>
          <w:color w:val="000000" w:themeColor="text1"/>
          <w:sz w:val="20"/>
          <w:szCs w:val="20"/>
        </w:rPr>
        <w:t>comparisons</w:t>
      </w:r>
      <w:r w:rsidR="00DF2CFA">
        <w:rPr>
          <w:rFonts w:ascii="Arial" w:hAnsi="Arial" w:cs="Arial"/>
          <w:color w:val="000000" w:themeColor="text1"/>
          <w:sz w:val="20"/>
          <w:szCs w:val="20"/>
        </w:rPr>
        <w:t xml:space="preserve">. </w:t>
      </w:r>
      <w:r w:rsidR="008365D0">
        <w:rPr>
          <w:rFonts w:ascii="Arial" w:hAnsi="Arial" w:cs="Arial"/>
          <w:color w:val="000000" w:themeColor="text1"/>
          <w:sz w:val="20"/>
          <w:szCs w:val="20"/>
        </w:rPr>
        <w:t>Rows</w:t>
      </w:r>
      <w:r w:rsidR="00DF2CFA">
        <w:rPr>
          <w:rFonts w:ascii="Arial" w:hAnsi="Arial" w:cs="Arial"/>
          <w:color w:val="000000" w:themeColor="text1"/>
          <w:sz w:val="20"/>
          <w:szCs w:val="20"/>
        </w:rPr>
        <w:t xml:space="preserve"> are ordered by the enriched scores</w:t>
      </w:r>
      <w:r w:rsidR="008365D0">
        <w:rPr>
          <w:rFonts w:ascii="Arial" w:hAnsi="Arial" w:cs="Arial"/>
          <w:color w:val="000000" w:themeColor="text1"/>
          <w:sz w:val="20"/>
          <w:szCs w:val="20"/>
        </w:rPr>
        <w:t xml:space="preserve"> of ATAC-seq data</w:t>
      </w:r>
      <w:ins w:id="89" w:author="Isabelle Mansuy" w:date="2020-11-15T12:32:00Z">
        <w:r w:rsidR="000429E9">
          <w:rPr>
            <w:rFonts w:ascii="Arial" w:hAnsi="Arial" w:cs="Arial"/>
            <w:color w:val="000000" w:themeColor="text1"/>
            <w:sz w:val="20"/>
            <w:szCs w:val="20"/>
          </w:rPr>
          <w:t>.</w:t>
        </w:r>
      </w:ins>
      <w:del w:id="90" w:author="Isabelle Mansuy" w:date="2020-11-15T12:32:00Z">
        <w:r w:rsidR="00D446C9" w:rsidRPr="00D446C9" w:rsidDel="000429E9">
          <w:rPr>
            <w:rFonts w:ascii="Arial" w:hAnsi="Arial" w:cs="Arial"/>
            <w:color w:val="000000" w:themeColor="text1"/>
            <w:sz w:val="20"/>
            <w:szCs w:val="20"/>
          </w:rPr>
          <w:delText>;</w:delText>
        </w:r>
      </w:del>
    </w:p>
    <w:p w14:paraId="00DE2719" w14:textId="08305574" w:rsidR="00D446C9" w:rsidRPr="008A5D81" w:rsidRDefault="008A5D81">
      <w:pPr>
        <w:numPr>
          <w:ilvl w:val="0"/>
          <w:numId w:val="7"/>
        </w:numPr>
        <w:spacing w:after="120" w:line="276" w:lineRule="auto"/>
        <w:jc w:val="both"/>
        <w:rPr>
          <w:rFonts w:ascii="Arial" w:hAnsi="Arial" w:cs="Arial"/>
          <w:sz w:val="20"/>
          <w:szCs w:val="20"/>
          <w:lang w:val="uz-Cyrl-UZ"/>
          <w:rPrChange w:id="91" w:author="Irina Lazar" w:date="2020-11-09T11:29:00Z">
            <w:rPr/>
          </w:rPrChange>
        </w:rPr>
        <w:pPrChange w:id="92" w:author="Irina Lazar" w:date="2020-11-09T11:29:00Z">
          <w:pPr>
            <w:pStyle w:val="ListParagraph"/>
            <w:numPr>
              <w:numId w:val="7"/>
            </w:numPr>
            <w:spacing w:before="0" w:after="120" w:line="276" w:lineRule="auto"/>
            <w:ind w:hanging="360"/>
            <w:jc w:val="both"/>
          </w:pPr>
        </w:pPrChange>
      </w:pPr>
      <w:ins w:id="93" w:author="Irina Lazar" w:date="2020-11-09T11:29:00Z">
        <w:r w:rsidRPr="008A5D81">
          <w:rPr>
            <w:rFonts w:ascii="Arial" w:hAnsi="Arial" w:cs="Arial"/>
            <w:sz w:val="20"/>
            <w:szCs w:val="20"/>
          </w:rPr>
          <w:t>Genomic snapshots from the Integrative Genomics Viewer (IGV, Broad Institute) of exemplary genes from Category 1 (</w:t>
        </w:r>
        <w:r w:rsidRPr="008A5D81">
          <w:rPr>
            <w:rFonts w:ascii="Arial" w:hAnsi="Arial" w:cs="Arial"/>
            <w:i/>
            <w:iCs/>
            <w:sz w:val="20"/>
            <w:szCs w:val="20"/>
          </w:rPr>
          <w:t>Gfra2</w:t>
        </w:r>
        <w:r w:rsidRPr="008A5D81">
          <w:rPr>
            <w:rFonts w:ascii="Arial" w:hAnsi="Arial" w:cs="Arial"/>
            <w:sz w:val="20"/>
            <w:szCs w:val="20"/>
          </w:rPr>
          <w:t xml:space="preserve">), </w:t>
        </w:r>
      </w:ins>
      <w:ins w:id="94" w:author="Isabelle Mansuy" w:date="2020-11-15T15:11:00Z">
        <w:r w:rsidR="000443DD">
          <w:rPr>
            <w:rFonts w:ascii="Arial" w:hAnsi="Arial" w:cs="Arial"/>
            <w:sz w:val="20"/>
            <w:szCs w:val="20"/>
          </w:rPr>
          <w:t>c</w:t>
        </w:r>
      </w:ins>
      <w:ins w:id="95" w:author="Irina Lazar" w:date="2020-11-09T11:29:00Z">
        <w:del w:id="96" w:author="Isabelle Mansuy" w:date="2020-11-15T15:11:00Z">
          <w:r w:rsidRPr="008A5D81" w:rsidDel="000443DD">
            <w:rPr>
              <w:rFonts w:ascii="Arial" w:hAnsi="Arial" w:cs="Arial"/>
              <w:sz w:val="20"/>
              <w:szCs w:val="20"/>
            </w:rPr>
            <w:delText>C</w:delText>
          </w:r>
        </w:del>
        <w:r w:rsidRPr="008A5D81">
          <w:rPr>
            <w:rFonts w:ascii="Arial" w:hAnsi="Arial" w:cs="Arial"/>
            <w:sz w:val="20"/>
            <w:szCs w:val="20"/>
          </w:rPr>
          <w:t>ategory 2 (</w:t>
        </w:r>
        <w:r w:rsidRPr="008A5D81">
          <w:rPr>
            <w:rFonts w:ascii="Arial" w:hAnsi="Arial" w:cs="Arial"/>
            <w:i/>
            <w:iCs/>
            <w:sz w:val="20"/>
            <w:szCs w:val="20"/>
          </w:rPr>
          <w:t>Hmx1</w:t>
        </w:r>
        <w:r w:rsidRPr="008A5D81">
          <w:rPr>
            <w:rFonts w:ascii="Arial" w:hAnsi="Arial" w:cs="Arial"/>
            <w:sz w:val="20"/>
            <w:szCs w:val="20"/>
          </w:rPr>
          <w:t xml:space="preserve">) and </w:t>
        </w:r>
      </w:ins>
      <w:ins w:id="97" w:author="Isabelle Mansuy" w:date="2020-11-15T15:11:00Z">
        <w:r w:rsidR="000443DD">
          <w:rPr>
            <w:rFonts w:ascii="Arial" w:hAnsi="Arial" w:cs="Arial"/>
            <w:sz w:val="20"/>
            <w:szCs w:val="20"/>
          </w:rPr>
          <w:t>c</w:t>
        </w:r>
      </w:ins>
      <w:ins w:id="98" w:author="Irina Lazar" w:date="2020-11-09T11:29:00Z">
        <w:del w:id="99" w:author="Isabelle Mansuy" w:date="2020-11-15T15:11:00Z">
          <w:r w:rsidRPr="008A5D81" w:rsidDel="000443DD">
            <w:rPr>
              <w:rFonts w:ascii="Arial" w:hAnsi="Arial" w:cs="Arial"/>
              <w:sz w:val="20"/>
              <w:szCs w:val="20"/>
            </w:rPr>
            <w:delText>C</w:delText>
          </w:r>
        </w:del>
        <w:r w:rsidRPr="008A5D81">
          <w:rPr>
            <w:rFonts w:ascii="Arial" w:hAnsi="Arial" w:cs="Arial"/>
            <w:sz w:val="20"/>
            <w:szCs w:val="20"/>
          </w:rPr>
          <w:t>ategory 3 (</w:t>
        </w:r>
        <w:r w:rsidRPr="008A5D81">
          <w:rPr>
            <w:rFonts w:ascii="Arial" w:hAnsi="Arial" w:cs="Arial"/>
            <w:i/>
            <w:iCs/>
            <w:sz w:val="20"/>
            <w:szCs w:val="20"/>
          </w:rPr>
          <w:t>Pdgfra</w:t>
        </w:r>
        <w:r w:rsidRPr="008A5D81">
          <w:rPr>
            <w:rFonts w:ascii="Arial" w:hAnsi="Arial" w:cs="Arial"/>
            <w:sz w:val="20"/>
            <w:szCs w:val="20"/>
          </w:rPr>
          <w:t xml:space="preserve">) showing relative </w:t>
        </w:r>
        <w:r w:rsidRPr="008A5D81">
          <w:rPr>
            <w:rFonts w:ascii="Arial" w:hAnsi="Arial" w:cs="Arial"/>
            <w:sz w:val="20"/>
            <w:szCs w:val="20"/>
          </w:rPr>
          <w:lastRenderedPageBreak/>
          <w:t xml:space="preserve">abundance of transcripts from RNA-seq and chromatin accessibility from ATAC-seq. RNA-seq data </w:t>
        </w:r>
      </w:ins>
      <w:ins w:id="100" w:author="Irina Lazar" w:date="2020-11-09T12:27:00Z">
        <w:r w:rsidR="006839A9">
          <w:rPr>
            <w:rFonts w:ascii="Arial" w:hAnsi="Arial" w:cs="Arial"/>
            <w:sz w:val="20"/>
            <w:szCs w:val="20"/>
          </w:rPr>
          <w:t>correspond</w:t>
        </w:r>
        <w:del w:id="101" w:author="Isabelle Mansuy" w:date="2020-11-15T12:33:00Z">
          <w:r w:rsidR="006839A9" w:rsidDel="00E454BB">
            <w:rPr>
              <w:rFonts w:ascii="Arial" w:hAnsi="Arial" w:cs="Arial"/>
              <w:sz w:val="20"/>
              <w:szCs w:val="20"/>
            </w:rPr>
            <w:delText>s</w:delText>
          </w:r>
        </w:del>
        <w:r w:rsidR="006839A9">
          <w:rPr>
            <w:rFonts w:ascii="Arial" w:hAnsi="Arial" w:cs="Arial"/>
            <w:sz w:val="20"/>
            <w:szCs w:val="20"/>
          </w:rPr>
          <w:t xml:space="preserve"> to </w:t>
        </w:r>
      </w:ins>
      <w:ins w:id="102" w:author="Irina Lazar" w:date="2020-11-09T11:29:00Z">
        <w:r w:rsidRPr="008A5D81">
          <w:rPr>
            <w:rFonts w:ascii="Arial" w:hAnsi="Arial" w:cs="Arial"/>
            <w:sz w:val="20"/>
            <w:szCs w:val="20"/>
          </w:rPr>
          <w:t xml:space="preserve">literature PND14 and </w:t>
        </w:r>
        <w:del w:id="103" w:author="Isabelle Mansuy" w:date="2020-11-15T12:33:00Z">
          <w:r w:rsidRPr="008A5D81" w:rsidDel="00E454BB">
            <w:rPr>
              <w:rFonts w:ascii="Arial" w:hAnsi="Arial" w:cs="Arial"/>
              <w:sz w:val="20"/>
              <w:szCs w:val="20"/>
            </w:rPr>
            <w:delText>adult (</w:delText>
          </w:r>
        </w:del>
        <w:r w:rsidRPr="008A5D81">
          <w:rPr>
            <w:rFonts w:ascii="Arial" w:hAnsi="Arial" w:cs="Arial"/>
            <w:sz w:val="20"/>
            <w:szCs w:val="20"/>
          </w:rPr>
          <w:t>PNW8</w:t>
        </w:r>
        <w:del w:id="104" w:author="Isabelle Mansuy" w:date="2020-11-15T12:33:00Z">
          <w:r w:rsidRPr="008A5D81" w:rsidDel="00E454BB">
            <w:rPr>
              <w:rFonts w:ascii="Arial" w:hAnsi="Arial" w:cs="Arial"/>
              <w:sz w:val="20"/>
              <w:szCs w:val="20"/>
            </w:rPr>
            <w:delText>)</w:delText>
          </w:r>
        </w:del>
        <w:r w:rsidRPr="008A5D81">
          <w:rPr>
            <w:rFonts w:ascii="Arial" w:hAnsi="Arial" w:cs="Arial"/>
            <w:sz w:val="20"/>
            <w:szCs w:val="20"/>
          </w:rPr>
          <w:t xml:space="preserve"> spermatogonial </w:t>
        </w:r>
        <w:commentRangeStart w:id="105"/>
        <w:r w:rsidRPr="008A5D81">
          <w:rPr>
            <w:rFonts w:ascii="Arial" w:hAnsi="Arial" w:cs="Arial"/>
            <w:sz w:val="20"/>
            <w:szCs w:val="20"/>
          </w:rPr>
          <w:t>cells</w:t>
        </w:r>
      </w:ins>
      <w:commentRangeEnd w:id="105"/>
      <w:r w:rsidR="00E454BB">
        <w:rPr>
          <w:rStyle w:val="CommentReference"/>
        </w:rPr>
        <w:commentReference w:id="105"/>
      </w:r>
      <w:ins w:id="106" w:author="Irina Lazar" w:date="2020-11-09T11:29:00Z">
        <w:r w:rsidRPr="008A5D81">
          <w:rPr>
            <w:rFonts w:ascii="Arial" w:hAnsi="Arial" w:cs="Arial"/>
            <w:sz w:val="20"/>
            <w:szCs w:val="20"/>
          </w:rPr>
          <w:t xml:space="preserve"> and </w:t>
        </w:r>
        <w:del w:id="107" w:author="Isabelle Mansuy" w:date="2020-11-15T12:33:00Z">
          <w:r w:rsidRPr="008A5D81" w:rsidDel="00E454BB">
            <w:rPr>
              <w:rFonts w:ascii="Arial" w:hAnsi="Arial" w:cs="Arial"/>
              <w:sz w:val="20"/>
              <w:szCs w:val="20"/>
            </w:rPr>
            <w:delText xml:space="preserve"> </w:delText>
          </w:r>
        </w:del>
        <w:r w:rsidRPr="008A5D81">
          <w:rPr>
            <w:rFonts w:ascii="Arial" w:hAnsi="Arial" w:cs="Arial"/>
            <w:sz w:val="20"/>
            <w:szCs w:val="20"/>
          </w:rPr>
          <w:t xml:space="preserve">ATAC-seq data </w:t>
        </w:r>
      </w:ins>
      <w:ins w:id="108" w:author="Irina Lazar" w:date="2020-11-09T12:27:00Z">
        <w:r w:rsidR="006839A9">
          <w:rPr>
            <w:rFonts w:ascii="Arial" w:hAnsi="Arial" w:cs="Arial"/>
            <w:sz w:val="20"/>
            <w:szCs w:val="20"/>
          </w:rPr>
          <w:t>to</w:t>
        </w:r>
      </w:ins>
      <w:ins w:id="109" w:author="Irina Lazar" w:date="2020-11-09T11:29:00Z">
        <w:r w:rsidRPr="008A5D81">
          <w:rPr>
            <w:rFonts w:ascii="Arial" w:hAnsi="Arial" w:cs="Arial"/>
            <w:sz w:val="20"/>
            <w:szCs w:val="20"/>
          </w:rPr>
          <w:t xml:space="preserve"> PND15 and adult </w:t>
        </w:r>
        <w:del w:id="110" w:author="Isabelle Mansuy" w:date="2020-11-15T12:33:00Z">
          <w:r w:rsidRPr="008A5D81" w:rsidDel="00E454BB">
            <w:rPr>
              <w:rFonts w:ascii="Arial" w:hAnsi="Arial" w:cs="Arial"/>
              <w:sz w:val="20"/>
              <w:szCs w:val="20"/>
            </w:rPr>
            <w:delText xml:space="preserve">(PNW20) </w:delText>
          </w:r>
        </w:del>
        <w:r w:rsidRPr="008A5D81">
          <w:rPr>
            <w:rFonts w:ascii="Arial" w:hAnsi="Arial" w:cs="Arial"/>
            <w:sz w:val="20"/>
            <w:szCs w:val="20"/>
          </w:rPr>
          <w:t>spermatogonial cells</w:t>
        </w:r>
      </w:ins>
      <w:ins w:id="111" w:author="Isabelle Mansuy" w:date="2020-11-15T12:33:00Z">
        <w:r w:rsidR="00E454BB">
          <w:rPr>
            <w:rFonts w:ascii="Arial" w:hAnsi="Arial" w:cs="Arial"/>
            <w:sz w:val="20"/>
            <w:szCs w:val="20"/>
          </w:rPr>
          <w:t xml:space="preserve"> (our own)</w:t>
        </w:r>
      </w:ins>
      <w:ins w:id="112" w:author="Irina Lazar" w:date="2020-11-09T11:29:00Z">
        <w:r w:rsidRPr="008A5D81">
          <w:rPr>
            <w:rFonts w:ascii="Arial" w:hAnsi="Arial" w:cs="Arial"/>
            <w:sz w:val="20"/>
            <w:szCs w:val="20"/>
          </w:rPr>
          <w:t xml:space="preserve">, respectively. </w:t>
        </w:r>
      </w:ins>
      <w:del w:id="113" w:author="Irina Lazar" w:date="2020-11-09T11:29:00Z">
        <w:r w:rsidR="00D446C9" w:rsidRPr="008A5D81" w:rsidDel="008A5D81">
          <w:rPr>
            <w:rFonts w:ascii="Arial" w:hAnsi="Arial" w:cs="Arial"/>
            <w:sz w:val="20"/>
            <w:szCs w:val="20"/>
            <w:rPrChange w:id="114" w:author="Irina Lazar" w:date="2020-11-09T11:29:00Z">
              <w:rPr/>
            </w:rPrChange>
          </w:rPr>
          <w:delText>Genomic snapshots from the Integrative Genomics Viewer (IGV, Broad Institute) of exemplary genes from Category 1 (</w:delText>
        </w:r>
        <w:r w:rsidR="00D446C9" w:rsidRPr="008A5D81" w:rsidDel="008A5D81">
          <w:rPr>
            <w:rFonts w:ascii="Arial" w:hAnsi="Arial" w:cs="Arial"/>
            <w:i/>
            <w:iCs/>
            <w:sz w:val="20"/>
            <w:szCs w:val="20"/>
            <w:rPrChange w:id="115" w:author="Irina Lazar" w:date="2020-11-09T11:29:00Z">
              <w:rPr>
                <w:i/>
                <w:iCs/>
              </w:rPr>
            </w:rPrChange>
          </w:rPr>
          <w:delText>Gfra2</w:delText>
        </w:r>
        <w:r w:rsidR="00D446C9" w:rsidRPr="008A5D81" w:rsidDel="008A5D81">
          <w:rPr>
            <w:rFonts w:ascii="Arial" w:hAnsi="Arial" w:cs="Arial"/>
            <w:sz w:val="20"/>
            <w:szCs w:val="20"/>
            <w:rPrChange w:id="116" w:author="Irina Lazar" w:date="2020-11-09T11:29:00Z">
              <w:rPr/>
            </w:rPrChange>
          </w:rPr>
          <w:delText>), Category 2 (</w:delText>
        </w:r>
        <w:r w:rsidR="00D446C9" w:rsidRPr="008A5D81" w:rsidDel="008A5D81">
          <w:rPr>
            <w:rFonts w:ascii="Arial" w:hAnsi="Arial" w:cs="Arial"/>
            <w:i/>
            <w:iCs/>
            <w:sz w:val="20"/>
            <w:szCs w:val="20"/>
            <w:rPrChange w:id="117" w:author="Irina Lazar" w:date="2020-11-09T11:29:00Z">
              <w:rPr>
                <w:i/>
                <w:iCs/>
              </w:rPr>
            </w:rPrChange>
          </w:rPr>
          <w:delText>Hmx1</w:delText>
        </w:r>
        <w:r w:rsidR="00D446C9" w:rsidRPr="008A5D81" w:rsidDel="008A5D81">
          <w:rPr>
            <w:rFonts w:ascii="Arial" w:hAnsi="Arial" w:cs="Arial"/>
            <w:sz w:val="20"/>
            <w:szCs w:val="20"/>
            <w:rPrChange w:id="118" w:author="Irina Lazar" w:date="2020-11-09T11:29:00Z">
              <w:rPr/>
            </w:rPrChange>
          </w:rPr>
          <w:delText>) and Category 3 (</w:delText>
        </w:r>
        <w:r w:rsidR="00D446C9" w:rsidRPr="008A5D81" w:rsidDel="008A5D81">
          <w:rPr>
            <w:rFonts w:ascii="Arial" w:hAnsi="Arial" w:cs="Arial"/>
            <w:i/>
            <w:iCs/>
            <w:sz w:val="20"/>
            <w:szCs w:val="20"/>
            <w:rPrChange w:id="119" w:author="Irina Lazar" w:date="2020-11-09T11:29:00Z">
              <w:rPr>
                <w:i/>
                <w:iCs/>
              </w:rPr>
            </w:rPrChange>
          </w:rPr>
          <w:delText>Pdgfra</w:delText>
        </w:r>
        <w:r w:rsidR="00D446C9" w:rsidRPr="008A5D81" w:rsidDel="008A5D81">
          <w:rPr>
            <w:rFonts w:ascii="Arial" w:hAnsi="Arial" w:cs="Arial"/>
            <w:sz w:val="20"/>
            <w:szCs w:val="20"/>
            <w:rPrChange w:id="120" w:author="Irina Lazar" w:date="2020-11-09T11:29:00Z">
              <w:rPr/>
            </w:rPrChange>
          </w:rPr>
          <w:delText>) showing relative abundance of: transcripts from RNA-seq, chromatin accessibility from ATAC-seq and enrichment of 3 different histone marks (H3K27ac, H3K4me3 and H3K27me3) from ChIP-seq. Pup (PND15 ATAC-seq or PND14 RNA-seq samples) spermatogonia are represented in green and adult (PNW20 ATAC-seq samples or PNW8 RNA-seq and ChIP-seq samples) spermatogonia are represented in orange and overlayed in each of the IGV tracks.</w:delText>
        </w:r>
      </w:del>
    </w:p>
    <w:p w14:paraId="6EF3D5DE" w14:textId="177B0D35" w:rsidR="00440EBE" w:rsidRPr="00440EBE" w:rsidRDefault="00440EBE" w:rsidP="00FD0849">
      <w:pPr>
        <w:spacing w:before="240" w:line="276" w:lineRule="auto"/>
        <w:rPr>
          <w:sz w:val="20"/>
          <w:szCs w:val="20"/>
        </w:rPr>
      </w:pPr>
      <w:r w:rsidRPr="00440EBE">
        <w:rPr>
          <w:rFonts w:ascii="Arial" w:hAnsi="Arial" w:cs="Arial"/>
          <w:b/>
          <w:color w:val="000000" w:themeColor="text1"/>
          <w:sz w:val="20"/>
          <w:szCs w:val="20"/>
        </w:rPr>
        <w:t xml:space="preserve">Figure 4. Transcription factor dynamics at differentially accessible regions </w:t>
      </w:r>
      <w:ins w:id="121" w:author="Isabelle Mansuy" w:date="2020-11-15T12:33:00Z">
        <w:r w:rsidR="00875657">
          <w:rPr>
            <w:rFonts w:ascii="Arial" w:hAnsi="Arial" w:cs="Arial"/>
            <w:b/>
            <w:color w:val="000000" w:themeColor="text1"/>
            <w:sz w:val="20"/>
            <w:szCs w:val="20"/>
          </w:rPr>
          <w:t>i</w:t>
        </w:r>
      </w:ins>
      <w:del w:id="122" w:author="Isabelle Mansuy" w:date="2020-11-15T12:33:00Z">
        <w:r w:rsidRPr="00440EBE" w:rsidDel="00875657">
          <w:rPr>
            <w:rFonts w:ascii="Arial" w:hAnsi="Arial" w:cs="Arial"/>
            <w:b/>
            <w:color w:val="000000" w:themeColor="text1"/>
            <w:sz w:val="20"/>
            <w:szCs w:val="20"/>
          </w:rPr>
          <w:delText>a</w:delText>
        </w:r>
      </w:del>
      <w:r w:rsidRPr="00440EBE">
        <w:rPr>
          <w:rFonts w:ascii="Arial" w:hAnsi="Arial" w:cs="Arial"/>
          <w:b/>
          <w:color w:val="000000" w:themeColor="text1"/>
          <w:sz w:val="20"/>
          <w:szCs w:val="20"/>
        </w:rPr>
        <w:t xml:space="preserve">s predicted by motif enrichment in adult spermatogonial cells </w:t>
      </w:r>
    </w:p>
    <w:p w14:paraId="1B60A208" w14:textId="1238DA10" w:rsidR="00440EBE" w:rsidDel="008A5D81" w:rsidRDefault="00440EBE" w:rsidP="008A5D81">
      <w:pPr>
        <w:numPr>
          <w:ilvl w:val="0"/>
          <w:numId w:val="8"/>
        </w:numPr>
        <w:spacing w:before="240" w:after="120" w:line="276" w:lineRule="auto"/>
        <w:jc w:val="both"/>
        <w:rPr>
          <w:del w:id="123" w:author="Irina Lazar" w:date="2020-11-09T11:30:00Z"/>
          <w:rFonts w:ascii="Arial" w:hAnsi="Arial" w:cs="Arial"/>
          <w:sz w:val="20"/>
          <w:szCs w:val="20"/>
        </w:rPr>
      </w:pPr>
      <w:r w:rsidRPr="00440EBE">
        <w:rPr>
          <w:rFonts w:ascii="Arial" w:hAnsi="Arial" w:cs="Arial"/>
          <w:sz w:val="20"/>
          <w:szCs w:val="20"/>
        </w:rPr>
        <w:t>Dot plot of all transcription factor motifs enriched in the regions of decreased and increased accessibility between adult and PND15 spermatogonia;</w:t>
      </w:r>
    </w:p>
    <w:p w14:paraId="2A125914" w14:textId="77777777" w:rsidR="008A5D81" w:rsidRPr="00440EBE" w:rsidRDefault="008A5D81" w:rsidP="00440EBE">
      <w:pPr>
        <w:numPr>
          <w:ilvl w:val="0"/>
          <w:numId w:val="8"/>
        </w:numPr>
        <w:spacing w:before="240" w:after="120" w:line="276" w:lineRule="auto"/>
        <w:jc w:val="both"/>
        <w:rPr>
          <w:ins w:id="124" w:author="Irina Lazar" w:date="2020-11-09T11:30:00Z"/>
          <w:rFonts w:ascii="Arial" w:hAnsi="Arial" w:cs="Arial"/>
          <w:sz w:val="20"/>
          <w:szCs w:val="20"/>
        </w:rPr>
      </w:pPr>
    </w:p>
    <w:p w14:paraId="6534D476" w14:textId="6088C93B" w:rsidR="00440EBE" w:rsidRPr="008A5D81" w:rsidRDefault="005057D4">
      <w:pPr>
        <w:numPr>
          <w:ilvl w:val="0"/>
          <w:numId w:val="8"/>
        </w:numPr>
        <w:spacing w:before="120" w:after="120" w:line="276" w:lineRule="auto"/>
        <w:ind w:left="714" w:hanging="357"/>
        <w:jc w:val="both"/>
        <w:rPr>
          <w:rFonts w:ascii="Arial" w:hAnsi="Arial" w:cs="Arial"/>
          <w:sz w:val="20"/>
          <w:szCs w:val="20"/>
          <w:lang w:val="uz-Cyrl-UZ"/>
          <w:rPrChange w:id="125" w:author="Irina Lazar" w:date="2020-11-09T11:30:00Z">
            <w:rPr>
              <w:rFonts w:ascii="Arial" w:hAnsi="Arial" w:cs="Arial"/>
              <w:sz w:val="20"/>
              <w:szCs w:val="20"/>
            </w:rPr>
          </w:rPrChange>
        </w:rPr>
        <w:pPrChange w:id="126" w:author="Irina Lazar" w:date="2020-11-09T11:30:00Z">
          <w:pPr>
            <w:numPr>
              <w:numId w:val="8"/>
            </w:numPr>
            <w:spacing w:after="120" w:line="276" w:lineRule="auto"/>
            <w:ind w:left="720" w:hanging="360"/>
            <w:jc w:val="both"/>
          </w:pPr>
        </w:pPrChange>
      </w:pPr>
      <w:ins w:id="127" w:author="Irina Lazar" w:date="2020-11-09T12:28:00Z">
        <w:r w:rsidRPr="008A5D81">
          <w:rPr>
            <w:rFonts w:ascii="Arial" w:hAnsi="Arial" w:cs="Arial"/>
            <w:sz w:val="20"/>
            <w:szCs w:val="20"/>
          </w:rPr>
          <w:t xml:space="preserve">Genomic snapshots from the Integrative Genomics Viewer (IGV, Broad Institute) of </w:t>
        </w:r>
      </w:ins>
      <w:del w:id="128" w:author="Irina Lazar" w:date="2020-11-09T12:28:00Z">
        <w:r w:rsidR="00440EBE" w:rsidRPr="008A5D81" w:rsidDel="005057D4">
          <w:rPr>
            <w:rFonts w:ascii="Arial" w:hAnsi="Arial" w:cs="Arial"/>
            <w:sz w:val="20"/>
            <w:szCs w:val="20"/>
          </w:rPr>
          <w:delText xml:space="preserve">IGV genomic snapshots of the </w:delText>
        </w:r>
      </w:del>
      <w:r w:rsidR="00440EBE" w:rsidRPr="008A5D81">
        <w:rPr>
          <w:rFonts w:ascii="Arial" w:hAnsi="Arial" w:cs="Arial"/>
          <w:sz w:val="20"/>
          <w:szCs w:val="20"/>
        </w:rPr>
        <w:t xml:space="preserve">mRNA expression levels of representative enriched TFs in the regions of increased chromatin accessibility. </w:t>
      </w:r>
      <w:ins w:id="129" w:author="Irina Lazar" w:date="2020-11-09T11:29:00Z">
        <w:r w:rsidR="008A5D81" w:rsidRPr="008A5D81">
          <w:rPr>
            <w:rFonts w:ascii="Arial" w:hAnsi="Arial" w:cs="Arial"/>
            <w:sz w:val="20"/>
            <w:szCs w:val="20"/>
          </w:rPr>
          <w:t xml:space="preserve">RNA-seq data </w:t>
        </w:r>
      </w:ins>
      <w:ins w:id="130" w:author="Irina Lazar" w:date="2020-11-09T12:28:00Z">
        <w:r>
          <w:rPr>
            <w:rFonts w:ascii="Arial" w:hAnsi="Arial" w:cs="Arial"/>
            <w:sz w:val="20"/>
            <w:szCs w:val="20"/>
          </w:rPr>
          <w:t xml:space="preserve">corresponds to </w:t>
        </w:r>
      </w:ins>
      <w:ins w:id="131" w:author="Irina Lazar" w:date="2020-11-09T11:29:00Z">
        <w:r w:rsidR="008A5D81" w:rsidRPr="008A5D81">
          <w:rPr>
            <w:rFonts w:ascii="Arial" w:hAnsi="Arial" w:cs="Arial"/>
            <w:sz w:val="20"/>
            <w:szCs w:val="20"/>
          </w:rPr>
          <w:t xml:space="preserve">literature PND14 and adult (PNW8) spermatogonial cells and  ATAC-seq data </w:t>
        </w:r>
      </w:ins>
      <w:ins w:id="132" w:author="Irina Lazar" w:date="2020-11-09T12:29:00Z">
        <w:r>
          <w:rPr>
            <w:rFonts w:ascii="Arial" w:hAnsi="Arial" w:cs="Arial"/>
            <w:sz w:val="20"/>
            <w:szCs w:val="20"/>
          </w:rPr>
          <w:t>to</w:t>
        </w:r>
      </w:ins>
      <w:ins w:id="133" w:author="Irina Lazar" w:date="2020-11-09T11:29:00Z">
        <w:r w:rsidR="008A5D81" w:rsidRPr="008A5D81">
          <w:rPr>
            <w:rFonts w:ascii="Arial" w:hAnsi="Arial" w:cs="Arial"/>
            <w:sz w:val="20"/>
            <w:szCs w:val="20"/>
          </w:rPr>
          <w:t xml:space="preserve"> PND15 and adult (PNW20) spermatogonial cells, respectively</w:t>
        </w:r>
      </w:ins>
      <w:del w:id="134" w:author="Irina Lazar" w:date="2020-11-09T11:29:00Z">
        <w:r w:rsidR="00440EBE" w:rsidRPr="008A5D81" w:rsidDel="008A5D81">
          <w:rPr>
            <w:rFonts w:ascii="Arial" w:hAnsi="Arial" w:cs="Arial"/>
            <w:sz w:val="20"/>
            <w:szCs w:val="20"/>
          </w:rPr>
          <w:delText>Pup (PND14 RNA-seq samples) spermatogonia are represented in green and adult (PNW8 RNA-seq samples) spermatogonia are represented in orange and overlaid in the IGV track</w:delText>
        </w:r>
      </w:del>
      <w:r w:rsidR="00440EBE" w:rsidRPr="008A5D81">
        <w:rPr>
          <w:rFonts w:ascii="Arial" w:hAnsi="Arial" w:cs="Arial"/>
          <w:sz w:val="20"/>
          <w:szCs w:val="20"/>
        </w:rPr>
        <w:t>;</w:t>
      </w:r>
    </w:p>
    <w:p w14:paraId="36C79E9D" w14:textId="77777777" w:rsidR="00440EBE" w:rsidRPr="00440EBE" w:rsidRDefault="00440EBE" w:rsidP="00440EBE">
      <w:pPr>
        <w:numPr>
          <w:ilvl w:val="0"/>
          <w:numId w:val="8"/>
        </w:numPr>
        <w:spacing w:after="120" w:line="276" w:lineRule="auto"/>
        <w:jc w:val="both"/>
        <w:rPr>
          <w:rFonts w:ascii="Arial" w:hAnsi="Arial" w:cs="Arial"/>
          <w:sz w:val="20"/>
          <w:szCs w:val="20"/>
        </w:rPr>
      </w:pPr>
      <w:r w:rsidRPr="00440EBE">
        <w:rPr>
          <w:rFonts w:ascii="Arial" w:hAnsi="Arial" w:cs="Arial"/>
          <w:sz w:val="20"/>
          <w:szCs w:val="20"/>
        </w:rPr>
        <w:t>HOMER extracted consensus sequences for each transcription factor motif. Representative examples from the most enriched transcription factor families are depicted;</w:t>
      </w:r>
    </w:p>
    <w:p w14:paraId="231CCE85" w14:textId="77777777" w:rsidR="00440EBE" w:rsidRPr="00440EBE" w:rsidRDefault="00440EBE" w:rsidP="00440EBE">
      <w:pPr>
        <w:numPr>
          <w:ilvl w:val="0"/>
          <w:numId w:val="8"/>
        </w:numPr>
        <w:spacing w:after="120" w:line="276" w:lineRule="auto"/>
        <w:jc w:val="both"/>
        <w:rPr>
          <w:rFonts w:ascii="Arial" w:hAnsi="Arial" w:cs="Arial"/>
          <w:sz w:val="20"/>
          <w:szCs w:val="20"/>
        </w:rPr>
      </w:pPr>
      <w:r w:rsidRPr="00440EBE">
        <w:rPr>
          <w:rFonts w:ascii="Arial" w:hAnsi="Arial" w:cs="Arial"/>
          <w:sz w:val="20"/>
          <w:szCs w:val="20"/>
        </w:rPr>
        <w:t>Dot plots of top transcription factor motifs enriched in differentially accessible chromatin regions situated in gene bodies and in intergenic areas of the genome;</w:t>
      </w:r>
    </w:p>
    <w:p w14:paraId="38AD6E52" w14:textId="567EB3B6" w:rsidR="00717FB4" w:rsidRDefault="00440EBE" w:rsidP="003D1B0A">
      <w:pPr>
        <w:spacing w:after="120" w:line="276" w:lineRule="auto"/>
        <w:ind w:left="360"/>
        <w:jc w:val="both"/>
      </w:pPr>
      <w:r w:rsidRPr="00440EBE">
        <w:rPr>
          <w:rFonts w:ascii="Arial" w:hAnsi="Arial" w:cs="Arial"/>
          <w:color w:val="000000" w:themeColor="text1"/>
          <w:sz w:val="20"/>
          <w:szCs w:val="20"/>
        </w:rPr>
        <w:t>(A, D) Each dot corresponds to a motif. The differential gene expression of each transcription factor was extracted from the PND14 and PNW8 literature RNA-seq, and is shown as color coded Log</w:t>
      </w:r>
      <w:r w:rsidRPr="00440EBE">
        <w:rPr>
          <w:rFonts w:ascii="Arial" w:hAnsi="Arial" w:cs="Arial"/>
          <w:color w:val="000000" w:themeColor="text1"/>
          <w:sz w:val="20"/>
          <w:szCs w:val="20"/>
          <w:vertAlign w:val="subscript"/>
        </w:rPr>
        <w:t>2</w:t>
      </w:r>
      <w:r w:rsidRPr="00440EBE">
        <w:rPr>
          <w:rFonts w:ascii="Arial" w:hAnsi="Arial" w:cs="Arial"/>
          <w:color w:val="000000" w:themeColor="text1"/>
          <w:sz w:val="20"/>
          <w:szCs w:val="20"/>
        </w:rPr>
        <w:t xml:space="preserve"> FC. The size of the dot indicates the HOMER motif enrichment adjusted </w:t>
      </w:r>
      <w:r w:rsidRPr="00440EBE">
        <w:rPr>
          <w:rFonts w:ascii="Arial" w:hAnsi="Arial" w:cs="Arial"/>
          <w:i/>
          <w:color w:val="000000" w:themeColor="text1"/>
          <w:sz w:val="20"/>
          <w:szCs w:val="20"/>
        </w:rPr>
        <w:t>P</w:t>
      </w:r>
      <w:r w:rsidRPr="00440EBE">
        <w:rPr>
          <w:rFonts w:ascii="Arial" w:hAnsi="Arial" w:cs="Arial"/>
          <w:color w:val="000000" w:themeColor="text1"/>
          <w:sz w:val="20"/>
          <w:szCs w:val="20"/>
        </w:rPr>
        <w:t xml:space="preserve"> of each motif</w:t>
      </w:r>
      <w:ins w:id="135" w:author="Irina Lazar" w:date="2020-11-09T11:28:00Z">
        <w:r w:rsidR="008A5D81">
          <w:rPr>
            <w:rFonts w:ascii="Arial" w:hAnsi="Arial" w:cs="Arial"/>
            <w:color w:val="000000" w:themeColor="text1"/>
            <w:sz w:val="20"/>
            <w:szCs w:val="20"/>
          </w:rPr>
          <w:t>.</w:t>
        </w:r>
      </w:ins>
    </w:p>
    <w:p w14:paraId="3AC4E411" w14:textId="6DC11326" w:rsidR="009D7908" w:rsidRPr="009D7908" w:rsidRDefault="009D7908" w:rsidP="003D1B0A">
      <w:pPr>
        <w:spacing w:before="240" w:after="120" w:line="276" w:lineRule="auto"/>
        <w:jc w:val="both"/>
        <w:rPr>
          <w:rFonts w:ascii="Arial" w:hAnsi="Arial" w:cs="Arial"/>
          <w:sz w:val="20"/>
          <w:szCs w:val="20"/>
        </w:rPr>
      </w:pPr>
      <w:r w:rsidRPr="009D7908">
        <w:rPr>
          <w:rFonts w:ascii="Arial" w:hAnsi="Arial" w:cs="Arial"/>
          <w:b/>
          <w:sz w:val="20"/>
          <w:szCs w:val="20"/>
        </w:rPr>
        <w:t>Figure 5. Differential chromatin accessibility at transposable elements (TEs) in adult spermatogonial cells compared to PND15</w:t>
      </w:r>
    </w:p>
    <w:p w14:paraId="2E6E372B" w14:textId="77777777" w:rsidR="009D7908" w:rsidRPr="009D7908" w:rsidRDefault="009D7908" w:rsidP="009D7908">
      <w:pPr>
        <w:pStyle w:val="ListParagraph"/>
        <w:numPr>
          <w:ilvl w:val="0"/>
          <w:numId w:val="9"/>
        </w:numPr>
        <w:spacing w:before="0" w:after="120" w:line="360" w:lineRule="auto"/>
        <w:ind w:left="714" w:hanging="357"/>
        <w:contextualSpacing w:val="0"/>
        <w:jc w:val="both"/>
        <w:rPr>
          <w:rFonts w:ascii="Arial" w:hAnsi="Arial" w:cs="Arial"/>
          <w:sz w:val="20"/>
          <w:szCs w:val="20"/>
        </w:rPr>
      </w:pPr>
      <w:r w:rsidRPr="009D7908">
        <w:rPr>
          <w:rFonts w:ascii="Arial" w:hAnsi="Arial" w:cs="Arial"/>
          <w:sz w:val="20"/>
          <w:szCs w:val="20"/>
        </w:rPr>
        <w:t xml:space="preserve">Heatmap of the LTR and LINE subtypes with decreased accessibility between adult and PND15 spermatogonia (adjusted </w:t>
      </w:r>
      <w:r w:rsidRPr="009D7908">
        <w:rPr>
          <w:rFonts w:ascii="Arial" w:hAnsi="Arial" w:cs="Arial"/>
          <w:i/>
          <w:sz w:val="20"/>
          <w:szCs w:val="20"/>
        </w:rPr>
        <w:t xml:space="preserve">P </w:t>
      </w:r>
      <w:r w:rsidRPr="009D7908">
        <w:rPr>
          <w:rFonts w:ascii="Arial" w:hAnsi="Arial" w:cs="Arial"/>
          <w:sz w:val="20"/>
          <w:szCs w:val="20"/>
        </w:rPr>
        <w:t>≤ 0.05 and Log</w:t>
      </w:r>
      <w:r w:rsidRPr="009D7908">
        <w:rPr>
          <w:rFonts w:ascii="Arial" w:hAnsi="Arial" w:cs="Arial"/>
          <w:sz w:val="20"/>
          <w:szCs w:val="20"/>
          <w:vertAlign w:val="subscript"/>
        </w:rPr>
        <w:t>2</w:t>
      </w:r>
      <w:r w:rsidRPr="009D7908">
        <w:rPr>
          <w:rFonts w:ascii="Arial" w:hAnsi="Arial" w:cs="Arial"/>
          <w:sz w:val="20"/>
          <w:szCs w:val="20"/>
        </w:rPr>
        <w:t xml:space="preserve"> FC ≥ 0.5); </w:t>
      </w:r>
    </w:p>
    <w:p w14:paraId="5547420A" w14:textId="575FE25B" w:rsidR="009D7908" w:rsidRPr="009D7908" w:rsidRDefault="009D7908" w:rsidP="009D7908">
      <w:pPr>
        <w:pStyle w:val="ListParagraph"/>
        <w:numPr>
          <w:ilvl w:val="0"/>
          <w:numId w:val="9"/>
        </w:numPr>
        <w:spacing w:before="0" w:after="120" w:line="276" w:lineRule="auto"/>
        <w:ind w:left="714" w:hanging="357"/>
        <w:jc w:val="both"/>
        <w:rPr>
          <w:rFonts w:ascii="Arial" w:hAnsi="Arial" w:cs="Arial"/>
          <w:sz w:val="20"/>
          <w:szCs w:val="20"/>
        </w:rPr>
      </w:pPr>
      <w:r w:rsidRPr="009D7908">
        <w:rPr>
          <w:rFonts w:ascii="Arial" w:hAnsi="Arial" w:cs="Arial"/>
          <w:sz w:val="20"/>
          <w:szCs w:val="20"/>
        </w:rPr>
        <w:t xml:space="preserve">Heatmap of the LTR and LINE subtypes with increased accessibility between adult and PND15 spermatogonia (adjusted </w:t>
      </w:r>
      <w:r w:rsidRPr="009D7908">
        <w:rPr>
          <w:rFonts w:ascii="Arial" w:hAnsi="Arial" w:cs="Arial"/>
          <w:i/>
          <w:sz w:val="20"/>
          <w:szCs w:val="20"/>
        </w:rPr>
        <w:t xml:space="preserve">P </w:t>
      </w:r>
      <w:r w:rsidRPr="009D7908">
        <w:rPr>
          <w:rFonts w:ascii="Arial" w:hAnsi="Arial" w:cs="Arial"/>
          <w:sz w:val="20"/>
          <w:szCs w:val="20"/>
        </w:rPr>
        <w:t>≤ 0.05 and Log</w:t>
      </w:r>
      <w:r w:rsidRPr="009D7908">
        <w:rPr>
          <w:rFonts w:ascii="Arial" w:hAnsi="Arial" w:cs="Arial"/>
          <w:sz w:val="20"/>
          <w:szCs w:val="20"/>
          <w:vertAlign w:val="subscript"/>
        </w:rPr>
        <w:t>2</w:t>
      </w:r>
      <w:r w:rsidRPr="009D7908">
        <w:rPr>
          <w:rFonts w:ascii="Arial" w:hAnsi="Arial" w:cs="Arial"/>
          <w:sz w:val="20"/>
          <w:szCs w:val="20"/>
        </w:rPr>
        <w:t xml:space="preserve"> FC ≥ 0.5). Expression changes of these subtypes between PNW8 and PND14 spermatogonia literature RNA-seq is represented as Log</w:t>
      </w:r>
      <w:r w:rsidRPr="009D7908">
        <w:rPr>
          <w:rFonts w:ascii="Arial" w:hAnsi="Arial" w:cs="Arial"/>
          <w:sz w:val="20"/>
          <w:szCs w:val="20"/>
          <w:vertAlign w:val="subscript"/>
        </w:rPr>
        <w:t>2</w:t>
      </w:r>
      <w:r w:rsidRPr="009D7908">
        <w:rPr>
          <w:rFonts w:ascii="Arial" w:hAnsi="Arial" w:cs="Arial"/>
          <w:sz w:val="20"/>
          <w:szCs w:val="20"/>
        </w:rPr>
        <w:t xml:space="preserve"> FC;  </w:t>
      </w:r>
      <w:r w:rsidR="008365D0">
        <w:rPr>
          <w:rFonts w:ascii="Arial" w:hAnsi="Arial" w:cs="Arial"/>
          <w:sz w:val="20"/>
          <w:szCs w:val="20"/>
        </w:rPr>
        <w:br/>
      </w:r>
      <w:r w:rsidR="008365D0">
        <w:rPr>
          <w:rFonts w:ascii="Arial" w:hAnsi="Arial" w:cs="Arial"/>
          <w:sz w:val="20"/>
          <w:szCs w:val="20"/>
        </w:rPr>
        <w:br/>
        <w:t xml:space="preserve">(A, B) </w:t>
      </w:r>
      <w:r w:rsidR="008365D0" w:rsidRPr="00077CCE">
        <w:rPr>
          <w:rFonts w:ascii="Arial" w:hAnsi="Arial" w:cs="Arial"/>
          <w:sz w:val="20"/>
          <w:szCs w:val="20"/>
        </w:rPr>
        <w:t>Log</w:t>
      </w:r>
      <w:r w:rsidR="008365D0" w:rsidRPr="00077CCE">
        <w:rPr>
          <w:rFonts w:ascii="Arial" w:hAnsi="Arial" w:cs="Arial"/>
          <w:sz w:val="20"/>
          <w:szCs w:val="20"/>
          <w:vertAlign w:val="subscript"/>
        </w:rPr>
        <w:t xml:space="preserve">2 </w:t>
      </w:r>
      <w:r w:rsidR="00905803">
        <w:rPr>
          <w:rFonts w:ascii="Arial" w:hAnsi="Arial" w:cs="Arial"/>
          <w:sz w:val="20"/>
          <w:szCs w:val="20"/>
        </w:rPr>
        <w:t>FC</w:t>
      </w:r>
      <w:r w:rsidR="008365D0" w:rsidRPr="00077CCE">
        <w:rPr>
          <w:rFonts w:ascii="Arial" w:hAnsi="Arial" w:cs="Arial"/>
          <w:sz w:val="20"/>
          <w:szCs w:val="20"/>
        </w:rPr>
        <w:t xml:space="preserve"> </w:t>
      </w:r>
      <w:r w:rsidR="008365D0">
        <w:rPr>
          <w:rFonts w:ascii="Arial" w:hAnsi="Arial" w:cs="Arial"/>
          <w:sz w:val="20"/>
          <w:szCs w:val="20"/>
        </w:rPr>
        <w:t xml:space="preserve">are shown </w:t>
      </w:r>
      <w:r w:rsidR="008365D0" w:rsidRPr="00077CCE">
        <w:rPr>
          <w:rFonts w:ascii="Arial" w:hAnsi="Arial" w:cs="Arial"/>
          <w:sz w:val="20"/>
          <w:szCs w:val="20"/>
        </w:rPr>
        <w:t>with respect to the average of the PND</w:t>
      </w:r>
      <w:r w:rsidR="008365D0">
        <w:rPr>
          <w:rFonts w:ascii="Arial" w:hAnsi="Arial" w:cs="Arial"/>
          <w:sz w:val="20"/>
          <w:szCs w:val="20"/>
        </w:rPr>
        <w:t xml:space="preserve">15 samples. </w:t>
      </w:r>
      <w:r w:rsidR="008365D0" w:rsidRPr="008365D0">
        <w:rPr>
          <w:rFonts w:ascii="Arial" w:hAnsi="Arial" w:cs="Arial"/>
          <w:sz w:val="20"/>
          <w:szCs w:val="20"/>
        </w:rPr>
        <w:t>Samples are clustered using Ward’s method</w:t>
      </w:r>
      <w:r w:rsidR="008365D0">
        <w:rPr>
          <w:rFonts w:ascii="Arial" w:hAnsi="Arial" w:cs="Arial"/>
          <w:sz w:val="20"/>
          <w:szCs w:val="20"/>
        </w:rPr>
        <w:t xml:space="preserve">. Subtypes </w:t>
      </w:r>
      <w:r w:rsidR="008365D0" w:rsidRPr="008365D0">
        <w:rPr>
          <w:rFonts w:ascii="Arial" w:hAnsi="Arial" w:cs="Arial"/>
          <w:sz w:val="20"/>
          <w:szCs w:val="20"/>
        </w:rPr>
        <w:t xml:space="preserve">are ordered by </w:t>
      </w:r>
      <w:r w:rsidR="00905803">
        <w:rPr>
          <w:rFonts w:ascii="Arial" w:hAnsi="Arial" w:cs="Arial"/>
          <w:sz w:val="20"/>
          <w:szCs w:val="20"/>
        </w:rPr>
        <w:t>principal component analysis (</w:t>
      </w:r>
      <w:r w:rsidR="008365D0" w:rsidRPr="008365D0">
        <w:rPr>
          <w:rFonts w:ascii="Arial" w:hAnsi="Arial" w:cs="Arial"/>
          <w:sz w:val="20"/>
          <w:szCs w:val="20"/>
        </w:rPr>
        <w:t>PCA</w:t>
      </w:r>
      <w:r w:rsidR="00905803">
        <w:rPr>
          <w:rFonts w:ascii="Arial" w:hAnsi="Arial" w:cs="Arial"/>
          <w:sz w:val="20"/>
          <w:szCs w:val="20"/>
        </w:rPr>
        <w:t>)</w:t>
      </w:r>
      <w:r w:rsidR="008365D0" w:rsidRPr="008365D0">
        <w:rPr>
          <w:rFonts w:ascii="Arial" w:hAnsi="Arial" w:cs="Arial"/>
          <w:sz w:val="20"/>
          <w:szCs w:val="20"/>
        </w:rPr>
        <w:t xml:space="preserve"> method using seriation (R package);</w:t>
      </w:r>
    </w:p>
    <w:p w14:paraId="29BD562C" w14:textId="77777777" w:rsidR="009D7908" w:rsidRPr="009D7908" w:rsidRDefault="009D7908" w:rsidP="00CE1D6E">
      <w:pPr>
        <w:numPr>
          <w:ilvl w:val="0"/>
          <w:numId w:val="9"/>
        </w:numPr>
        <w:spacing w:after="120" w:line="276" w:lineRule="auto"/>
        <w:jc w:val="both"/>
        <w:rPr>
          <w:rFonts w:ascii="Arial" w:hAnsi="Arial" w:cs="Arial"/>
          <w:sz w:val="20"/>
          <w:szCs w:val="20"/>
        </w:rPr>
      </w:pPr>
      <w:r w:rsidRPr="009D7908">
        <w:rPr>
          <w:rFonts w:ascii="Arial" w:hAnsi="Arial" w:cs="Arial"/>
          <w:sz w:val="20"/>
          <w:szCs w:val="20"/>
        </w:rPr>
        <w:t>Bar plot illustrating the genomic distribution of differentially accessible TEs between adult and PND15 spermatogonial cells;</w:t>
      </w:r>
    </w:p>
    <w:p w14:paraId="5F9F95F9" w14:textId="482575A2" w:rsidR="009D7908" w:rsidRDefault="005057D4" w:rsidP="00CE1D6E">
      <w:pPr>
        <w:pStyle w:val="ListParagraph"/>
        <w:numPr>
          <w:ilvl w:val="0"/>
          <w:numId w:val="9"/>
        </w:numPr>
        <w:spacing w:before="0" w:after="120" w:line="276" w:lineRule="auto"/>
        <w:ind w:left="714" w:hanging="357"/>
        <w:contextualSpacing w:val="0"/>
        <w:jc w:val="both"/>
        <w:rPr>
          <w:rFonts w:ascii="Arial" w:hAnsi="Arial" w:cs="Arial"/>
          <w:sz w:val="20"/>
          <w:szCs w:val="20"/>
        </w:rPr>
      </w:pPr>
      <w:ins w:id="136" w:author="Irina Lazar" w:date="2020-11-09T12:27:00Z">
        <w:r w:rsidRPr="008A5D81">
          <w:rPr>
            <w:rFonts w:ascii="Arial" w:hAnsi="Arial" w:cs="Arial"/>
            <w:sz w:val="20"/>
            <w:szCs w:val="20"/>
          </w:rPr>
          <w:t xml:space="preserve">Genomic snapshots from the Integrative Genomics Viewer (IGV, Broad Institute) </w:t>
        </w:r>
        <w:r>
          <w:rPr>
            <w:rFonts w:ascii="Arial" w:hAnsi="Arial" w:cs="Arial"/>
            <w:sz w:val="20"/>
            <w:szCs w:val="20"/>
          </w:rPr>
          <w:t>of</w:t>
        </w:r>
      </w:ins>
      <w:del w:id="137" w:author="Irina Lazar" w:date="2020-11-09T12:27:00Z">
        <w:r w:rsidR="009D7908" w:rsidRPr="009D7908" w:rsidDel="005057D4">
          <w:rPr>
            <w:rFonts w:ascii="Arial" w:hAnsi="Arial" w:cs="Arial"/>
            <w:sz w:val="20"/>
            <w:szCs w:val="20"/>
          </w:rPr>
          <w:delText>IGV genomic snapshots of the of exemplary genes</w:delText>
        </w:r>
      </w:del>
      <w:r w:rsidR="009D7908" w:rsidRPr="009D7908">
        <w:rPr>
          <w:rFonts w:ascii="Arial" w:hAnsi="Arial" w:cs="Arial"/>
          <w:sz w:val="20"/>
          <w:szCs w:val="20"/>
        </w:rPr>
        <w:t xml:space="preserve"> </w:t>
      </w:r>
      <w:r w:rsidR="009D7908" w:rsidRPr="009D7908">
        <w:rPr>
          <w:rFonts w:ascii="Arial" w:hAnsi="Arial" w:cs="Arial"/>
          <w:i/>
          <w:iCs/>
          <w:sz w:val="20"/>
          <w:szCs w:val="20"/>
        </w:rPr>
        <w:t>Lncenc1</w:t>
      </w:r>
      <w:r w:rsidR="009D7908" w:rsidRPr="009D7908">
        <w:rPr>
          <w:rFonts w:ascii="Arial" w:hAnsi="Arial" w:cs="Arial"/>
          <w:sz w:val="20"/>
          <w:szCs w:val="20"/>
        </w:rPr>
        <w:t xml:space="preserve"> and </w:t>
      </w:r>
      <w:r w:rsidR="009D7908" w:rsidRPr="009D7908">
        <w:rPr>
          <w:rFonts w:ascii="Arial" w:hAnsi="Arial" w:cs="Arial"/>
          <w:i/>
          <w:iCs/>
          <w:sz w:val="20"/>
          <w:szCs w:val="20"/>
        </w:rPr>
        <w:t>Platr14</w:t>
      </w:r>
      <w:r w:rsidR="009D7908" w:rsidRPr="009D7908">
        <w:rPr>
          <w:rFonts w:ascii="Arial" w:hAnsi="Arial" w:cs="Arial"/>
          <w:sz w:val="20"/>
          <w:szCs w:val="20"/>
        </w:rPr>
        <w:t xml:space="preserve"> showing LTRs from RepeatMasker and the average normalized RNA-seq and ATAC-seq coverage (RPKM). LTR loci were extracted using RepeatMasker. </w:t>
      </w:r>
      <w:ins w:id="138" w:author="Irina Lazar" w:date="2020-11-09T11:32:00Z">
        <w:r w:rsidR="00900969" w:rsidRPr="006F2F0C">
          <w:rPr>
            <w:rFonts w:ascii="Arial" w:hAnsi="Arial" w:cs="Arial"/>
            <w:sz w:val="20"/>
            <w:szCs w:val="20"/>
          </w:rPr>
          <w:t xml:space="preserve">RNA-seq data </w:t>
        </w:r>
      </w:ins>
      <w:ins w:id="139" w:author="Irina Lazar" w:date="2020-11-09T12:27:00Z">
        <w:r>
          <w:rPr>
            <w:rFonts w:ascii="Arial" w:hAnsi="Arial" w:cs="Arial"/>
            <w:sz w:val="20"/>
            <w:szCs w:val="20"/>
          </w:rPr>
          <w:t>corresponds to</w:t>
        </w:r>
      </w:ins>
      <w:ins w:id="140" w:author="Irina Lazar" w:date="2020-11-09T11:32:00Z">
        <w:r w:rsidR="00900969" w:rsidRPr="006F2F0C">
          <w:rPr>
            <w:rFonts w:ascii="Arial" w:hAnsi="Arial" w:cs="Arial"/>
            <w:sz w:val="20"/>
            <w:szCs w:val="20"/>
          </w:rPr>
          <w:t xml:space="preserve"> literature PND14 and adult (PNW8) spermatogonial cells and  ATAC-seq data </w:t>
        </w:r>
      </w:ins>
      <w:ins w:id="141" w:author="Irina Lazar" w:date="2020-11-09T12:27:00Z">
        <w:r>
          <w:rPr>
            <w:rFonts w:ascii="Arial" w:hAnsi="Arial" w:cs="Arial"/>
            <w:sz w:val="20"/>
            <w:szCs w:val="20"/>
          </w:rPr>
          <w:t>to</w:t>
        </w:r>
      </w:ins>
      <w:ins w:id="142" w:author="Irina Lazar" w:date="2020-11-09T11:32:00Z">
        <w:r w:rsidR="00900969" w:rsidRPr="006F2F0C">
          <w:rPr>
            <w:rFonts w:ascii="Arial" w:hAnsi="Arial" w:cs="Arial"/>
            <w:sz w:val="20"/>
            <w:szCs w:val="20"/>
          </w:rPr>
          <w:t xml:space="preserve"> PND15 and adult (PNW20) spermatogonial cells, respectively</w:t>
        </w:r>
      </w:ins>
      <w:del w:id="143" w:author="Irina Lazar" w:date="2020-11-09T11:32:00Z">
        <w:r w:rsidR="009D7908" w:rsidRPr="009D7908" w:rsidDel="00900969">
          <w:rPr>
            <w:rFonts w:ascii="Arial" w:hAnsi="Arial" w:cs="Arial"/>
            <w:sz w:val="20"/>
            <w:szCs w:val="20"/>
          </w:rPr>
          <w:delText>Pup (PND15 ATAC-seq and PND14 RNA-seq samples) spermatogonia are represented in green and adult (PNW20 ATAC-seq and PNW8 RNA-seq samples) spermatogonia are represented in orange and overlaid in each of the IGV tracks</w:delText>
        </w:r>
      </w:del>
      <w:r w:rsidR="009D7908" w:rsidRPr="009D7908">
        <w:rPr>
          <w:rFonts w:ascii="Arial" w:hAnsi="Arial" w:cs="Arial"/>
          <w:sz w:val="20"/>
          <w:szCs w:val="20"/>
        </w:rPr>
        <w:t>;</w:t>
      </w:r>
    </w:p>
    <w:p w14:paraId="4C837D42" w14:textId="1462D101" w:rsidR="0062776E" w:rsidRDefault="009D7908" w:rsidP="003D1B0A">
      <w:pPr>
        <w:pStyle w:val="ListParagraph"/>
        <w:numPr>
          <w:ilvl w:val="0"/>
          <w:numId w:val="9"/>
        </w:numPr>
        <w:spacing w:before="0" w:after="120" w:line="276" w:lineRule="auto"/>
        <w:ind w:left="714" w:hanging="357"/>
        <w:jc w:val="both"/>
      </w:pPr>
      <w:r w:rsidRPr="009D7908">
        <w:rPr>
          <w:rFonts w:ascii="Arial" w:hAnsi="Arial" w:cs="Arial"/>
          <w:sz w:val="20"/>
          <w:szCs w:val="20"/>
        </w:rPr>
        <w:t>Dot plots of top transcription factor motifs enriched in the less accessible ERVKs and ERVL subtypes. Each dot corresponds to a motif. The differential gene expression of each transcription factor was extracted from the PNW8 vs PND14 comparison from literature RNA-seq, and is shown as color coded Log</w:t>
      </w:r>
      <w:r w:rsidRPr="009D7908">
        <w:rPr>
          <w:rFonts w:ascii="Arial" w:hAnsi="Arial" w:cs="Arial"/>
          <w:sz w:val="20"/>
          <w:szCs w:val="20"/>
          <w:vertAlign w:val="subscript"/>
        </w:rPr>
        <w:t>2</w:t>
      </w:r>
      <w:r w:rsidRPr="009D7908">
        <w:rPr>
          <w:rFonts w:ascii="Arial" w:hAnsi="Arial" w:cs="Arial"/>
          <w:sz w:val="20"/>
          <w:szCs w:val="20"/>
        </w:rPr>
        <w:t xml:space="preserve"> FC. The size of the dot indicates the HOMER motif enrichment adjusted </w:t>
      </w:r>
      <w:r w:rsidRPr="009D7908">
        <w:rPr>
          <w:rFonts w:ascii="Arial" w:hAnsi="Arial" w:cs="Arial"/>
          <w:i/>
          <w:sz w:val="20"/>
          <w:szCs w:val="20"/>
        </w:rPr>
        <w:t>P</w:t>
      </w:r>
      <w:r w:rsidRPr="009D7908">
        <w:rPr>
          <w:rFonts w:ascii="Arial" w:hAnsi="Arial" w:cs="Arial"/>
          <w:sz w:val="20"/>
          <w:szCs w:val="20"/>
        </w:rPr>
        <w:t xml:space="preserve"> of each motif.</w:t>
      </w:r>
    </w:p>
    <w:p w14:paraId="630400AA" w14:textId="77777777" w:rsidR="0062776E" w:rsidRPr="0062776E" w:rsidRDefault="0062776E" w:rsidP="003D1B0A">
      <w:pPr>
        <w:spacing w:before="240" w:after="120"/>
        <w:rPr>
          <w:rFonts w:ascii="Arial" w:hAnsi="Arial" w:cs="Arial"/>
          <w:sz w:val="20"/>
          <w:szCs w:val="20"/>
        </w:rPr>
      </w:pPr>
      <w:r w:rsidRPr="0062776E">
        <w:rPr>
          <w:rFonts w:ascii="Arial" w:hAnsi="Arial" w:cs="Arial"/>
          <w:b/>
          <w:sz w:val="20"/>
          <w:szCs w:val="20"/>
        </w:rPr>
        <w:t xml:space="preserve">Figure 6. Increased accessibility at LINE L1 subtypes located near </w:t>
      </w:r>
      <w:r w:rsidRPr="0062776E">
        <w:rPr>
          <w:rFonts w:ascii="Arial" w:hAnsi="Arial" w:cs="Arial"/>
          <w:b/>
          <w:i/>
          <w:iCs/>
          <w:sz w:val="20"/>
          <w:szCs w:val="20"/>
        </w:rPr>
        <w:t>Olfr</w:t>
      </w:r>
      <w:r w:rsidRPr="0062776E">
        <w:rPr>
          <w:rFonts w:ascii="Arial" w:hAnsi="Arial" w:cs="Arial"/>
          <w:b/>
          <w:sz w:val="20"/>
          <w:szCs w:val="20"/>
        </w:rPr>
        <w:t xml:space="preserve"> gene clusters </w:t>
      </w:r>
    </w:p>
    <w:p w14:paraId="2B9A75FE" w14:textId="06C3FB06" w:rsidR="0062776E" w:rsidRPr="0062776E" w:rsidRDefault="0062776E" w:rsidP="0062776E">
      <w:pPr>
        <w:pStyle w:val="ListParagraph"/>
        <w:numPr>
          <w:ilvl w:val="0"/>
          <w:numId w:val="10"/>
        </w:numPr>
        <w:spacing w:after="120" w:line="276" w:lineRule="auto"/>
        <w:ind w:left="714" w:hanging="357"/>
        <w:contextualSpacing w:val="0"/>
        <w:jc w:val="both"/>
        <w:rPr>
          <w:rFonts w:ascii="Arial" w:hAnsi="Arial" w:cs="Arial"/>
          <w:sz w:val="20"/>
          <w:szCs w:val="20"/>
        </w:rPr>
      </w:pPr>
      <w:r w:rsidRPr="0062776E">
        <w:rPr>
          <w:rFonts w:ascii="Arial" w:hAnsi="Arial" w:cs="Arial"/>
          <w:bCs/>
          <w:sz w:val="20"/>
          <w:szCs w:val="20"/>
        </w:rPr>
        <w:lastRenderedPageBreak/>
        <w:t>Heatmap of the</w:t>
      </w:r>
      <w:r w:rsidRPr="0062776E">
        <w:rPr>
          <w:rFonts w:ascii="Arial" w:hAnsi="Arial" w:cs="Arial"/>
          <w:bCs/>
          <w:i/>
          <w:iCs/>
          <w:sz w:val="20"/>
          <w:szCs w:val="20"/>
        </w:rPr>
        <w:t xml:space="preserve"> Olfr </w:t>
      </w:r>
      <w:r w:rsidRPr="0062776E">
        <w:rPr>
          <w:rFonts w:ascii="Arial" w:hAnsi="Arial" w:cs="Arial"/>
          <w:bCs/>
          <w:sz w:val="20"/>
          <w:szCs w:val="20"/>
        </w:rPr>
        <w:t>genes for which we identified an upregulated expression from PND14 to PNW8 timepoints and an increase in accessibility at a nearby L1 locus. RNA expression levels are expressed as Log</w:t>
      </w:r>
      <w:r w:rsidRPr="0062776E">
        <w:rPr>
          <w:rFonts w:ascii="Arial" w:hAnsi="Arial" w:cs="Arial"/>
          <w:bCs/>
          <w:sz w:val="20"/>
          <w:szCs w:val="20"/>
          <w:vertAlign w:val="subscript"/>
        </w:rPr>
        <w:t>2</w:t>
      </w:r>
      <w:r w:rsidRPr="0062776E">
        <w:rPr>
          <w:rFonts w:ascii="Arial" w:hAnsi="Arial" w:cs="Arial"/>
          <w:bCs/>
          <w:sz w:val="20"/>
          <w:szCs w:val="20"/>
        </w:rPr>
        <w:t xml:space="preserve"> CPM at each timepoint. Accessibility changes at each of the corresponding L1 locus situated within +/- 5kbp from the gene are expressed as Log</w:t>
      </w:r>
      <w:r w:rsidRPr="0062776E">
        <w:rPr>
          <w:rFonts w:ascii="Arial" w:hAnsi="Arial" w:cs="Arial"/>
          <w:bCs/>
          <w:sz w:val="20"/>
          <w:szCs w:val="20"/>
          <w:vertAlign w:val="subscript"/>
        </w:rPr>
        <w:t>2</w:t>
      </w:r>
      <w:r w:rsidRPr="0062776E">
        <w:rPr>
          <w:rFonts w:ascii="Arial" w:hAnsi="Arial" w:cs="Arial"/>
          <w:bCs/>
          <w:sz w:val="20"/>
          <w:szCs w:val="20"/>
        </w:rPr>
        <w:t xml:space="preserve"> FC calculated from the ATAC-seq analysis of the differentially accessible TEs between adult and PND15 spermatogonial cells</w:t>
      </w:r>
      <w:r w:rsidR="00F174F6">
        <w:rPr>
          <w:rFonts w:ascii="Arial" w:hAnsi="Arial" w:cs="Arial"/>
          <w:bCs/>
          <w:sz w:val="20"/>
          <w:szCs w:val="20"/>
        </w:rPr>
        <w:t xml:space="preserve">. Locus are </w:t>
      </w:r>
      <w:r w:rsidR="00F174F6" w:rsidRPr="008365D0">
        <w:rPr>
          <w:rFonts w:ascii="Arial" w:hAnsi="Arial" w:cs="Arial"/>
          <w:sz w:val="20"/>
          <w:szCs w:val="20"/>
        </w:rPr>
        <w:t>ordered by PCA method using seriation (R package)</w:t>
      </w:r>
      <w:r w:rsidRPr="0062776E">
        <w:rPr>
          <w:rFonts w:ascii="Arial" w:hAnsi="Arial" w:cs="Arial"/>
          <w:bCs/>
          <w:sz w:val="20"/>
          <w:szCs w:val="20"/>
        </w:rPr>
        <w:t>;</w:t>
      </w:r>
    </w:p>
    <w:p w14:paraId="5FAD4AE4" w14:textId="72598AAB" w:rsidR="0062776E" w:rsidRPr="0062776E" w:rsidRDefault="005057D4" w:rsidP="0062776E">
      <w:pPr>
        <w:pStyle w:val="ListParagraph"/>
        <w:numPr>
          <w:ilvl w:val="0"/>
          <w:numId w:val="10"/>
        </w:numPr>
        <w:spacing w:after="120" w:line="276" w:lineRule="auto"/>
        <w:jc w:val="both"/>
        <w:rPr>
          <w:rFonts w:ascii="Arial" w:hAnsi="Arial" w:cs="Arial"/>
          <w:sz w:val="20"/>
          <w:szCs w:val="20"/>
        </w:rPr>
      </w:pPr>
      <w:ins w:id="144" w:author="Irina Lazar" w:date="2020-11-09T12:28:00Z">
        <w:r w:rsidRPr="008A5D81">
          <w:rPr>
            <w:rFonts w:ascii="Arial" w:hAnsi="Arial" w:cs="Arial"/>
            <w:sz w:val="20"/>
            <w:szCs w:val="20"/>
          </w:rPr>
          <w:t xml:space="preserve">Genomic snapshots from the Integrative Genomics Viewer (IGV, Broad Institute) of exemplary genes </w:t>
        </w:r>
      </w:ins>
      <w:del w:id="145" w:author="Irina Lazar" w:date="2020-11-09T12:28:00Z">
        <w:r w:rsidR="0062776E" w:rsidRPr="0062776E" w:rsidDel="005057D4">
          <w:rPr>
            <w:rFonts w:ascii="Arial" w:hAnsi="Arial" w:cs="Arial"/>
            <w:sz w:val="20"/>
            <w:szCs w:val="20"/>
          </w:rPr>
          <w:delText xml:space="preserve">IGV Genomic snapshots of the of exemplary genes </w:delText>
        </w:r>
      </w:del>
      <w:r w:rsidR="0062776E" w:rsidRPr="0062776E">
        <w:rPr>
          <w:rFonts w:ascii="Arial" w:hAnsi="Arial" w:cs="Arial"/>
          <w:i/>
          <w:iCs/>
          <w:sz w:val="20"/>
          <w:szCs w:val="20"/>
        </w:rPr>
        <w:t xml:space="preserve">Olfr1497 </w:t>
      </w:r>
      <w:r w:rsidR="0062776E" w:rsidRPr="0062776E">
        <w:rPr>
          <w:rFonts w:ascii="Arial" w:hAnsi="Arial" w:cs="Arial"/>
          <w:sz w:val="20"/>
          <w:szCs w:val="20"/>
        </w:rPr>
        <w:t>and</w:t>
      </w:r>
      <w:r w:rsidR="0062776E" w:rsidRPr="0062776E">
        <w:rPr>
          <w:rFonts w:ascii="Arial" w:hAnsi="Arial" w:cs="Arial"/>
          <w:i/>
          <w:iCs/>
          <w:sz w:val="20"/>
          <w:szCs w:val="20"/>
        </w:rPr>
        <w:t xml:space="preserve"> Olfr362</w:t>
      </w:r>
      <w:r w:rsidR="0062776E" w:rsidRPr="0062776E">
        <w:rPr>
          <w:rFonts w:ascii="Arial" w:hAnsi="Arial" w:cs="Arial"/>
          <w:sz w:val="20"/>
          <w:szCs w:val="20"/>
        </w:rPr>
        <w:t xml:space="preserve"> showing relative abundance of transcripts from RNA-seq and chromatin accessibility from ATAC-seq. LINE loci were extracted using Repeat Masker. </w:t>
      </w:r>
      <w:ins w:id="146" w:author="Irina Lazar" w:date="2020-11-09T11:32:00Z">
        <w:r w:rsidR="00900969" w:rsidRPr="006F2F0C">
          <w:rPr>
            <w:rFonts w:ascii="Arial" w:hAnsi="Arial" w:cs="Arial"/>
            <w:sz w:val="20"/>
            <w:szCs w:val="20"/>
          </w:rPr>
          <w:t xml:space="preserve">RNA-seq data </w:t>
        </w:r>
      </w:ins>
      <w:ins w:id="147" w:author="Irina Lazar" w:date="2020-11-09T12:28:00Z">
        <w:r>
          <w:rPr>
            <w:rFonts w:ascii="Arial" w:hAnsi="Arial" w:cs="Arial"/>
            <w:sz w:val="20"/>
            <w:szCs w:val="20"/>
          </w:rPr>
          <w:t>corresponds to</w:t>
        </w:r>
      </w:ins>
      <w:ins w:id="148" w:author="Irina Lazar" w:date="2020-11-09T11:32:00Z">
        <w:r w:rsidR="00900969" w:rsidRPr="006F2F0C">
          <w:rPr>
            <w:rFonts w:ascii="Arial" w:hAnsi="Arial" w:cs="Arial"/>
            <w:sz w:val="20"/>
            <w:szCs w:val="20"/>
          </w:rPr>
          <w:t xml:space="preserve"> literature PND14 and adult (PNW8) spermatogonial cells and  ATAC-seq data </w:t>
        </w:r>
      </w:ins>
      <w:ins w:id="149" w:author="Irina Lazar" w:date="2020-11-09T12:28:00Z">
        <w:r>
          <w:rPr>
            <w:rFonts w:ascii="Arial" w:hAnsi="Arial" w:cs="Arial"/>
            <w:sz w:val="20"/>
            <w:szCs w:val="20"/>
          </w:rPr>
          <w:t>to</w:t>
        </w:r>
      </w:ins>
      <w:ins w:id="150" w:author="Irina Lazar" w:date="2020-11-09T11:32:00Z">
        <w:r w:rsidR="00900969" w:rsidRPr="006F2F0C">
          <w:rPr>
            <w:rFonts w:ascii="Arial" w:hAnsi="Arial" w:cs="Arial"/>
            <w:sz w:val="20"/>
            <w:szCs w:val="20"/>
          </w:rPr>
          <w:t xml:space="preserve"> PND15 and adult (PNW20) spermatogonial cells, respectively</w:t>
        </w:r>
      </w:ins>
      <w:del w:id="151" w:author="Irina Lazar" w:date="2020-11-09T11:32:00Z">
        <w:r w:rsidR="0062776E" w:rsidRPr="0062776E" w:rsidDel="00900969">
          <w:rPr>
            <w:rFonts w:ascii="Arial" w:hAnsi="Arial" w:cs="Arial"/>
            <w:sz w:val="20"/>
            <w:szCs w:val="20"/>
          </w:rPr>
          <w:delText>Pup (PND15 ATAC-seq and PND14 RNA-seq samples) spermatogonia are represented in green and adult (PNW20 ATAC-seq and PNW8 RNA-seq samples) spermatogonia are represented in orange and overlaid in each of the IGV tracks</w:delText>
        </w:r>
      </w:del>
      <w:r w:rsidR="0062776E" w:rsidRPr="0062776E">
        <w:rPr>
          <w:rFonts w:ascii="Arial" w:hAnsi="Arial" w:cs="Arial"/>
          <w:sz w:val="20"/>
          <w:szCs w:val="20"/>
        </w:rPr>
        <w:t>;</w:t>
      </w:r>
    </w:p>
    <w:p w14:paraId="161F00D2" w14:textId="77777777" w:rsidR="0062776E" w:rsidRPr="0062776E" w:rsidRDefault="0062776E" w:rsidP="0062776E">
      <w:pPr>
        <w:numPr>
          <w:ilvl w:val="0"/>
          <w:numId w:val="10"/>
        </w:numPr>
        <w:spacing w:after="120" w:line="276" w:lineRule="auto"/>
        <w:jc w:val="both"/>
        <w:rPr>
          <w:rFonts w:ascii="Arial" w:hAnsi="Arial" w:cs="Arial"/>
          <w:sz w:val="20"/>
          <w:szCs w:val="20"/>
        </w:rPr>
      </w:pPr>
      <w:r w:rsidRPr="0062776E">
        <w:rPr>
          <w:rFonts w:ascii="Arial" w:hAnsi="Arial" w:cs="Arial"/>
          <w:sz w:val="20"/>
          <w:szCs w:val="20"/>
        </w:rPr>
        <w:t>Dot plots of top transcription factor motifs enriched in the more accessible L1 and ERV1 subtypes. Each dot corresponds to a motif. The differential gene expression of each transcription factor was extracted from the PNW8 vs PND14 comparison from literature RNA-seq, and is shown as color coded Log</w:t>
      </w:r>
      <w:r w:rsidRPr="0062776E">
        <w:rPr>
          <w:rFonts w:ascii="Arial" w:hAnsi="Arial" w:cs="Arial"/>
          <w:sz w:val="20"/>
          <w:szCs w:val="20"/>
          <w:vertAlign w:val="subscript"/>
        </w:rPr>
        <w:t>2</w:t>
      </w:r>
      <w:r w:rsidRPr="0062776E">
        <w:rPr>
          <w:rFonts w:ascii="Arial" w:hAnsi="Arial" w:cs="Arial"/>
          <w:sz w:val="20"/>
          <w:szCs w:val="20"/>
        </w:rPr>
        <w:t xml:space="preserve"> FC. The size of the dot indicates the HOMER motif enrichment adjusted </w:t>
      </w:r>
      <w:r w:rsidRPr="0062776E">
        <w:rPr>
          <w:rFonts w:ascii="Arial" w:hAnsi="Arial" w:cs="Arial"/>
          <w:i/>
          <w:sz w:val="20"/>
          <w:szCs w:val="20"/>
        </w:rPr>
        <w:t>P</w:t>
      </w:r>
      <w:r w:rsidRPr="0062776E">
        <w:rPr>
          <w:rFonts w:ascii="Arial" w:hAnsi="Arial" w:cs="Arial"/>
          <w:sz w:val="20"/>
          <w:szCs w:val="20"/>
        </w:rPr>
        <w:t xml:space="preserve"> of each motif. </w:t>
      </w:r>
    </w:p>
    <w:p w14:paraId="3277E8BA" w14:textId="3BF6D0A1" w:rsidR="0062776E" w:rsidRPr="00EF60D4" w:rsidRDefault="0062776E" w:rsidP="00EF60D4">
      <w:pPr>
        <w:spacing w:after="120" w:line="276" w:lineRule="auto"/>
        <w:ind w:left="357"/>
        <w:jc w:val="both"/>
        <w:rPr>
          <w:rFonts w:ascii="Arial" w:hAnsi="Arial" w:cs="Arial"/>
          <w:sz w:val="20"/>
          <w:szCs w:val="20"/>
        </w:rPr>
      </w:pPr>
    </w:p>
    <w:sectPr w:rsidR="0062776E" w:rsidRPr="00EF6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Isabelle Mansuy" w:date="2020-11-01T18:43:00Z" w:initials="M">
    <w:p w14:paraId="22A24871" w14:textId="155B9175" w:rsidR="009144AB" w:rsidRDefault="009144AB">
      <w:pPr>
        <w:pStyle w:val="CommentText"/>
      </w:pPr>
      <w:r>
        <w:rPr>
          <w:rStyle w:val="CommentReference"/>
        </w:rPr>
        <w:annotationRef/>
      </w:r>
      <w:r>
        <w:t xml:space="preserve">Be consistent and indicate n also in Figure 1. </w:t>
      </w:r>
    </w:p>
  </w:comment>
  <w:comment w:id="30" w:author="Isabelle Mansuy" w:date="2020-11-01T18:43:00Z" w:initials="M">
    <w:p w14:paraId="74E7F471" w14:textId="7946124B" w:rsidR="009144AB" w:rsidRDefault="009144AB">
      <w:pPr>
        <w:pStyle w:val="CommentText"/>
      </w:pPr>
      <w:r>
        <w:rPr>
          <w:rStyle w:val="CommentReference"/>
        </w:rPr>
        <w:annotationRef/>
      </w:r>
      <w:r>
        <w:t>Same here, be consistent across figures</w:t>
      </w:r>
    </w:p>
  </w:comment>
  <w:comment w:id="41" w:author="Isabelle Mansuy" w:date="2020-11-01T18:45:00Z" w:initials="M">
    <w:p w14:paraId="73F163D7" w14:textId="77777777" w:rsidR="009144AB" w:rsidRDefault="009144AB" w:rsidP="008F4DD5">
      <w:pPr>
        <w:pStyle w:val="CommentText"/>
      </w:pPr>
      <w:r>
        <w:rPr>
          <w:rStyle w:val="CommentReference"/>
        </w:rPr>
        <w:annotationRef/>
      </w:r>
      <w:r>
        <w:t>No abbreviations</w:t>
      </w:r>
    </w:p>
  </w:comment>
  <w:comment w:id="49" w:author="Isabelle Mansuy" w:date="2020-11-15T17:40:00Z" w:initials="M">
    <w:p w14:paraId="7CBCD34F" w14:textId="6375497B" w:rsidR="009144AB" w:rsidRDefault="009144AB">
      <w:pPr>
        <w:pStyle w:val="CommentText"/>
      </w:pPr>
      <w:r>
        <w:rPr>
          <w:rStyle w:val="CommentReference"/>
        </w:rPr>
        <w:annotationRef/>
      </w:r>
      <w:r>
        <w:t>Everywhere on Fig 3, please enlarge the font by 2-3 units. There is enough space to do so, so please do it w</w:t>
      </w:r>
      <w:r w:rsidR="00EE4AE6">
        <w:t>henever possible. On p</w:t>
      </w:r>
      <w:r>
        <w:t xml:space="preserve">anel B </w:t>
      </w:r>
      <w:r w:rsidR="00EE4AE6">
        <w:t>h</w:t>
      </w:r>
      <w:bookmarkStart w:id="51" w:name="_GoBack"/>
      <w:bookmarkEnd w:id="51"/>
      <w:r>
        <w:t xml:space="preserve">ave "PND8 versus PND15" and not PND15 versus PND8 in the far right legend. Have PND14 versus PNW8 instead of PNW8 vs PND14. The text below the heatmaps looks blurry on the ppt.It’ll probably also look blurry as pdf when we will want to submit so please fix and make lager </w:t>
      </w:r>
    </w:p>
  </w:comment>
  <w:comment w:id="50" w:author="Isabelle Mansuy" w:date="2020-11-15T12:28:00Z" w:initials="M">
    <w:p w14:paraId="1CF22878" w14:textId="2790328C" w:rsidR="009144AB" w:rsidRDefault="009144AB">
      <w:pPr>
        <w:pStyle w:val="CommentText"/>
      </w:pPr>
      <w:r>
        <w:rPr>
          <w:rStyle w:val="CommentReference"/>
        </w:rPr>
        <w:annotationRef/>
      </w:r>
      <w:r>
        <w:t>Please correct kbp into kb, there are a few instance on this figure. Please check all other figures and suppl and correct</w:t>
      </w:r>
    </w:p>
  </w:comment>
  <w:comment w:id="70" w:author="Isabelle Mansuy" w:date="2020-11-15T12:30:00Z" w:initials="M">
    <w:p w14:paraId="3AC16484" w14:textId="2D57CD72" w:rsidR="009144AB" w:rsidRDefault="009144AB">
      <w:pPr>
        <w:pStyle w:val="CommentText"/>
      </w:pPr>
      <w:r>
        <w:rPr>
          <w:rStyle w:val="CommentReference"/>
        </w:rPr>
        <w:annotationRef/>
      </w:r>
      <w:r>
        <w:t>Add ref</w:t>
      </w:r>
    </w:p>
  </w:comment>
  <w:comment w:id="81" w:author="Isabelle Mansuy" w:date="2020-11-15T12:31:00Z" w:initials="M">
    <w:p w14:paraId="0DCCEA4D" w14:textId="0E29E2FA" w:rsidR="009144AB" w:rsidRDefault="009144AB">
      <w:pPr>
        <w:pStyle w:val="CommentText"/>
      </w:pPr>
      <w:r>
        <w:rPr>
          <w:rStyle w:val="CommentReference"/>
        </w:rPr>
        <w:annotationRef/>
      </w:r>
      <w:r>
        <w:t xml:space="preserve">Again, please correct on this figure and all others including suppl. </w:t>
      </w:r>
    </w:p>
  </w:comment>
  <w:comment w:id="105" w:author="Isabelle Mansuy" w:date="2020-11-15T12:33:00Z" w:initials="M">
    <w:p w14:paraId="6DD61C2B" w14:textId="20A0B93C" w:rsidR="009144AB" w:rsidRDefault="009144AB">
      <w:pPr>
        <w:pStyle w:val="CommentText"/>
      </w:pPr>
      <w:r>
        <w:rPr>
          <w:rStyle w:val="CommentReference"/>
        </w:rPr>
        <w:annotationRef/>
      </w:r>
      <w:r>
        <w:t>Add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7A9C92" w15:done="0"/>
  <w15:commentEx w15:paraId="7FE2AB8A" w15:paraIdParent="5E7A9C92" w15:done="0"/>
  <w15:commentEx w15:paraId="7CD773E3" w15:paraIdParent="5E7A9C92" w15:done="0"/>
  <w15:commentEx w15:paraId="01D5B581" w15:done="1"/>
  <w15:commentEx w15:paraId="26C52615" w15:paraIdParent="01D5B581" w15:done="1"/>
  <w15:commentEx w15:paraId="001EE941" w15:done="1"/>
  <w15:commentEx w15:paraId="3CF4A9B5" w15:done="0"/>
  <w15:commentEx w15:paraId="39F707C9" w15:done="1"/>
  <w15:commentEx w15:paraId="22A24871" w15:done="1"/>
  <w15:commentEx w15:paraId="74E7F471" w15:done="1"/>
  <w15:commentEx w15:paraId="17BCC9DC" w15:done="0"/>
  <w15:commentEx w15:paraId="73F163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96A" w16cex:dateUtc="2020-11-05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7A9C92" w16cid:durableId="234CE7E2"/>
  <w16cid:commentId w16cid:paraId="7FE2AB8A" w16cid:durableId="234E80BC"/>
  <w16cid:commentId w16cid:paraId="7CD773E3" w16cid:durableId="234E996A"/>
  <w16cid:commentId w16cid:paraId="01D5B581" w16cid:durableId="234CE7E3"/>
  <w16cid:commentId w16cid:paraId="26C52615" w16cid:durableId="234E80F2"/>
  <w16cid:commentId w16cid:paraId="001EE941" w16cid:durableId="234CE7E4"/>
  <w16cid:commentId w16cid:paraId="3CF4A9B5" w16cid:durableId="234CE7E7"/>
  <w16cid:commentId w16cid:paraId="39F707C9" w16cid:durableId="234CE7E8"/>
  <w16cid:commentId w16cid:paraId="22A24871" w16cid:durableId="234CE7E9"/>
  <w16cid:commentId w16cid:paraId="74E7F471" w16cid:durableId="234CE7EA"/>
  <w16cid:commentId w16cid:paraId="17BCC9DC" w16cid:durableId="234CE7EB"/>
  <w16cid:commentId w16cid:paraId="73F163D7" w16cid:durableId="234E95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141D"/>
    <w:multiLevelType w:val="multilevel"/>
    <w:tmpl w:val="BA920928"/>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E37151"/>
    <w:multiLevelType w:val="multilevel"/>
    <w:tmpl w:val="301C1B3A"/>
    <w:lvl w:ilvl="0">
      <w:start w:val="1"/>
      <w:numFmt w:val="upperLetter"/>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3601A7"/>
    <w:multiLevelType w:val="multilevel"/>
    <w:tmpl w:val="5114FCA2"/>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E06B5C"/>
    <w:multiLevelType w:val="multilevel"/>
    <w:tmpl w:val="BEA666C2"/>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21A85F99"/>
    <w:multiLevelType w:val="multilevel"/>
    <w:tmpl w:val="A79CA098"/>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DDC1BE6"/>
    <w:multiLevelType w:val="multilevel"/>
    <w:tmpl w:val="66346E20"/>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7036E9E"/>
    <w:multiLevelType w:val="multilevel"/>
    <w:tmpl w:val="06DEE1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B06686B"/>
    <w:multiLevelType w:val="multilevel"/>
    <w:tmpl w:val="76901760"/>
    <w:lvl w:ilvl="0">
      <w:start w:val="1"/>
      <w:numFmt w:val="upperLetter"/>
      <w:lvlText w:val="(%1)"/>
      <w:lvlJc w:val="left"/>
      <w:pPr>
        <w:ind w:left="720" w:hanging="360"/>
      </w:pPr>
      <w:rPr>
        <w:rFonts w:ascii="Arial" w:hAnsi="Arial"/>
        <w:b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94160E8"/>
    <w:multiLevelType w:val="multilevel"/>
    <w:tmpl w:val="F9303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055688B"/>
    <w:multiLevelType w:val="hybridMultilevel"/>
    <w:tmpl w:val="C72A5238"/>
    <w:lvl w:ilvl="0" w:tplc="9AA2C0A8">
      <w:start w:val="3"/>
      <w:numFmt w:val="upperLetter"/>
      <w:lvlText w:val="%1."/>
      <w:lvlJc w:val="left"/>
      <w:pPr>
        <w:tabs>
          <w:tab w:val="num" w:pos="720"/>
        </w:tabs>
        <w:ind w:left="720" w:hanging="360"/>
      </w:pPr>
    </w:lvl>
    <w:lvl w:ilvl="1" w:tplc="84AAD0B8" w:tentative="1">
      <w:start w:val="1"/>
      <w:numFmt w:val="upperLetter"/>
      <w:lvlText w:val="%2."/>
      <w:lvlJc w:val="left"/>
      <w:pPr>
        <w:tabs>
          <w:tab w:val="num" w:pos="1440"/>
        </w:tabs>
        <w:ind w:left="1440" w:hanging="360"/>
      </w:pPr>
    </w:lvl>
    <w:lvl w:ilvl="2" w:tplc="A7D08376" w:tentative="1">
      <w:start w:val="1"/>
      <w:numFmt w:val="upperLetter"/>
      <w:lvlText w:val="%3."/>
      <w:lvlJc w:val="left"/>
      <w:pPr>
        <w:tabs>
          <w:tab w:val="num" w:pos="2160"/>
        </w:tabs>
        <w:ind w:left="2160" w:hanging="360"/>
      </w:pPr>
    </w:lvl>
    <w:lvl w:ilvl="3" w:tplc="A3AEE89E" w:tentative="1">
      <w:start w:val="1"/>
      <w:numFmt w:val="upperLetter"/>
      <w:lvlText w:val="%4."/>
      <w:lvlJc w:val="left"/>
      <w:pPr>
        <w:tabs>
          <w:tab w:val="num" w:pos="2880"/>
        </w:tabs>
        <w:ind w:left="2880" w:hanging="360"/>
      </w:pPr>
    </w:lvl>
    <w:lvl w:ilvl="4" w:tplc="8DDCDAFC" w:tentative="1">
      <w:start w:val="1"/>
      <w:numFmt w:val="upperLetter"/>
      <w:lvlText w:val="%5."/>
      <w:lvlJc w:val="left"/>
      <w:pPr>
        <w:tabs>
          <w:tab w:val="num" w:pos="3600"/>
        </w:tabs>
        <w:ind w:left="3600" w:hanging="360"/>
      </w:pPr>
    </w:lvl>
    <w:lvl w:ilvl="5" w:tplc="AFDC1C54" w:tentative="1">
      <w:start w:val="1"/>
      <w:numFmt w:val="upperLetter"/>
      <w:lvlText w:val="%6."/>
      <w:lvlJc w:val="left"/>
      <w:pPr>
        <w:tabs>
          <w:tab w:val="num" w:pos="4320"/>
        </w:tabs>
        <w:ind w:left="4320" w:hanging="360"/>
      </w:pPr>
    </w:lvl>
    <w:lvl w:ilvl="6" w:tplc="2BB06F16" w:tentative="1">
      <w:start w:val="1"/>
      <w:numFmt w:val="upperLetter"/>
      <w:lvlText w:val="%7."/>
      <w:lvlJc w:val="left"/>
      <w:pPr>
        <w:tabs>
          <w:tab w:val="num" w:pos="5040"/>
        </w:tabs>
        <w:ind w:left="5040" w:hanging="360"/>
      </w:pPr>
    </w:lvl>
    <w:lvl w:ilvl="7" w:tplc="298894EA" w:tentative="1">
      <w:start w:val="1"/>
      <w:numFmt w:val="upperLetter"/>
      <w:lvlText w:val="%8."/>
      <w:lvlJc w:val="left"/>
      <w:pPr>
        <w:tabs>
          <w:tab w:val="num" w:pos="5760"/>
        </w:tabs>
        <w:ind w:left="5760" w:hanging="360"/>
      </w:pPr>
    </w:lvl>
    <w:lvl w:ilvl="8" w:tplc="4EBA9858" w:tentative="1">
      <w:start w:val="1"/>
      <w:numFmt w:val="upperLetter"/>
      <w:lvlText w:val="%9."/>
      <w:lvlJc w:val="left"/>
      <w:pPr>
        <w:tabs>
          <w:tab w:val="num" w:pos="6480"/>
        </w:tabs>
        <w:ind w:left="6480" w:hanging="360"/>
      </w:pPr>
    </w:lvl>
  </w:abstractNum>
  <w:abstractNum w:abstractNumId="10">
    <w:nsid w:val="6A285845"/>
    <w:multiLevelType w:val="multilevel"/>
    <w:tmpl w:val="E5B04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FA07EF3"/>
    <w:multiLevelType w:val="multilevel"/>
    <w:tmpl w:val="230AC2C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1"/>
  </w:num>
  <w:num w:numId="3">
    <w:abstractNumId w:val="10"/>
  </w:num>
  <w:num w:numId="4">
    <w:abstractNumId w:val="8"/>
  </w:num>
  <w:num w:numId="5">
    <w:abstractNumId w:val="7"/>
  </w:num>
  <w:num w:numId="6">
    <w:abstractNumId w:val="2"/>
  </w:num>
  <w:num w:numId="7">
    <w:abstractNumId w:val="4"/>
  </w:num>
  <w:num w:numId="8">
    <w:abstractNumId w:val="5"/>
  </w:num>
  <w:num w:numId="9">
    <w:abstractNumId w:val="1"/>
  </w:num>
  <w:num w:numId="10">
    <w:abstractNumId w:val="6"/>
  </w:num>
  <w:num w:numId="11">
    <w:abstractNumId w:val="9"/>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war  Deepak Kumar">
    <w15:presenceInfo w15:providerId="AD" w15:userId="S::tanward@ethz.ch::b4667316-7e90-4a0d-b5d8-05bfe8c4dd13"/>
  </w15:person>
  <w15:person w15:author="Irina Lazar">
    <w15:presenceInfo w15:providerId="None" w15:userId="Irina La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E7"/>
    <w:rsid w:val="000056B0"/>
    <w:rsid w:val="00026BC7"/>
    <w:rsid w:val="000429E9"/>
    <w:rsid w:val="000443DD"/>
    <w:rsid w:val="00050501"/>
    <w:rsid w:val="00077CCE"/>
    <w:rsid w:val="000A1D1B"/>
    <w:rsid w:val="000D11DE"/>
    <w:rsid w:val="00116A19"/>
    <w:rsid w:val="00153DA0"/>
    <w:rsid w:val="00197E59"/>
    <w:rsid w:val="001D4DFD"/>
    <w:rsid w:val="001E3A63"/>
    <w:rsid w:val="00203A43"/>
    <w:rsid w:val="00223387"/>
    <w:rsid w:val="00224C48"/>
    <w:rsid w:val="0022766E"/>
    <w:rsid w:val="00243C46"/>
    <w:rsid w:val="00250CAF"/>
    <w:rsid w:val="00254432"/>
    <w:rsid w:val="002B691A"/>
    <w:rsid w:val="002F0F66"/>
    <w:rsid w:val="003921CD"/>
    <w:rsid w:val="003D1B0A"/>
    <w:rsid w:val="003E1DE2"/>
    <w:rsid w:val="003E4967"/>
    <w:rsid w:val="00414DDE"/>
    <w:rsid w:val="00421C45"/>
    <w:rsid w:val="00440EBE"/>
    <w:rsid w:val="00473745"/>
    <w:rsid w:val="004D77DE"/>
    <w:rsid w:val="005057D4"/>
    <w:rsid w:val="0056573D"/>
    <w:rsid w:val="0058128E"/>
    <w:rsid w:val="005A0187"/>
    <w:rsid w:val="005A44A6"/>
    <w:rsid w:val="005B1547"/>
    <w:rsid w:val="005C12AE"/>
    <w:rsid w:val="0062776E"/>
    <w:rsid w:val="00664BE3"/>
    <w:rsid w:val="006741A5"/>
    <w:rsid w:val="006839A9"/>
    <w:rsid w:val="006B0BF3"/>
    <w:rsid w:val="006C71A1"/>
    <w:rsid w:val="00717FB4"/>
    <w:rsid w:val="0076210C"/>
    <w:rsid w:val="0077052F"/>
    <w:rsid w:val="00776F0D"/>
    <w:rsid w:val="007868F5"/>
    <w:rsid w:val="00792032"/>
    <w:rsid w:val="007F6CF3"/>
    <w:rsid w:val="0080134A"/>
    <w:rsid w:val="0080479B"/>
    <w:rsid w:val="008337AF"/>
    <w:rsid w:val="008365D0"/>
    <w:rsid w:val="00850C88"/>
    <w:rsid w:val="008569EC"/>
    <w:rsid w:val="00875657"/>
    <w:rsid w:val="008A5D81"/>
    <w:rsid w:val="008B0D64"/>
    <w:rsid w:val="008C0369"/>
    <w:rsid w:val="008C0B1C"/>
    <w:rsid w:val="008C6412"/>
    <w:rsid w:val="008F4DD5"/>
    <w:rsid w:val="009003E9"/>
    <w:rsid w:val="00900969"/>
    <w:rsid w:val="00905803"/>
    <w:rsid w:val="009144AB"/>
    <w:rsid w:val="0095044D"/>
    <w:rsid w:val="00961BBF"/>
    <w:rsid w:val="00962E8F"/>
    <w:rsid w:val="00966AE2"/>
    <w:rsid w:val="009B467A"/>
    <w:rsid w:val="009C2D4F"/>
    <w:rsid w:val="009D7908"/>
    <w:rsid w:val="00A20431"/>
    <w:rsid w:val="00A35C80"/>
    <w:rsid w:val="00A77F55"/>
    <w:rsid w:val="00B117DF"/>
    <w:rsid w:val="00BB51AA"/>
    <w:rsid w:val="00C623D8"/>
    <w:rsid w:val="00C765B2"/>
    <w:rsid w:val="00C93265"/>
    <w:rsid w:val="00CB28CA"/>
    <w:rsid w:val="00CD055E"/>
    <w:rsid w:val="00CD2FE7"/>
    <w:rsid w:val="00CE1D6E"/>
    <w:rsid w:val="00CF2F79"/>
    <w:rsid w:val="00CF4A4C"/>
    <w:rsid w:val="00CF5073"/>
    <w:rsid w:val="00D062EE"/>
    <w:rsid w:val="00D242AE"/>
    <w:rsid w:val="00D446C9"/>
    <w:rsid w:val="00DA6402"/>
    <w:rsid w:val="00DC242E"/>
    <w:rsid w:val="00DF2CFA"/>
    <w:rsid w:val="00E454BB"/>
    <w:rsid w:val="00E57E8E"/>
    <w:rsid w:val="00EC7C46"/>
    <w:rsid w:val="00EE45F1"/>
    <w:rsid w:val="00EE4AE6"/>
    <w:rsid w:val="00EE7C19"/>
    <w:rsid w:val="00EF60D4"/>
    <w:rsid w:val="00F174F6"/>
    <w:rsid w:val="00F3014B"/>
    <w:rsid w:val="00F53627"/>
    <w:rsid w:val="00FD0849"/>
    <w:rsid w:val="00FD59BD"/>
    <w:rsid w:val="00FE2A59"/>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A1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E7"/>
    <w:rPr>
      <w:rFonts w:ascii="Liberation Serif" w:eastAsia="Noto Sans CJK SC" w:hAnsi="Liberation Serif" w:cs="Lohit Devanagari"/>
      <w:kern w:val="2"/>
      <w:lang w:val="en-US" w:eastAsia="zh-CN" w:bidi="hi-IN"/>
    </w:rPr>
  </w:style>
  <w:style w:type="paragraph" w:styleId="Heading3">
    <w:name w:val="heading 3"/>
    <w:basedOn w:val="Normal"/>
    <w:next w:val="Normal"/>
    <w:link w:val="Heading3Char"/>
    <w:autoRedefine/>
    <w:uiPriority w:val="9"/>
    <w:unhideWhenUsed/>
    <w:qFormat/>
    <w:rsid w:val="001D4DFD"/>
    <w:pPr>
      <w:keepNext/>
      <w:keepLines/>
      <w:numPr>
        <w:numId w:val="2"/>
      </w:numPr>
      <w:spacing w:before="120" w:after="120"/>
      <w:ind w:left="1440" w:hanging="360"/>
      <w:outlineLvl w:val="2"/>
    </w:pPr>
    <w:rPr>
      <w:rFonts w:ascii="Arial" w:eastAsiaTheme="majorEastAsia" w:hAnsi="Arial" w:cstheme="majorBidi"/>
      <w:color w:val="1F3763" w:themeColor="accent1" w:themeShade="7F"/>
    </w:rPr>
  </w:style>
  <w:style w:type="paragraph" w:styleId="Heading4">
    <w:name w:val="heading 4"/>
    <w:basedOn w:val="Normal"/>
    <w:next w:val="Normal"/>
    <w:link w:val="Heading4Char"/>
    <w:uiPriority w:val="9"/>
    <w:unhideWhenUsed/>
    <w:qFormat/>
    <w:rsid w:val="002B691A"/>
    <w:pPr>
      <w:keepNext/>
      <w:keepLines/>
      <w:numPr>
        <w:ilvl w:val="3"/>
        <w:numId w:val="4"/>
      </w:numPr>
      <w:spacing w:before="120" w:after="120"/>
      <w:outlineLvl w:val="3"/>
    </w:pPr>
    <w:rPr>
      <w:rFonts w:ascii="Arial" w:eastAsiaTheme="majorEastAsia" w:hAnsi="Arial"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DFD"/>
    <w:rPr>
      <w:rFonts w:ascii="Arial" w:eastAsiaTheme="majorEastAsia" w:hAnsi="Arial" w:cstheme="majorBidi"/>
      <w:color w:val="1F3763" w:themeColor="accent1" w:themeShade="7F"/>
      <w:lang w:val="en-US"/>
    </w:rPr>
  </w:style>
  <w:style w:type="character" w:customStyle="1" w:styleId="Heading4Char">
    <w:name w:val="Heading 4 Char"/>
    <w:basedOn w:val="DefaultParagraphFont"/>
    <w:link w:val="Heading4"/>
    <w:uiPriority w:val="9"/>
    <w:rsid w:val="002B691A"/>
    <w:rPr>
      <w:rFonts w:ascii="Arial" w:eastAsiaTheme="majorEastAsia" w:hAnsi="Arial" w:cstheme="majorBidi"/>
      <w:iCs/>
      <w:color w:val="2F5496" w:themeColor="accent1" w:themeShade="BF"/>
    </w:rPr>
  </w:style>
  <w:style w:type="paragraph" w:styleId="ListParagraph">
    <w:name w:val="List Paragraph"/>
    <w:basedOn w:val="Normal"/>
    <w:qFormat/>
    <w:rsid w:val="0077052F"/>
    <w:pPr>
      <w:spacing w:before="240"/>
      <w:ind w:left="720"/>
      <w:contextualSpacing/>
    </w:pPr>
  </w:style>
  <w:style w:type="paragraph" w:styleId="BalloonText">
    <w:name w:val="Balloon Text"/>
    <w:basedOn w:val="Normal"/>
    <w:link w:val="BalloonTextChar"/>
    <w:uiPriority w:val="99"/>
    <w:semiHidden/>
    <w:unhideWhenUsed/>
    <w:rsid w:val="00674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1A5"/>
    <w:rPr>
      <w:rFonts w:ascii="Lucida Grande" w:eastAsia="Noto Sans CJK SC" w:hAnsi="Lucida Grande" w:cs="Lucida Grande"/>
      <w:kern w:val="2"/>
      <w:sz w:val="18"/>
      <w:szCs w:val="18"/>
      <w:lang w:val="en-US" w:eastAsia="zh-CN" w:bidi="hi-IN"/>
    </w:rPr>
  </w:style>
  <w:style w:type="character" w:styleId="CommentReference">
    <w:name w:val="annotation reference"/>
    <w:basedOn w:val="DefaultParagraphFont"/>
    <w:uiPriority w:val="99"/>
    <w:semiHidden/>
    <w:unhideWhenUsed/>
    <w:rsid w:val="006741A5"/>
    <w:rPr>
      <w:sz w:val="18"/>
      <w:szCs w:val="18"/>
    </w:rPr>
  </w:style>
  <w:style w:type="paragraph" w:styleId="CommentText">
    <w:name w:val="annotation text"/>
    <w:basedOn w:val="Normal"/>
    <w:link w:val="CommentTextChar"/>
    <w:uiPriority w:val="99"/>
    <w:unhideWhenUsed/>
    <w:rsid w:val="006741A5"/>
  </w:style>
  <w:style w:type="character" w:customStyle="1" w:styleId="CommentTextChar">
    <w:name w:val="Comment Text Char"/>
    <w:basedOn w:val="DefaultParagraphFont"/>
    <w:link w:val="CommentText"/>
    <w:uiPriority w:val="99"/>
    <w:rsid w:val="006741A5"/>
    <w:rPr>
      <w:rFonts w:ascii="Liberation Serif" w:eastAsia="Noto Sans CJK SC" w:hAnsi="Liberation Serif" w:cs="Lohit Devanagari"/>
      <w:kern w:val="2"/>
      <w:lang w:val="en-US" w:eastAsia="zh-CN" w:bidi="hi-IN"/>
    </w:rPr>
  </w:style>
  <w:style w:type="paragraph" w:styleId="CommentSubject">
    <w:name w:val="annotation subject"/>
    <w:basedOn w:val="CommentText"/>
    <w:next w:val="CommentText"/>
    <w:link w:val="CommentSubjectChar"/>
    <w:uiPriority w:val="99"/>
    <w:semiHidden/>
    <w:unhideWhenUsed/>
    <w:rsid w:val="006741A5"/>
    <w:rPr>
      <w:b/>
      <w:bCs/>
      <w:sz w:val="20"/>
      <w:szCs w:val="20"/>
    </w:rPr>
  </w:style>
  <w:style w:type="character" w:customStyle="1" w:styleId="CommentSubjectChar">
    <w:name w:val="Comment Subject Char"/>
    <w:basedOn w:val="CommentTextChar"/>
    <w:link w:val="CommentSubject"/>
    <w:uiPriority w:val="99"/>
    <w:semiHidden/>
    <w:rsid w:val="006741A5"/>
    <w:rPr>
      <w:rFonts w:ascii="Liberation Serif" w:eastAsia="Noto Sans CJK SC" w:hAnsi="Liberation Serif" w:cs="Lohit Devanagari"/>
      <w:b/>
      <w:bCs/>
      <w:kern w:val="2"/>
      <w:sz w:val="20"/>
      <w:szCs w:val="20"/>
      <w:lang w:val="en-US" w:eastAsia="zh-CN" w:bidi="hi-IN"/>
    </w:rPr>
  </w:style>
  <w:style w:type="paragraph" w:styleId="Revision">
    <w:name w:val="Revision"/>
    <w:hidden/>
    <w:uiPriority w:val="99"/>
    <w:semiHidden/>
    <w:rsid w:val="008C0B1C"/>
    <w:rPr>
      <w:rFonts w:ascii="Liberation Serif" w:eastAsia="Noto Sans CJK SC" w:hAnsi="Liberation Serif" w:cs="Lohit Devanagari"/>
      <w:kern w:val="2"/>
      <w:lang w:val="en-US"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E7"/>
    <w:rPr>
      <w:rFonts w:ascii="Liberation Serif" w:eastAsia="Noto Sans CJK SC" w:hAnsi="Liberation Serif" w:cs="Lohit Devanagari"/>
      <w:kern w:val="2"/>
      <w:lang w:val="en-US" w:eastAsia="zh-CN" w:bidi="hi-IN"/>
    </w:rPr>
  </w:style>
  <w:style w:type="paragraph" w:styleId="Heading3">
    <w:name w:val="heading 3"/>
    <w:basedOn w:val="Normal"/>
    <w:next w:val="Normal"/>
    <w:link w:val="Heading3Char"/>
    <w:autoRedefine/>
    <w:uiPriority w:val="9"/>
    <w:unhideWhenUsed/>
    <w:qFormat/>
    <w:rsid w:val="001D4DFD"/>
    <w:pPr>
      <w:keepNext/>
      <w:keepLines/>
      <w:numPr>
        <w:numId w:val="2"/>
      </w:numPr>
      <w:spacing w:before="120" w:after="120"/>
      <w:ind w:left="1440" w:hanging="360"/>
      <w:outlineLvl w:val="2"/>
    </w:pPr>
    <w:rPr>
      <w:rFonts w:ascii="Arial" w:eastAsiaTheme="majorEastAsia" w:hAnsi="Arial" w:cstheme="majorBidi"/>
      <w:color w:val="1F3763" w:themeColor="accent1" w:themeShade="7F"/>
    </w:rPr>
  </w:style>
  <w:style w:type="paragraph" w:styleId="Heading4">
    <w:name w:val="heading 4"/>
    <w:basedOn w:val="Normal"/>
    <w:next w:val="Normal"/>
    <w:link w:val="Heading4Char"/>
    <w:uiPriority w:val="9"/>
    <w:unhideWhenUsed/>
    <w:qFormat/>
    <w:rsid w:val="002B691A"/>
    <w:pPr>
      <w:keepNext/>
      <w:keepLines/>
      <w:numPr>
        <w:ilvl w:val="3"/>
        <w:numId w:val="4"/>
      </w:numPr>
      <w:spacing w:before="120" w:after="120"/>
      <w:outlineLvl w:val="3"/>
    </w:pPr>
    <w:rPr>
      <w:rFonts w:ascii="Arial" w:eastAsiaTheme="majorEastAsia" w:hAnsi="Arial"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DFD"/>
    <w:rPr>
      <w:rFonts w:ascii="Arial" w:eastAsiaTheme="majorEastAsia" w:hAnsi="Arial" w:cstheme="majorBidi"/>
      <w:color w:val="1F3763" w:themeColor="accent1" w:themeShade="7F"/>
      <w:lang w:val="en-US"/>
    </w:rPr>
  </w:style>
  <w:style w:type="character" w:customStyle="1" w:styleId="Heading4Char">
    <w:name w:val="Heading 4 Char"/>
    <w:basedOn w:val="DefaultParagraphFont"/>
    <w:link w:val="Heading4"/>
    <w:uiPriority w:val="9"/>
    <w:rsid w:val="002B691A"/>
    <w:rPr>
      <w:rFonts w:ascii="Arial" w:eastAsiaTheme="majorEastAsia" w:hAnsi="Arial" w:cstheme="majorBidi"/>
      <w:iCs/>
      <w:color w:val="2F5496" w:themeColor="accent1" w:themeShade="BF"/>
    </w:rPr>
  </w:style>
  <w:style w:type="paragraph" w:styleId="ListParagraph">
    <w:name w:val="List Paragraph"/>
    <w:basedOn w:val="Normal"/>
    <w:qFormat/>
    <w:rsid w:val="0077052F"/>
    <w:pPr>
      <w:spacing w:before="240"/>
      <w:ind w:left="720"/>
      <w:contextualSpacing/>
    </w:pPr>
  </w:style>
  <w:style w:type="paragraph" w:styleId="BalloonText">
    <w:name w:val="Balloon Text"/>
    <w:basedOn w:val="Normal"/>
    <w:link w:val="BalloonTextChar"/>
    <w:uiPriority w:val="99"/>
    <w:semiHidden/>
    <w:unhideWhenUsed/>
    <w:rsid w:val="00674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1A5"/>
    <w:rPr>
      <w:rFonts w:ascii="Lucida Grande" w:eastAsia="Noto Sans CJK SC" w:hAnsi="Lucida Grande" w:cs="Lucida Grande"/>
      <w:kern w:val="2"/>
      <w:sz w:val="18"/>
      <w:szCs w:val="18"/>
      <w:lang w:val="en-US" w:eastAsia="zh-CN" w:bidi="hi-IN"/>
    </w:rPr>
  </w:style>
  <w:style w:type="character" w:styleId="CommentReference">
    <w:name w:val="annotation reference"/>
    <w:basedOn w:val="DefaultParagraphFont"/>
    <w:uiPriority w:val="99"/>
    <w:semiHidden/>
    <w:unhideWhenUsed/>
    <w:rsid w:val="006741A5"/>
    <w:rPr>
      <w:sz w:val="18"/>
      <w:szCs w:val="18"/>
    </w:rPr>
  </w:style>
  <w:style w:type="paragraph" w:styleId="CommentText">
    <w:name w:val="annotation text"/>
    <w:basedOn w:val="Normal"/>
    <w:link w:val="CommentTextChar"/>
    <w:uiPriority w:val="99"/>
    <w:unhideWhenUsed/>
    <w:rsid w:val="006741A5"/>
  </w:style>
  <w:style w:type="character" w:customStyle="1" w:styleId="CommentTextChar">
    <w:name w:val="Comment Text Char"/>
    <w:basedOn w:val="DefaultParagraphFont"/>
    <w:link w:val="CommentText"/>
    <w:uiPriority w:val="99"/>
    <w:rsid w:val="006741A5"/>
    <w:rPr>
      <w:rFonts w:ascii="Liberation Serif" w:eastAsia="Noto Sans CJK SC" w:hAnsi="Liberation Serif" w:cs="Lohit Devanagari"/>
      <w:kern w:val="2"/>
      <w:lang w:val="en-US" w:eastAsia="zh-CN" w:bidi="hi-IN"/>
    </w:rPr>
  </w:style>
  <w:style w:type="paragraph" w:styleId="CommentSubject">
    <w:name w:val="annotation subject"/>
    <w:basedOn w:val="CommentText"/>
    <w:next w:val="CommentText"/>
    <w:link w:val="CommentSubjectChar"/>
    <w:uiPriority w:val="99"/>
    <w:semiHidden/>
    <w:unhideWhenUsed/>
    <w:rsid w:val="006741A5"/>
    <w:rPr>
      <w:b/>
      <w:bCs/>
      <w:sz w:val="20"/>
      <w:szCs w:val="20"/>
    </w:rPr>
  </w:style>
  <w:style w:type="character" w:customStyle="1" w:styleId="CommentSubjectChar">
    <w:name w:val="Comment Subject Char"/>
    <w:basedOn w:val="CommentTextChar"/>
    <w:link w:val="CommentSubject"/>
    <w:uiPriority w:val="99"/>
    <w:semiHidden/>
    <w:rsid w:val="006741A5"/>
    <w:rPr>
      <w:rFonts w:ascii="Liberation Serif" w:eastAsia="Noto Sans CJK SC" w:hAnsi="Liberation Serif" w:cs="Lohit Devanagari"/>
      <w:b/>
      <w:bCs/>
      <w:kern w:val="2"/>
      <w:sz w:val="20"/>
      <w:szCs w:val="20"/>
      <w:lang w:val="en-US" w:eastAsia="zh-CN" w:bidi="hi-IN"/>
    </w:rPr>
  </w:style>
  <w:style w:type="paragraph" w:styleId="Revision">
    <w:name w:val="Revision"/>
    <w:hidden/>
    <w:uiPriority w:val="99"/>
    <w:semiHidden/>
    <w:rsid w:val="008C0B1C"/>
    <w:rPr>
      <w:rFonts w:ascii="Liberation Serif" w:eastAsia="Noto Sans CJK SC" w:hAnsi="Liberation Serif" w:cs="Lohit Devanagari"/>
      <w:kern w:val="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687797">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8/08/relationships/commentsExtensible" Target="commentsExtensible.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1431</Words>
  <Characters>8162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Lazar</dc:creator>
  <cp:keywords/>
  <dc:description/>
  <cp:lastModifiedBy>Isabelle Mansuy</cp:lastModifiedBy>
  <cp:revision>50</cp:revision>
  <dcterms:created xsi:type="dcterms:W3CDTF">2020-11-04T08:15:00Z</dcterms:created>
  <dcterms:modified xsi:type="dcterms:W3CDTF">2020-11-15T16:40:00Z</dcterms:modified>
</cp:coreProperties>
</file>